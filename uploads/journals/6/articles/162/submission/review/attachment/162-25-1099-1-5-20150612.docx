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5D" w:rsidRPr="00E348F9" w:rsidRDefault="00D2618E" w:rsidP="00E348F9">
      <w:pPr>
        <w:spacing w:line="360" w:lineRule="auto"/>
        <w:jc w:val="center"/>
        <w:rPr>
          <w:rFonts w:ascii="Times New Roman" w:hAnsi="Times New Roman"/>
          <w:b/>
          <w:caps/>
          <w:sz w:val="28"/>
          <w:szCs w:val="28"/>
          <w:lang w:val="es-AR"/>
        </w:rPr>
      </w:pPr>
      <w:r w:rsidRPr="00E348F9">
        <w:rPr>
          <w:rFonts w:ascii="Times New Roman" w:hAnsi="Times New Roman"/>
          <w:b/>
          <w:caps/>
          <w:sz w:val="28"/>
          <w:szCs w:val="28"/>
          <w:lang w:val="es-AR"/>
        </w:rPr>
        <w:t xml:space="preserve">reflexiones ante </w:t>
      </w:r>
      <w:r w:rsidR="00773D5D" w:rsidRPr="00E348F9">
        <w:rPr>
          <w:rFonts w:ascii="Times New Roman" w:hAnsi="Times New Roman"/>
          <w:b/>
          <w:caps/>
          <w:sz w:val="28"/>
          <w:szCs w:val="28"/>
          <w:lang w:val="es-AR"/>
        </w:rPr>
        <w:t>El ha</w:t>
      </w:r>
      <w:r w:rsidR="004D1A1B" w:rsidRPr="00E348F9">
        <w:rPr>
          <w:rFonts w:ascii="Times New Roman" w:hAnsi="Times New Roman"/>
          <w:b/>
          <w:caps/>
          <w:sz w:val="28"/>
          <w:szCs w:val="28"/>
          <w:lang w:val="es-AR"/>
        </w:rPr>
        <w:t xml:space="preserve">llazgo de un Cántaro Isla en JUELLA, </w:t>
      </w:r>
      <w:r w:rsidR="00773D5D" w:rsidRPr="00E348F9">
        <w:rPr>
          <w:rFonts w:ascii="Times New Roman" w:hAnsi="Times New Roman"/>
          <w:b/>
          <w:caps/>
          <w:sz w:val="28"/>
          <w:szCs w:val="28"/>
          <w:lang w:val="es-AR"/>
        </w:rPr>
        <w:t>Jujuy, Argentina</w:t>
      </w:r>
    </w:p>
    <w:p w:rsidR="00632969" w:rsidRPr="00BD3BB4" w:rsidRDefault="00632969" w:rsidP="00E348F9">
      <w:pPr>
        <w:spacing w:line="360" w:lineRule="auto"/>
        <w:jc w:val="center"/>
        <w:rPr>
          <w:rFonts w:ascii="Times New Roman" w:hAnsi="Times New Roman"/>
          <w:caps/>
          <w:sz w:val="24"/>
          <w:szCs w:val="24"/>
          <w:lang w:val="es-AR"/>
        </w:rPr>
      </w:pPr>
    </w:p>
    <w:p w:rsidR="00632969" w:rsidRPr="002151FF" w:rsidRDefault="00632969" w:rsidP="00D63C12">
      <w:pPr>
        <w:spacing w:line="360" w:lineRule="auto"/>
        <w:jc w:val="center"/>
        <w:rPr>
          <w:rFonts w:ascii="Times New Roman" w:hAnsi="Times New Roman"/>
          <w:sz w:val="24"/>
          <w:szCs w:val="24"/>
          <w:lang w:val="es-AR"/>
        </w:rPr>
      </w:pPr>
      <w:proofErr w:type="spellStart"/>
      <w:r w:rsidRPr="002151FF">
        <w:rPr>
          <w:rFonts w:ascii="Times New Roman" w:hAnsi="Times New Roman"/>
          <w:sz w:val="24"/>
          <w:szCs w:val="24"/>
          <w:lang w:val="es-AR"/>
        </w:rPr>
        <w:t>Ivan</w:t>
      </w:r>
      <w:proofErr w:type="spellEnd"/>
      <w:r w:rsidRPr="002151FF">
        <w:rPr>
          <w:rFonts w:ascii="Times New Roman" w:hAnsi="Times New Roman"/>
          <w:sz w:val="24"/>
          <w:szCs w:val="24"/>
          <w:lang w:val="es-AR"/>
        </w:rPr>
        <w:t xml:space="preserve"> </w:t>
      </w:r>
      <w:proofErr w:type="spellStart"/>
      <w:r w:rsidRPr="002151FF">
        <w:rPr>
          <w:rFonts w:ascii="Times New Roman" w:hAnsi="Times New Roman"/>
          <w:sz w:val="24"/>
          <w:szCs w:val="24"/>
          <w:lang w:val="es-AR"/>
        </w:rPr>
        <w:t>Leibowicz</w:t>
      </w:r>
      <w:proofErr w:type="spellEnd"/>
    </w:p>
    <w:p w:rsidR="00D63C12" w:rsidRPr="00D63C12" w:rsidRDefault="00D63C12" w:rsidP="00D63C12">
      <w:pPr>
        <w:pStyle w:val="Textonotapie"/>
        <w:jc w:val="center"/>
        <w:rPr>
          <w:rFonts w:ascii="Times New Roman" w:hAnsi="Times New Roman"/>
          <w:sz w:val="24"/>
          <w:szCs w:val="24"/>
        </w:rPr>
      </w:pPr>
      <w:r w:rsidRPr="002151FF">
        <w:rPr>
          <w:rFonts w:ascii="Times New Roman" w:hAnsi="Times New Roman"/>
          <w:sz w:val="24"/>
          <w:szCs w:val="24"/>
          <w:lang w:val="es-AR"/>
        </w:rPr>
        <w:t xml:space="preserve">Instituto de Investigaciones Antropológicas, Universidad Nacional Autónoma de México, Circuito Exterior S/N, Ciudad Universitaria, </w:t>
      </w:r>
      <w:r w:rsidRPr="002151FF">
        <w:rPr>
          <w:rFonts w:ascii="Times New Roman" w:hAnsi="Times New Roman"/>
          <w:sz w:val="24"/>
          <w:szCs w:val="24"/>
          <w:lang w:val="es-AR" w:eastAsia="es-AR"/>
        </w:rPr>
        <w:t xml:space="preserve">CP 04510, Coyoacán, D.F., México. </w:t>
      </w:r>
      <w:hyperlink r:id="rId8" w:history="1">
        <w:r w:rsidRPr="00D63C12">
          <w:rPr>
            <w:rStyle w:val="Hipervnculo"/>
            <w:rFonts w:ascii="Times New Roman" w:hAnsi="Times New Roman"/>
            <w:color w:val="auto"/>
            <w:sz w:val="24"/>
            <w:szCs w:val="24"/>
            <w:u w:val="none"/>
          </w:rPr>
          <w:t>pinocarriaga@hotmail.com</w:t>
        </w:r>
      </w:hyperlink>
      <w:r w:rsidRPr="00D63C12">
        <w:rPr>
          <w:rFonts w:ascii="Times New Roman" w:hAnsi="Times New Roman"/>
          <w:sz w:val="24"/>
          <w:szCs w:val="24"/>
        </w:rPr>
        <w:t>.</w:t>
      </w:r>
    </w:p>
    <w:p w:rsidR="00D63C12" w:rsidRPr="007F6737" w:rsidRDefault="00D63C12" w:rsidP="00E348F9">
      <w:pPr>
        <w:spacing w:line="360" w:lineRule="auto"/>
        <w:jc w:val="right"/>
        <w:rPr>
          <w:rFonts w:ascii="Times New Roman" w:hAnsi="Times New Roman"/>
          <w:sz w:val="24"/>
          <w:szCs w:val="24"/>
        </w:rPr>
      </w:pPr>
    </w:p>
    <w:p w:rsidR="007302AA" w:rsidRPr="007F6737" w:rsidRDefault="007302AA" w:rsidP="00E348F9">
      <w:pPr>
        <w:spacing w:line="360" w:lineRule="auto"/>
        <w:jc w:val="right"/>
        <w:rPr>
          <w:rFonts w:ascii="Times New Roman" w:hAnsi="Times New Roman"/>
          <w:sz w:val="24"/>
          <w:szCs w:val="24"/>
        </w:rPr>
      </w:pPr>
    </w:p>
    <w:p w:rsidR="007302AA" w:rsidRPr="007302AA" w:rsidRDefault="000A251E" w:rsidP="00E348F9">
      <w:pPr>
        <w:pStyle w:val="Textoindependiente"/>
        <w:spacing w:line="360" w:lineRule="auto"/>
        <w:ind w:left="5040"/>
        <w:jc w:val="both"/>
        <w:rPr>
          <w:rFonts w:ascii="Times New Roman" w:hAnsi="Times New Roman"/>
          <w:i/>
          <w:sz w:val="24"/>
          <w:szCs w:val="24"/>
        </w:rPr>
      </w:pPr>
      <w:r w:rsidRPr="007302AA">
        <w:rPr>
          <w:rFonts w:ascii="Times New Roman" w:hAnsi="Times New Roman"/>
          <w:i/>
          <w:sz w:val="24"/>
          <w:szCs w:val="24"/>
        </w:rPr>
        <w:t xml:space="preserve">“It is one of the ironies of the discipline that while we, as archaeologist, see the world in historic terms, we are unlikely to ascribe a consciousness of history to the prehistoric peoples whom we study” </w:t>
      </w:r>
    </w:p>
    <w:p w:rsidR="000A251E" w:rsidRPr="007F6737" w:rsidRDefault="000A251E" w:rsidP="00E348F9">
      <w:pPr>
        <w:pStyle w:val="Textoindependiente"/>
        <w:spacing w:line="360" w:lineRule="auto"/>
        <w:ind w:left="5040"/>
        <w:jc w:val="both"/>
        <w:rPr>
          <w:rFonts w:ascii="Times New Roman" w:hAnsi="Times New Roman"/>
          <w:sz w:val="24"/>
          <w:szCs w:val="24"/>
          <w:lang w:val="es-AR"/>
        </w:rPr>
      </w:pPr>
      <w:r w:rsidRPr="007F6737">
        <w:rPr>
          <w:rFonts w:ascii="Times New Roman" w:hAnsi="Times New Roman"/>
          <w:sz w:val="24"/>
          <w:szCs w:val="24"/>
          <w:lang w:val="es-AR"/>
        </w:rPr>
        <w:t>(</w:t>
      </w:r>
      <w:proofErr w:type="spellStart"/>
      <w:r w:rsidRPr="007F6737">
        <w:rPr>
          <w:rFonts w:ascii="Times New Roman" w:hAnsi="Times New Roman"/>
          <w:sz w:val="24"/>
          <w:szCs w:val="24"/>
          <w:lang w:val="es-AR"/>
        </w:rPr>
        <w:t>Gosden</w:t>
      </w:r>
      <w:proofErr w:type="spellEnd"/>
      <w:r w:rsidRPr="007F6737">
        <w:rPr>
          <w:rFonts w:ascii="Times New Roman" w:hAnsi="Times New Roman"/>
          <w:sz w:val="24"/>
          <w:szCs w:val="24"/>
          <w:lang w:val="es-AR"/>
        </w:rPr>
        <w:t xml:space="preserve"> y </w:t>
      </w:r>
      <w:proofErr w:type="spellStart"/>
      <w:r w:rsidRPr="007F6737">
        <w:rPr>
          <w:rFonts w:ascii="Times New Roman" w:hAnsi="Times New Roman"/>
          <w:sz w:val="24"/>
          <w:szCs w:val="24"/>
          <w:lang w:val="es-AR"/>
        </w:rPr>
        <w:t>Lock</w:t>
      </w:r>
      <w:proofErr w:type="spellEnd"/>
      <w:r w:rsidRPr="007F6737">
        <w:rPr>
          <w:rFonts w:ascii="Times New Roman" w:hAnsi="Times New Roman"/>
          <w:sz w:val="24"/>
          <w:szCs w:val="24"/>
          <w:lang w:val="es-AR"/>
        </w:rPr>
        <w:t xml:space="preserve"> 1998: 2-3)</w:t>
      </w:r>
    </w:p>
    <w:p w:rsidR="000A251E" w:rsidRPr="007F6737" w:rsidRDefault="000A251E" w:rsidP="00E348F9">
      <w:pPr>
        <w:spacing w:line="360" w:lineRule="auto"/>
        <w:jc w:val="right"/>
        <w:rPr>
          <w:rFonts w:ascii="Times New Roman" w:hAnsi="Times New Roman"/>
          <w:sz w:val="24"/>
          <w:szCs w:val="24"/>
          <w:lang w:val="es-AR"/>
        </w:rPr>
      </w:pPr>
    </w:p>
    <w:p w:rsidR="00773D5D" w:rsidRPr="007F6737" w:rsidRDefault="00773D5D" w:rsidP="00E348F9">
      <w:pPr>
        <w:spacing w:line="360" w:lineRule="auto"/>
        <w:jc w:val="center"/>
        <w:rPr>
          <w:rFonts w:ascii="Times New Roman" w:hAnsi="Times New Roman"/>
          <w:sz w:val="24"/>
          <w:szCs w:val="24"/>
          <w:lang w:val="es-AR"/>
        </w:rPr>
      </w:pPr>
    </w:p>
    <w:p w:rsidR="009014DE" w:rsidRPr="007E28B6" w:rsidRDefault="009014DE"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Resumen</w:t>
      </w:r>
    </w:p>
    <w:p w:rsidR="009014DE" w:rsidRPr="007E28B6" w:rsidRDefault="009014DE"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este trabajo </w:t>
      </w:r>
      <w:r w:rsidR="004D10DB" w:rsidRPr="007E28B6">
        <w:rPr>
          <w:rFonts w:ascii="Times New Roman" w:hAnsi="Times New Roman"/>
          <w:sz w:val="24"/>
          <w:szCs w:val="24"/>
          <w:lang w:val="es-AR"/>
        </w:rPr>
        <w:t>intentaremos, a partir del hallazgo de una curiosa vasija, que mixtura atributos morfológicos y estilísticos de distintos períodos de una manera hasta ahora desconocida, reflexionar e interrogarnos sobre las dinámicas y practicas socioculturales que rodearon la producción y el uso de dicho recipiente</w:t>
      </w:r>
      <w:r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 xml:space="preserve">La </w:t>
      </w:r>
      <w:r w:rsidR="00DB2095">
        <w:rPr>
          <w:rFonts w:ascii="Times New Roman" w:hAnsi="Times New Roman"/>
          <w:sz w:val="24"/>
          <w:szCs w:val="24"/>
          <w:lang w:val="es-AR"/>
        </w:rPr>
        <w:t>vasija</w:t>
      </w:r>
      <w:r w:rsidR="001315AD" w:rsidRPr="007E28B6">
        <w:rPr>
          <w:rFonts w:ascii="Times New Roman" w:hAnsi="Times New Roman"/>
          <w:sz w:val="24"/>
          <w:szCs w:val="24"/>
          <w:lang w:val="es-AR"/>
        </w:rPr>
        <w:t xml:space="preserve"> fue encontrada en excavaciones realizadas</w:t>
      </w:r>
      <w:r w:rsidR="004D10DB" w:rsidRPr="007E28B6">
        <w:rPr>
          <w:rFonts w:ascii="Times New Roman" w:hAnsi="Times New Roman"/>
          <w:sz w:val="24"/>
          <w:szCs w:val="24"/>
          <w:lang w:val="es-AR"/>
        </w:rPr>
        <w:t xml:space="preserve"> en el sitio </w:t>
      </w:r>
      <w:proofErr w:type="spellStart"/>
      <w:r w:rsidR="004D10DB" w:rsidRPr="007E28B6">
        <w:rPr>
          <w:rFonts w:ascii="Times New Roman" w:hAnsi="Times New Roman"/>
          <w:sz w:val="24"/>
          <w:szCs w:val="24"/>
          <w:lang w:val="es-AR"/>
        </w:rPr>
        <w:t>Juella</w:t>
      </w:r>
      <w:proofErr w:type="spellEnd"/>
      <w:r w:rsidR="004D10DB" w:rsidRPr="007E28B6">
        <w:rPr>
          <w:rFonts w:ascii="Times New Roman" w:hAnsi="Times New Roman"/>
          <w:sz w:val="24"/>
          <w:szCs w:val="24"/>
          <w:lang w:val="es-AR"/>
        </w:rPr>
        <w:t xml:space="preserve">, </w:t>
      </w:r>
      <w:r w:rsidR="00CB18B8" w:rsidRPr="007E28B6">
        <w:rPr>
          <w:rFonts w:ascii="Times New Roman" w:hAnsi="Times New Roman"/>
          <w:sz w:val="24"/>
          <w:szCs w:val="24"/>
          <w:lang w:val="es-AR"/>
        </w:rPr>
        <w:t xml:space="preserve">en la </w:t>
      </w:r>
      <w:r w:rsidR="004D10DB" w:rsidRPr="007E28B6">
        <w:rPr>
          <w:rFonts w:ascii="Times New Roman" w:hAnsi="Times New Roman"/>
          <w:sz w:val="24"/>
          <w:szCs w:val="24"/>
          <w:lang w:val="es-AR"/>
        </w:rPr>
        <w:t xml:space="preserve">Quebrada de Humahuaca, Jujuy, </w:t>
      </w:r>
      <w:r w:rsidR="00CB18B8" w:rsidRPr="007E28B6">
        <w:rPr>
          <w:rFonts w:ascii="Times New Roman" w:hAnsi="Times New Roman"/>
          <w:sz w:val="24"/>
          <w:szCs w:val="24"/>
          <w:lang w:val="es-AR"/>
        </w:rPr>
        <w:t xml:space="preserve">Argentina, </w:t>
      </w:r>
      <w:r w:rsidR="004D10DB" w:rsidRPr="007E28B6">
        <w:rPr>
          <w:rFonts w:ascii="Times New Roman" w:hAnsi="Times New Roman"/>
          <w:sz w:val="24"/>
          <w:szCs w:val="24"/>
          <w:lang w:val="es-AR"/>
        </w:rPr>
        <w:t xml:space="preserve">en el marco de </w:t>
      </w:r>
      <w:r w:rsidR="00F4526C" w:rsidRPr="007E28B6">
        <w:rPr>
          <w:rFonts w:ascii="Times New Roman" w:hAnsi="Times New Roman"/>
          <w:sz w:val="24"/>
          <w:szCs w:val="24"/>
          <w:lang w:val="es-AR"/>
        </w:rPr>
        <w:t>una ocupación correspondiente</w:t>
      </w:r>
      <w:r w:rsidR="004D10DB" w:rsidRPr="007E28B6">
        <w:rPr>
          <w:rFonts w:ascii="Times New Roman" w:hAnsi="Times New Roman"/>
          <w:sz w:val="24"/>
          <w:szCs w:val="24"/>
          <w:lang w:val="es-AR"/>
        </w:rPr>
        <w:t xml:space="preserve"> al Período de Desarrollos Regionales</w:t>
      </w:r>
      <w:r w:rsidR="00F4526C" w:rsidRPr="007E28B6">
        <w:rPr>
          <w:rFonts w:ascii="Times New Roman" w:hAnsi="Times New Roman"/>
          <w:sz w:val="24"/>
          <w:szCs w:val="24"/>
          <w:lang w:val="es-AR"/>
        </w:rPr>
        <w:t xml:space="preserve"> II</w:t>
      </w:r>
      <w:r w:rsidR="00773D5D" w:rsidRPr="007E28B6">
        <w:rPr>
          <w:rFonts w:ascii="Times New Roman" w:hAnsi="Times New Roman"/>
          <w:sz w:val="24"/>
          <w:szCs w:val="24"/>
          <w:lang w:val="es-AR"/>
        </w:rPr>
        <w:t xml:space="preserve"> (PDR</w:t>
      </w:r>
      <w:r w:rsidR="006D275E">
        <w:rPr>
          <w:rFonts w:ascii="Times New Roman" w:hAnsi="Times New Roman"/>
          <w:sz w:val="24"/>
          <w:szCs w:val="24"/>
          <w:lang w:val="es-AR"/>
        </w:rPr>
        <w:t xml:space="preserve"> II</w:t>
      </w:r>
      <w:r w:rsidR="00773D5D" w:rsidRPr="007E28B6">
        <w:rPr>
          <w:rFonts w:ascii="Times New Roman" w:hAnsi="Times New Roman"/>
          <w:sz w:val="24"/>
          <w:szCs w:val="24"/>
          <w:lang w:val="es-AR"/>
        </w:rPr>
        <w:t xml:space="preserve">) </w:t>
      </w:r>
      <w:r w:rsidR="00F4526C" w:rsidRPr="007E28B6">
        <w:rPr>
          <w:rFonts w:ascii="Times New Roman" w:hAnsi="Times New Roman"/>
          <w:sz w:val="24"/>
          <w:szCs w:val="24"/>
          <w:lang w:val="es-AR"/>
        </w:rPr>
        <w:t>o</w:t>
      </w:r>
      <w:r w:rsidR="004D10DB" w:rsidRPr="007E28B6">
        <w:rPr>
          <w:rFonts w:ascii="Times New Roman" w:hAnsi="Times New Roman"/>
          <w:sz w:val="24"/>
          <w:szCs w:val="24"/>
          <w:lang w:val="es-AR"/>
        </w:rPr>
        <w:t xml:space="preserve"> </w:t>
      </w:r>
      <w:r w:rsidR="00773D5D" w:rsidRPr="007E28B6">
        <w:rPr>
          <w:rFonts w:ascii="Times New Roman" w:hAnsi="Times New Roman"/>
          <w:sz w:val="24"/>
          <w:szCs w:val="24"/>
          <w:lang w:val="es-AR"/>
        </w:rPr>
        <w:t xml:space="preserve">Intermedio </w:t>
      </w:r>
      <w:r w:rsidR="004D10DB" w:rsidRPr="007E28B6">
        <w:rPr>
          <w:rFonts w:ascii="Times New Roman" w:hAnsi="Times New Roman"/>
          <w:sz w:val="24"/>
          <w:szCs w:val="24"/>
          <w:lang w:val="es-AR"/>
        </w:rPr>
        <w:t>Tardío</w:t>
      </w:r>
      <w:r w:rsidR="001315AD" w:rsidRPr="007E28B6">
        <w:rPr>
          <w:rFonts w:ascii="Times New Roman" w:hAnsi="Times New Roman"/>
          <w:sz w:val="24"/>
          <w:szCs w:val="24"/>
          <w:lang w:val="es-AR"/>
        </w:rPr>
        <w:t xml:space="preserve"> </w:t>
      </w:r>
      <w:r w:rsidR="00A74DA3">
        <w:rPr>
          <w:rFonts w:ascii="Times New Roman" w:hAnsi="Times New Roman"/>
          <w:sz w:val="24"/>
          <w:szCs w:val="24"/>
          <w:lang w:val="es-AR"/>
        </w:rPr>
        <w:t xml:space="preserve">(PIT) </w:t>
      </w:r>
      <w:r w:rsidR="001315AD" w:rsidRPr="007E28B6">
        <w:rPr>
          <w:rFonts w:ascii="Times New Roman" w:hAnsi="Times New Roman"/>
          <w:sz w:val="24"/>
          <w:szCs w:val="24"/>
          <w:lang w:val="es-AR"/>
        </w:rPr>
        <w:t>(</w:t>
      </w:r>
      <w:proofErr w:type="spellStart"/>
      <w:r w:rsidR="000E541A" w:rsidRPr="007E28B6">
        <w:rPr>
          <w:rFonts w:ascii="Times New Roman" w:hAnsi="Times New Roman"/>
          <w:i/>
          <w:sz w:val="24"/>
          <w:szCs w:val="24"/>
          <w:lang w:val="es-AR"/>
        </w:rPr>
        <w:t>ca</w:t>
      </w:r>
      <w:proofErr w:type="spellEnd"/>
      <w:r w:rsidR="000E541A"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1250-1450 d.C</w:t>
      </w:r>
      <w:r w:rsidR="000E541A" w:rsidRPr="007E28B6">
        <w:rPr>
          <w:rFonts w:ascii="Times New Roman" w:hAnsi="Times New Roman"/>
          <w:sz w:val="24"/>
          <w:szCs w:val="24"/>
          <w:lang w:val="es-AR"/>
        </w:rPr>
        <w:t>.</w:t>
      </w:r>
      <w:r w:rsidR="001315AD" w:rsidRPr="007E28B6">
        <w:rPr>
          <w:rFonts w:ascii="Times New Roman" w:hAnsi="Times New Roman"/>
          <w:sz w:val="24"/>
          <w:szCs w:val="24"/>
          <w:lang w:val="es-AR"/>
        </w:rPr>
        <w:t>). Se trata de</w:t>
      </w:r>
      <w:r w:rsidR="004D10DB" w:rsidRPr="007E28B6">
        <w:rPr>
          <w:rFonts w:ascii="Times New Roman" w:hAnsi="Times New Roman"/>
          <w:sz w:val="24"/>
          <w:szCs w:val="24"/>
          <w:lang w:val="es-AR"/>
        </w:rPr>
        <w:t xml:space="preserve"> </w:t>
      </w:r>
      <w:r w:rsidRPr="007E28B6">
        <w:rPr>
          <w:rFonts w:ascii="Times New Roman" w:hAnsi="Times New Roman"/>
          <w:sz w:val="24"/>
          <w:szCs w:val="24"/>
          <w:lang w:val="es-AR"/>
        </w:rPr>
        <w:t>una vasija cuya decoración</w:t>
      </w:r>
      <w:r w:rsidR="00F4526C" w:rsidRPr="007E28B6">
        <w:rPr>
          <w:rFonts w:ascii="Times New Roman" w:hAnsi="Times New Roman"/>
          <w:sz w:val="24"/>
          <w:szCs w:val="24"/>
          <w:lang w:val="es-AR"/>
        </w:rPr>
        <w:t xml:space="preserve"> antropomorfa</w:t>
      </w:r>
      <w:r w:rsidRPr="007E28B6">
        <w:rPr>
          <w:rFonts w:ascii="Times New Roman" w:hAnsi="Times New Roman"/>
          <w:sz w:val="24"/>
          <w:szCs w:val="24"/>
          <w:lang w:val="es-AR"/>
        </w:rPr>
        <w:t xml:space="preserve"> nos remite al </w:t>
      </w:r>
      <w:r w:rsidR="00F4526C" w:rsidRPr="007E28B6">
        <w:rPr>
          <w:rFonts w:ascii="Times New Roman" w:hAnsi="Times New Roman"/>
          <w:sz w:val="24"/>
          <w:szCs w:val="24"/>
          <w:lang w:val="es-AR"/>
        </w:rPr>
        <w:t xml:space="preserve">más temprano </w:t>
      </w:r>
      <w:r w:rsidRPr="007E28B6">
        <w:rPr>
          <w:rFonts w:ascii="Times New Roman" w:hAnsi="Times New Roman"/>
          <w:sz w:val="24"/>
          <w:szCs w:val="24"/>
          <w:lang w:val="es-AR"/>
        </w:rPr>
        <w:t>estilo conocido como Isla</w:t>
      </w:r>
      <w:r w:rsidR="00B9722C" w:rsidRPr="007E28B6">
        <w:rPr>
          <w:rFonts w:ascii="Times New Roman" w:hAnsi="Times New Roman"/>
          <w:sz w:val="24"/>
          <w:szCs w:val="24"/>
          <w:lang w:val="es-AR"/>
        </w:rPr>
        <w:t>,</w:t>
      </w:r>
      <w:r w:rsidRPr="007E28B6">
        <w:rPr>
          <w:rFonts w:ascii="Times New Roman" w:hAnsi="Times New Roman"/>
          <w:sz w:val="24"/>
          <w:szCs w:val="24"/>
          <w:lang w:val="es-AR"/>
        </w:rPr>
        <w:t xml:space="preserve"> pero </w:t>
      </w:r>
      <w:r w:rsidR="004D10DB" w:rsidRPr="007E28B6">
        <w:rPr>
          <w:rFonts w:ascii="Times New Roman" w:hAnsi="Times New Roman"/>
          <w:sz w:val="24"/>
          <w:szCs w:val="24"/>
          <w:lang w:val="es-AR"/>
        </w:rPr>
        <w:t xml:space="preserve">en </w:t>
      </w:r>
      <w:r w:rsidRPr="007E28B6">
        <w:rPr>
          <w:rFonts w:ascii="Times New Roman" w:hAnsi="Times New Roman"/>
          <w:sz w:val="24"/>
          <w:szCs w:val="24"/>
          <w:lang w:val="es-AR"/>
        </w:rPr>
        <w:t xml:space="preserve">una forma y </w:t>
      </w:r>
      <w:r w:rsidR="001315AD" w:rsidRPr="007E28B6">
        <w:rPr>
          <w:rFonts w:ascii="Times New Roman" w:hAnsi="Times New Roman"/>
          <w:sz w:val="24"/>
          <w:szCs w:val="24"/>
          <w:lang w:val="es-AR"/>
        </w:rPr>
        <w:t>dimensiones propias del PDR</w:t>
      </w:r>
      <w:r w:rsidR="006D275E">
        <w:rPr>
          <w:rFonts w:ascii="Times New Roman" w:hAnsi="Times New Roman"/>
          <w:sz w:val="24"/>
          <w:szCs w:val="24"/>
          <w:lang w:val="es-AR"/>
        </w:rPr>
        <w:t xml:space="preserve"> II</w:t>
      </w:r>
      <w:r w:rsidR="001315AD" w:rsidRPr="007E28B6">
        <w:rPr>
          <w:rFonts w:ascii="Times New Roman" w:hAnsi="Times New Roman"/>
          <w:sz w:val="24"/>
          <w:szCs w:val="24"/>
          <w:lang w:val="es-AR"/>
        </w:rPr>
        <w:t xml:space="preserve"> y</w:t>
      </w:r>
      <w:r w:rsidRPr="007E28B6">
        <w:rPr>
          <w:rFonts w:ascii="Times New Roman" w:hAnsi="Times New Roman"/>
          <w:sz w:val="24"/>
          <w:szCs w:val="24"/>
          <w:lang w:val="es-AR"/>
        </w:rPr>
        <w:t xml:space="preserve"> no registrada</w:t>
      </w:r>
      <w:r w:rsidR="001315AD" w:rsidRPr="007E28B6">
        <w:rPr>
          <w:rFonts w:ascii="Times New Roman" w:hAnsi="Times New Roman"/>
          <w:sz w:val="24"/>
          <w:szCs w:val="24"/>
          <w:lang w:val="es-AR"/>
        </w:rPr>
        <w:t>s</w:t>
      </w:r>
      <w:r w:rsidRPr="007E28B6">
        <w:rPr>
          <w:rFonts w:ascii="Times New Roman" w:hAnsi="Times New Roman"/>
          <w:sz w:val="24"/>
          <w:szCs w:val="24"/>
          <w:lang w:val="es-AR"/>
        </w:rPr>
        <w:t xml:space="preserve"> hasta el momento</w:t>
      </w:r>
      <w:r w:rsidR="001315AD" w:rsidRPr="007E28B6">
        <w:rPr>
          <w:rFonts w:ascii="Times New Roman" w:hAnsi="Times New Roman"/>
          <w:sz w:val="24"/>
          <w:szCs w:val="24"/>
          <w:lang w:val="es-AR"/>
        </w:rPr>
        <w:t xml:space="preserve"> en la cerámica Isla</w:t>
      </w:r>
      <w:r w:rsidRPr="007E28B6">
        <w:rPr>
          <w:rFonts w:ascii="Times New Roman" w:hAnsi="Times New Roman"/>
          <w:sz w:val="24"/>
          <w:szCs w:val="24"/>
          <w:lang w:val="es-AR"/>
        </w:rPr>
        <w:t>.</w:t>
      </w:r>
      <w:r w:rsidR="008304A0">
        <w:rPr>
          <w:rFonts w:ascii="Times New Roman" w:hAnsi="Times New Roman"/>
          <w:sz w:val="24"/>
          <w:szCs w:val="24"/>
          <w:lang w:val="es-AR"/>
        </w:rPr>
        <w:t xml:space="preserve"> </w:t>
      </w:r>
      <w:r w:rsidR="00F4526C" w:rsidRPr="007E28B6">
        <w:rPr>
          <w:rFonts w:ascii="Times New Roman" w:hAnsi="Times New Roman"/>
          <w:sz w:val="24"/>
          <w:szCs w:val="24"/>
          <w:lang w:val="es-AR"/>
        </w:rPr>
        <w:t>A través de la descripción de</w:t>
      </w:r>
      <w:r w:rsidRPr="007E28B6">
        <w:rPr>
          <w:rFonts w:ascii="Times New Roman" w:hAnsi="Times New Roman"/>
          <w:sz w:val="24"/>
          <w:szCs w:val="24"/>
          <w:lang w:val="es-AR"/>
        </w:rPr>
        <w:t xml:space="preserve"> la pieza en </w:t>
      </w:r>
      <w:r w:rsidRPr="007E28B6">
        <w:rPr>
          <w:rFonts w:ascii="Times New Roman" w:hAnsi="Times New Roman"/>
          <w:sz w:val="24"/>
          <w:szCs w:val="24"/>
          <w:lang w:val="es-AR"/>
        </w:rPr>
        <w:lastRenderedPageBreak/>
        <w:t xml:space="preserve">cuestión y el contexto en que fue hallada, </w:t>
      </w:r>
      <w:r w:rsidR="00B1360A">
        <w:rPr>
          <w:rFonts w:ascii="Times New Roman" w:hAnsi="Times New Roman"/>
          <w:sz w:val="24"/>
          <w:szCs w:val="24"/>
          <w:lang w:val="es-AR"/>
        </w:rPr>
        <w:t>intentaremos argumentar có</w:t>
      </w:r>
      <w:r w:rsidR="00F4526C" w:rsidRPr="007E28B6">
        <w:rPr>
          <w:rFonts w:ascii="Times New Roman" w:hAnsi="Times New Roman"/>
          <w:sz w:val="24"/>
          <w:szCs w:val="24"/>
          <w:lang w:val="es-AR"/>
        </w:rPr>
        <w:t>mo la misma se encontraba involucrada en un proceso de conformación de una nueva sociedad, participando en rituales y ceremonias en los que se creaba y recreaba un sentimiento de comunidad, al tiempo que representaba una conexión con el pasado cercano.</w:t>
      </w:r>
    </w:p>
    <w:p w:rsidR="009D2EE1" w:rsidRPr="007E28B6" w:rsidRDefault="009D2EE1"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Palabras clave:</w:t>
      </w:r>
      <w:r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 xml:space="preserve">Período </w:t>
      </w:r>
      <w:r w:rsidR="008304A0">
        <w:rPr>
          <w:rFonts w:ascii="Times New Roman" w:hAnsi="Times New Roman"/>
          <w:sz w:val="24"/>
          <w:szCs w:val="24"/>
          <w:lang w:val="es-AR"/>
        </w:rPr>
        <w:t>Intermedio Tardío</w:t>
      </w:r>
      <w:r w:rsidR="001315AD" w:rsidRPr="007E28B6">
        <w:rPr>
          <w:rFonts w:ascii="Times New Roman" w:hAnsi="Times New Roman"/>
          <w:sz w:val="24"/>
          <w:szCs w:val="24"/>
          <w:lang w:val="es-AR"/>
        </w:rPr>
        <w:t xml:space="preserve"> - </w:t>
      </w:r>
      <w:proofErr w:type="gramStart"/>
      <w:r w:rsidR="001315AD" w:rsidRPr="007E28B6">
        <w:rPr>
          <w:rFonts w:ascii="Times New Roman" w:hAnsi="Times New Roman"/>
          <w:sz w:val="24"/>
          <w:szCs w:val="24"/>
          <w:lang w:val="es-AR"/>
        </w:rPr>
        <w:t>cerámica Humahuaca - estilo Isla - rituales</w:t>
      </w:r>
      <w:proofErr w:type="gramEnd"/>
    </w:p>
    <w:p w:rsidR="00592761" w:rsidRDefault="00FE3203" w:rsidP="00E348F9">
      <w:pPr>
        <w:spacing w:line="360" w:lineRule="auto"/>
        <w:jc w:val="both"/>
        <w:rPr>
          <w:rFonts w:ascii="Times New Roman" w:hAnsi="Times New Roman"/>
          <w:b/>
          <w:i/>
          <w:sz w:val="24"/>
          <w:szCs w:val="24"/>
        </w:rPr>
      </w:pPr>
      <w:r w:rsidRPr="00A74DA3">
        <w:rPr>
          <w:rFonts w:ascii="Times New Roman" w:hAnsi="Times New Roman"/>
          <w:b/>
          <w:i/>
          <w:sz w:val="24"/>
          <w:szCs w:val="24"/>
        </w:rPr>
        <w:t>Abstract</w:t>
      </w:r>
    </w:p>
    <w:p w:rsidR="00AC0223" w:rsidRPr="00120E68" w:rsidRDefault="00AC0223" w:rsidP="00E348F9">
      <w:pPr>
        <w:spacing w:line="360" w:lineRule="auto"/>
        <w:jc w:val="both"/>
        <w:rPr>
          <w:rFonts w:ascii="Times New Roman" w:hAnsi="Times New Roman"/>
          <w:sz w:val="24"/>
          <w:szCs w:val="24"/>
        </w:rPr>
      </w:pPr>
      <w:r w:rsidRPr="00120E68">
        <w:rPr>
          <w:rFonts w:ascii="Times New Roman" w:hAnsi="Times New Roman"/>
          <w:sz w:val="24"/>
          <w:szCs w:val="24"/>
        </w:rPr>
        <w:t xml:space="preserve">In this paper we will reflect on a curious </w:t>
      </w:r>
      <w:r>
        <w:rPr>
          <w:rFonts w:ascii="Times New Roman" w:hAnsi="Times New Roman"/>
          <w:sz w:val="24"/>
          <w:szCs w:val="24"/>
        </w:rPr>
        <w:t xml:space="preserve">ceramic </w:t>
      </w:r>
      <w:r w:rsidRPr="00120E68">
        <w:rPr>
          <w:rFonts w:ascii="Times New Roman" w:hAnsi="Times New Roman"/>
          <w:sz w:val="24"/>
          <w:szCs w:val="24"/>
        </w:rPr>
        <w:t>vessel that combines morphological and stylistic properties from different time periods in a fashion previously undocumented.</w:t>
      </w:r>
      <w:r>
        <w:rPr>
          <w:rFonts w:ascii="Times New Roman" w:hAnsi="Times New Roman"/>
          <w:sz w:val="24"/>
          <w:szCs w:val="24"/>
        </w:rPr>
        <w:t xml:space="preserve"> </w:t>
      </w:r>
      <w:r w:rsidRPr="00120E68">
        <w:rPr>
          <w:rFonts w:ascii="Times New Roman" w:hAnsi="Times New Roman"/>
          <w:sz w:val="24"/>
          <w:szCs w:val="24"/>
        </w:rPr>
        <w:t xml:space="preserve">It was found during excavations in the archaeological site known as </w:t>
      </w:r>
      <w:proofErr w:type="spellStart"/>
      <w:r w:rsidRPr="00120E68">
        <w:rPr>
          <w:rFonts w:ascii="Times New Roman" w:hAnsi="Times New Roman"/>
          <w:sz w:val="24"/>
          <w:szCs w:val="24"/>
        </w:rPr>
        <w:t>Juella</w:t>
      </w:r>
      <w:proofErr w:type="spellEnd"/>
      <w:r w:rsidRPr="00120E68">
        <w:rPr>
          <w:rFonts w:ascii="Times New Roman" w:hAnsi="Times New Roman"/>
          <w:sz w:val="24"/>
          <w:szCs w:val="24"/>
        </w:rPr>
        <w:t xml:space="preserve">, located in the </w:t>
      </w:r>
      <w:proofErr w:type="spellStart"/>
      <w:r>
        <w:rPr>
          <w:rFonts w:ascii="Times New Roman" w:hAnsi="Times New Roman"/>
          <w:sz w:val="24"/>
          <w:szCs w:val="24"/>
        </w:rPr>
        <w:t>Quebrada</w:t>
      </w:r>
      <w:proofErr w:type="spellEnd"/>
      <w:r>
        <w:rPr>
          <w:rFonts w:ascii="Times New Roman" w:hAnsi="Times New Roman"/>
          <w:sz w:val="24"/>
          <w:szCs w:val="24"/>
        </w:rPr>
        <w:t xml:space="preserve"> de </w:t>
      </w:r>
      <w:proofErr w:type="spellStart"/>
      <w:r w:rsidRPr="00120E68">
        <w:rPr>
          <w:rFonts w:ascii="Times New Roman" w:hAnsi="Times New Roman"/>
          <w:sz w:val="24"/>
          <w:szCs w:val="24"/>
        </w:rPr>
        <w:t>Humahuaca</w:t>
      </w:r>
      <w:proofErr w:type="spellEnd"/>
      <w:r w:rsidRPr="00120E68">
        <w:rPr>
          <w:rFonts w:ascii="Times New Roman" w:hAnsi="Times New Roman"/>
          <w:sz w:val="24"/>
          <w:szCs w:val="24"/>
        </w:rPr>
        <w:t xml:space="preserve">, Jujuy, Argentina, and belongs to the time period known as Regional Developments II (PDR II) or  Late Intermediate Period (PIT); ca. 1250 – 1450 </w:t>
      </w:r>
      <w:proofErr w:type="spellStart"/>
      <w:r w:rsidRPr="00120E68">
        <w:rPr>
          <w:rFonts w:ascii="Times New Roman" w:hAnsi="Times New Roman"/>
          <w:sz w:val="24"/>
          <w:szCs w:val="24"/>
        </w:rPr>
        <w:t>d.C.</w:t>
      </w:r>
      <w:proofErr w:type="spellEnd"/>
      <w:r w:rsidRPr="00120E68">
        <w:rPr>
          <w:rFonts w:ascii="Times New Roman" w:hAnsi="Times New Roman"/>
          <w:sz w:val="24"/>
          <w:szCs w:val="24"/>
        </w:rPr>
        <w:t xml:space="preserve">  The vessel depicts </w:t>
      </w:r>
      <w:proofErr w:type="spellStart"/>
      <w:r w:rsidRPr="00120E68">
        <w:rPr>
          <w:rFonts w:ascii="Times New Roman" w:hAnsi="Times New Roman"/>
          <w:sz w:val="24"/>
          <w:szCs w:val="24"/>
        </w:rPr>
        <w:t>antropomorphous</w:t>
      </w:r>
      <w:proofErr w:type="spellEnd"/>
      <w:r w:rsidRPr="00120E68">
        <w:rPr>
          <w:rFonts w:ascii="Times New Roman" w:hAnsi="Times New Roman"/>
          <w:sz w:val="24"/>
          <w:szCs w:val="24"/>
        </w:rPr>
        <w:t xml:space="preserve"> motifs w</w:t>
      </w:r>
      <w:r>
        <w:rPr>
          <w:rFonts w:ascii="Times New Roman" w:hAnsi="Times New Roman"/>
          <w:sz w:val="24"/>
          <w:szCs w:val="24"/>
        </w:rPr>
        <w:t>h</w:t>
      </w:r>
      <w:r w:rsidRPr="00120E68">
        <w:rPr>
          <w:rFonts w:ascii="Times New Roman" w:hAnsi="Times New Roman"/>
          <w:sz w:val="24"/>
          <w:szCs w:val="24"/>
        </w:rPr>
        <w:t>ich are usually attributed to a</w:t>
      </w:r>
      <w:r>
        <w:rPr>
          <w:rFonts w:ascii="Times New Roman" w:hAnsi="Times New Roman"/>
          <w:sz w:val="24"/>
          <w:szCs w:val="24"/>
        </w:rPr>
        <w:t>n</w:t>
      </w:r>
      <w:r w:rsidRPr="00120E68">
        <w:rPr>
          <w:rFonts w:ascii="Times New Roman" w:hAnsi="Times New Roman"/>
          <w:sz w:val="24"/>
          <w:szCs w:val="24"/>
        </w:rPr>
        <w:t xml:space="preserve"> earlier style known as Isla. However, the vessel`s shape and volume is typical of the Regional Developments Period</w:t>
      </w:r>
      <w:r>
        <w:rPr>
          <w:rFonts w:ascii="Times New Roman" w:hAnsi="Times New Roman"/>
          <w:sz w:val="24"/>
          <w:szCs w:val="24"/>
        </w:rPr>
        <w:t xml:space="preserve"> </w:t>
      </w:r>
      <w:r w:rsidRPr="00120E68">
        <w:rPr>
          <w:rFonts w:ascii="Times New Roman" w:hAnsi="Times New Roman"/>
          <w:sz w:val="24"/>
          <w:szCs w:val="24"/>
        </w:rPr>
        <w:t xml:space="preserve">and there is no account of such </w:t>
      </w:r>
      <w:r>
        <w:rPr>
          <w:rFonts w:ascii="Times New Roman" w:hAnsi="Times New Roman"/>
          <w:sz w:val="24"/>
          <w:szCs w:val="24"/>
        </w:rPr>
        <w:t xml:space="preserve">a </w:t>
      </w:r>
      <w:r w:rsidRPr="00120E68">
        <w:rPr>
          <w:rFonts w:ascii="Times New Roman" w:hAnsi="Times New Roman"/>
          <w:sz w:val="24"/>
          <w:szCs w:val="24"/>
        </w:rPr>
        <w:t>distinctive combination in the archaeological record of the Isla style.</w:t>
      </w:r>
      <w:r>
        <w:rPr>
          <w:rFonts w:ascii="Times New Roman" w:hAnsi="Times New Roman"/>
          <w:sz w:val="24"/>
          <w:szCs w:val="24"/>
        </w:rPr>
        <w:t xml:space="preserve"> </w:t>
      </w:r>
      <w:r w:rsidRPr="00120E68">
        <w:rPr>
          <w:rFonts w:ascii="Times New Roman" w:hAnsi="Times New Roman"/>
          <w:sz w:val="24"/>
          <w:szCs w:val="24"/>
        </w:rPr>
        <w:t xml:space="preserve">Those features led us to reflect on the social dynamics and practices involving the production and usage of such recipient. Its analysis and archaeological context suggests its participation in ritual ceremonies that created and recreated a sense of community while representing a connection to a recent past in a broader social context involving the conformation of a new society.  </w:t>
      </w:r>
    </w:p>
    <w:p w:rsidR="00FE3203" w:rsidRPr="007E28B6" w:rsidRDefault="00FE3203" w:rsidP="00E348F9">
      <w:pPr>
        <w:spacing w:line="360" w:lineRule="auto"/>
        <w:jc w:val="both"/>
        <w:rPr>
          <w:rFonts w:ascii="Times New Roman" w:hAnsi="Times New Roman"/>
          <w:sz w:val="24"/>
          <w:szCs w:val="24"/>
        </w:rPr>
      </w:pPr>
      <w:r w:rsidRPr="007E28B6">
        <w:rPr>
          <w:rFonts w:ascii="Times New Roman" w:hAnsi="Times New Roman"/>
          <w:b/>
          <w:i/>
          <w:sz w:val="24"/>
          <w:szCs w:val="24"/>
        </w:rPr>
        <w:t>Key Words</w:t>
      </w:r>
      <w:r w:rsidR="006E182E" w:rsidRPr="007E28B6">
        <w:rPr>
          <w:rFonts w:ascii="Times New Roman" w:hAnsi="Times New Roman"/>
          <w:b/>
          <w:sz w:val="24"/>
          <w:szCs w:val="24"/>
        </w:rPr>
        <w:t>:</w:t>
      </w:r>
      <w:r w:rsidR="006E182E" w:rsidRPr="007E28B6">
        <w:rPr>
          <w:rFonts w:ascii="Times New Roman" w:hAnsi="Times New Roman"/>
          <w:sz w:val="24"/>
          <w:szCs w:val="24"/>
        </w:rPr>
        <w:t xml:space="preserve"> </w:t>
      </w:r>
      <w:r w:rsidR="008304A0">
        <w:rPr>
          <w:rFonts w:ascii="Times New Roman" w:hAnsi="Times New Roman"/>
          <w:sz w:val="24"/>
          <w:szCs w:val="24"/>
        </w:rPr>
        <w:t>Late Intermediate P</w:t>
      </w:r>
      <w:r w:rsidR="006E182E" w:rsidRPr="007E28B6">
        <w:rPr>
          <w:rFonts w:ascii="Times New Roman" w:hAnsi="Times New Roman"/>
          <w:sz w:val="24"/>
          <w:szCs w:val="24"/>
        </w:rPr>
        <w:t xml:space="preserve">eriod - </w:t>
      </w:r>
      <w:proofErr w:type="spellStart"/>
      <w:r w:rsidR="006E182E" w:rsidRPr="007E28B6">
        <w:rPr>
          <w:rFonts w:ascii="Times New Roman" w:hAnsi="Times New Roman"/>
          <w:sz w:val="24"/>
          <w:szCs w:val="24"/>
        </w:rPr>
        <w:t>Humahuaca</w:t>
      </w:r>
      <w:proofErr w:type="spellEnd"/>
      <w:r w:rsidR="006E182E" w:rsidRPr="007E28B6">
        <w:rPr>
          <w:rFonts w:ascii="Times New Roman" w:hAnsi="Times New Roman"/>
          <w:sz w:val="24"/>
          <w:szCs w:val="24"/>
        </w:rPr>
        <w:t xml:space="preserve"> pottery - Isla style - rituals</w:t>
      </w:r>
    </w:p>
    <w:p w:rsidR="00592761" w:rsidRPr="007E28B6" w:rsidRDefault="00592761" w:rsidP="00E348F9">
      <w:pPr>
        <w:spacing w:line="360" w:lineRule="auto"/>
        <w:jc w:val="both"/>
        <w:rPr>
          <w:rFonts w:ascii="Times New Roman" w:hAnsi="Times New Roman"/>
          <w:sz w:val="24"/>
          <w:szCs w:val="24"/>
        </w:rPr>
      </w:pPr>
    </w:p>
    <w:p w:rsidR="00B56461" w:rsidRPr="00201E32" w:rsidRDefault="003E201E" w:rsidP="00E348F9">
      <w:pPr>
        <w:spacing w:line="360" w:lineRule="auto"/>
        <w:jc w:val="both"/>
        <w:rPr>
          <w:rFonts w:ascii="Times New Roman" w:hAnsi="Times New Roman"/>
          <w:sz w:val="24"/>
          <w:szCs w:val="24"/>
          <w:lang w:val="es-AR"/>
        </w:rPr>
      </w:pPr>
      <w:r w:rsidRPr="00201E32">
        <w:rPr>
          <w:rFonts w:ascii="Times New Roman" w:hAnsi="Times New Roman"/>
          <w:sz w:val="24"/>
          <w:szCs w:val="24"/>
          <w:lang w:val="es-AR"/>
        </w:rPr>
        <w:t>Introducción</w:t>
      </w:r>
    </w:p>
    <w:p w:rsidR="00592761" w:rsidRPr="007E28B6" w:rsidRDefault="00592761"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A lo largo de la historia</w:t>
      </w:r>
      <w:ins w:id="0" w:author="Usuario" w:date="2015-06-04T15:03:00Z">
        <w:r w:rsidR="002151FF">
          <w:rPr>
            <w:rFonts w:ascii="Times New Roman" w:hAnsi="Times New Roman"/>
            <w:sz w:val="24"/>
            <w:szCs w:val="24"/>
            <w:lang w:val="es-AR"/>
          </w:rPr>
          <w:t>,</w:t>
        </w:r>
      </w:ins>
      <w:r w:rsidRPr="007E28B6">
        <w:rPr>
          <w:rFonts w:ascii="Times New Roman" w:hAnsi="Times New Roman"/>
          <w:sz w:val="24"/>
          <w:szCs w:val="24"/>
          <w:lang w:val="es-AR"/>
        </w:rPr>
        <w:t xml:space="preserve"> </w:t>
      </w:r>
      <w:r w:rsidR="000A074C">
        <w:rPr>
          <w:rFonts w:ascii="Times New Roman" w:hAnsi="Times New Roman"/>
          <w:sz w:val="24"/>
          <w:szCs w:val="24"/>
          <w:lang w:val="es-AR"/>
        </w:rPr>
        <w:t xml:space="preserve">el trabajo de los arqueólogos </w:t>
      </w:r>
      <w:r w:rsidR="002D3514">
        <w:rPr>
          <w:rFonts w:ascii="Times New Roman" w:hAnsi="Times New Roman"/>
          <w:sz w:val="24"/>
          <w:szCs w:val="24"/>
          <w:lang w:val="es-AR"/>
        </w:rPr>
        <w:t xml:space="preserve">(en sentido amplio) </w:t>
      </w:r>
      <w:r w:rsidR="000A074C">
        <w:rPr>
          <w:rFonts w:ascii="Times New Roman" w:hAnsi="Times New Roman"/>
          <w:sz w:val="24"/>
          <w:szCs w:val="24"/>
          <w:lang w:val="es-AR"/>
        </w:rPr>
        <w:t>ha</w:t>
      </w:r>
      <w:r w:rsidRPr="007E28B6">
        <w:rPr>
          <w:rFonts w:ascii="Times New Roman" w:hAnsi="Times New Roman"/>
          <w:sz w:val="24"/>
          <w:szCs w:val="24"/>
          <w:lang w:val="es-AR"/>
        </w:rPr>
        <w:t xml:space="preserve"> cons</w:t>
      </w:r>
      <w:r w:rsidR="000328DE" w:rsidRPr="007E28B6">
        <w:rPr>
          <w:rFonts w:ascii="Times New Roman" w:hAnsi="Times New Roman"/>
          <w:sz w:val="24"/>
          <w:szCs w:val="24"/>
          <w:lang w:val="es-AR"/>
        </w:rPr>
        <w:t>truido, cimentado, cuestionado,</w:t>
      </w:r>
      <w:r w:rsidRPr="007E28B6">
        <w:rPr>
          <w:rFonts w:ascii="Times New Roman" w:hAnsi="Times New Roman"/>
          <w:sz w:val="24"/>
          <w:szCs w:val="24"/>
          <w:lang w:val="es-AR"/>
        </w:rPr>
        <w:t xml:space="preserve"> criticado</w:t>
      </w:r>
      <w:r w:rsidR="000328DE" w:rsidRPr="007E28B6">
        <w:rPr>
          <w:rFonts w:ascii="Times New Roman" w:hAnsi="Times New Roman"/>
          <w:sz w:val="24"/>
          <w:szCs w:val="24"/>
          <w:lang w:val="es-AR"/>
        </w:rPr>
        <w:t xml:space="preserve"> y derrumbado decenas, tal vez</w:t>
      </w:r>
      <w:r w:rsidRPr="007E28B6">
        <w:rPr>
          <w:rFonts w:ascii="Times New Roman" w:hAnsi="Times New Roman"/>
          <w:sz w:val="24"/>
          <w:szCs w:val="24"/>
          <w:lang w:val="es-AR"/>
        </w:rPr>
        <w:t xml:space="preserve"> cientos</w:t>
      </w:r>
      <w:r w:rsidR="000328DE" w:rsidRPr="007E28B6">
        <w:rPr>
          <w:rFonts w:ascii="Times New Roman" w:hAnsi="Times New Roman"/>
          <w:sz w:val="24"/>
          <w:szCs w:val="24"/>
          <w:lang w:val="es-AR"/>
        </w:rPr>
        <w:t>,</w:t>
      </w:r>
      <w:r w:rsidRPr="007E28B6">
        <w:rPr>
          <w:rFonts w:ascii="Times New Roman" w:hAnsi="Times New Roman"/>
          <w:sz w:val="24"/>
          <w:szCs w:val="24"/>
          <w:lang w:val="es-AR"/>
        </w:rPr>
        <w:t xml:space="preserve"> de </w:t>
      </w:r>
      <w:commentRangeStart w:id="1"/>
      <w:r w:rsidRPr="007E28B6">
        <w:rPr>
          <w:rFonts w:ascii="Times New Roman" w:hAnsi="Times New Roman"/>
          <w:sz w:val="24"/>
          <w:szCs w:val="24"/>
          <w:lang w:val="es-AR"/>
        </w:rPr>
        <w:t>modelos</w:t>
      </w:r>
      <w:commentRangeEnd w:id="1"/>
      <w:r w:rsidR="002151FF">
        <w:rPr>
          <w:rStyle w:val="Refdecomentario"/>
        </w:rPr>
        <w:commentReference w:id="1"/>
      </w:r>
      <w:r w:rsidRPr="007E28B6">
        <w:rPr>
          <w:rFonts w:ascii="Times New Roman" w:hAnsi="Times New Roman"/>
          <w:sz w:val="24"/>
          <w:szCs w:val="24"/>
          <w:lang w:val="es-AR"/>
        </w:rPr>
        <w:t xml:space="preserve"> acerca d</w:t>
      </w:r>
      <w:r w:rsidR="000A074C">
        <w:rPr>
          <w:rFonts w:ascii="Times New Roman" w:hAnsi="Times New Roman"/>
          <w:sz w:val="24"/>
          <w:szCs w:val="24"/>
          <w:lang w:val="es-AR"/>
        </w:rPr>
        <w:t>e las distintas poblaciones estudiadas</w:t>
      </w:r>
      <w:r w:rsidRPr="007E28B6">
        <w:rPr>
          <w:rFonts w:ascii="Times New Roman" w:hAnsi="Times New Roman"/>
          <w:sz w:val="24"/>
          <w:szCs w:val="24"/>
          <w:lang w:val="es-AR"/>
        </w:rPr>
        <w:t xml:space="preserve">. </w:t>
      </w:r>
      <w:r w:rsidR="008C3152">
        <w:rPr>
          <w:rFonts w:ascii="Times New Roman" w:hAnsi="Times New Roman"/>
          <w:sz w:val="24"/>
          <w:szCs w:val="24"/>
          <w:lang w:val="es-AR"/>
        </w:rPr>
        <w:t xml:space="preserve">Uno de los tópicos recurrentes es aquel que versa </w:t>
      </w:r>
      <w:r w:rsidRPr="007E28B6">
        <w:rPr>
          <w:rFonts w:ascii="Times New Roman" w:hAnsi="Times New Roman"/>
          <w:sz w:val="24"/>
          <w:szCs w:val="24"/>
          <w:lang w:val="es-AR"/>
        </w:rPr>
        <w:t xml:space="preserve">sobre el cambio cultural, es decir aquellos cambios que observamos diacrónicamente, por lo general en una misma región, y que nos ofrecen distintas materialidades </w:t>
      </w:r>
      <w:r w:rsidR="008C3152">
        <w:rPr>
          <w:rFonts w:ascii="Times New Roman" w:hAnsi="Times New Roman"/>
          <w:sz w:val="24"/>
          <w:szCs w:val="24"/>
          <w:lang w:val="es-AR"/>
        </w:rPr>
        <w:t>y/</w:t>
      </w:r>
      <w:r w:rsidRPr="007E28B6">
        <w:rPr>
          <w:rFonts w:ascii="Times New Roman" w:hAnsi="Times New Roman"/>
          <w:sz w:val="24"/>
          <w:szCs w:val="24"/>
          <w:lang w:val="es-AR"/>
        </w:rPr>
        <w:t xml:space="preserve">o espacialidades que parecen sucederse en el tiempo. Dilucidar de qué manera se produjo este cambio, a que causas obedeció, </w:t>
      </w:r>
      <w:r w:rsidR="00110573" w:rsidRPr="007E28B6">
        <w:rPr>
          <w:rFonts w:ascii="Times New Roman" w:hAnsi="Times New Roman"/>
          <w:sz w:val="24"/>
          <w:szCs w:val="24"/>
          <w:lang w:val="es-AR"/>
        </w:rPr>
        <w:t xml:space="preserve">cómo y porqué determinados asentamientos </w:t>
      </w:r>
      <w:proofErr w:type="gramStart"/>
      <w:r w:rsidR="00110573" w:rsidRPr="007E28B6">
        <w:rPr>
          <w:rFonts w:ascii="Times New Roman" w:hAnsi="Times New Roman"/>
          <w:sz w:val="24"/>
          <w:szCs w:val="24"/>
          <w:lang w:val="es-AR"/>
        </w:rPr>
        <w:t>fueron</w:t>
      </w:r>
      <w:proofErr w:type="gramEnd"/>
      <w:r w:rsidR="00110573" w:rsidRPr="007E28B6">
        <w:rPr>
          <w:rFonts w:ascii="Times New Roman" w:hAnsi="Times New Roman"/>
          <w:sz w:val="24"/>
          <w:szCs w:val="24"/>
          <w:lang w:val="es-AR"/>
        </w:rPr>
        <w:t xml:space="preserve"> creados, ocupados y abandonados, </w:t>
      </w:r>
      <w:r w:rsidRPr="007E28B6">
        <w:rPr>
          <w:rFonts w:ascii="Times New Roman" w:hAnsi="Times New Roman"/>
          <w:sz w:val="24"/>
          <w:szCs w:val="24"/>
          <w:lang w:val="es-AR"/>
        </w:rPr>
        <w:t xml:space="preserve">es tal vez </w:t>
      </w:r>
      <w:r w:rsidRPr="007E28B6">
        <w:rPr>
          <w:rFonts w:ascii="Times New Roman" w:hAnsi="Times New Roman"/>
          <w:sz w:val="24"/>
          <w:szCs w:val="24"/>
          <w:lang w:val="es-AR"/>
        </w:rPr>
        <w:lastRenderedPageBreak/>
        <w:t>la mayor preocupación a la hora de encara</w:t>
      </w:r>
      <w:r w:rsidR="006E182E" w:rsidRPr="007E28B6">
        <w:rPr>
          <w:rFonts w:ascii="Times New Roman" w:hAnsi="Times New Roman"/>
          <w:sz w:val="24"/>
          <w:szCs w:val="24"/>
          <w:lang w:val="es-AR"/>
        </w:rPr>
        <w:t>r una problemática arqueológica. S</w:t>
      </w:r>
      <w:r w:rsidRPr="007E28B6">
        <w:rPr>
          <w:rFonts w:ascii="Times New Roman" w:hAnsi="Times New Roman"/>
          <w:sz w:val="24"/>
          <w:szCs w:val="24"/>
          <w:lang w:val="es-AR"/>
        </w:rPr>
        <w:t xml:space="preserve">in embargo, en ocasiones </w:t>
      </w:r>
      <w:r w:rsidR="008C3152">
        <w:rPr>
          <w:rFonts w:ascii="Times New Roman" w:hAnsi="Times New Roman"/>
          <w:sz w:val="24"/>
          <w:szCs w:val="24"/>
          <w:lang w:val="es-AR"/>
        </w:rPr>
        <w:t>parece ser difícil</w:t>
      </w:r>
      <w:r w:rsidRPr="007E28B6">
        <w:rPr>
          <w:rFonts w:ascii="Times New Roman" w:hAnsi="Times New Roman"/>
          <w:sz w:val="24"/>
          <w:szCs w:val="24"/>
          <w:lang w:val="es-AR"/>
        </w:rPr>
        <w:t xml:space="preserve"> encontrar los vínculos entre aquellas formaciones sociales que transcurren temporalmente en un mismo espacio. Solemos preguntarnos entonces sobre que </w:t>
      </w:r>
      <w:r w:rsidR="003E201E" w:rsidRPr="007E28B6">
        <w:rPr>
          <w:rFonts w:ascii="Times New Roman" w:hAnsi="Times New Roman"/>
          <w:sz w:val="24"/>
          <w:szCs w:val="24"/>
          <w:lang w:val="es-AR"/>
        </w:rPr>
        <w:t>dinámicas</w:t>
      </w:r>
      <w:r w:rsidRPr="007E28B6">
        <w:rPr>
          <w:rFonts w:ascii="Times New Roman" w:hAnsi="Times New Roman"/>
          <w:sz w:val="24"/>
          <w:szCs w:val="24"/>
          <w:lang w:val="es-AR"/>
        </w:rPr>
        <w:t xml:space="preserve"> sociales, que causas internas o externas propulsaron un cambio, una </w:t>
      </w:r>
      <w:r w:rsidR="003E201E" w:rsidRPr="007E28B6">
        <w:rPr>
          <w:rFonts w:ascii="Times New Roman" w:hAnsi="Times New Roman"/>
          <w:sz w:val="24"/>
          <w:szCs w:val="24"/>
          <w:lang w:val="es-AR"/>
        </w:rPr>
        <w:t>fisión</w:t>
      </w:r>
      <w:r w:rsidR="008C3152">
        <w:rPr>
          <w:rFonts w:ascii="Times New Roman" w:hAnsi="Times New Roman"/>
          <w:sz w:val="24"/>
          <w:szCs w:val="24"/>
          <w:lang w:val="es-AR"/>
        </w:rPr>
        <w:t xml:space="preserve"> o fusión social. Para </w:t>
      </w:r>
      <w:r w:rsidR="002D3514">
        <w:rPr>
          <w:rFonts w:ascii="Times New Roman" w:hAnsi="Times New Roman"/>
          <w:sz w:val="24"/>
          <w:szCs w:val="24"/>
          <w:lang w:val="es-AR"/>
        </w:rPr>
        <w:t>luego</w:t>
      </w:r>
      <w:r w:rsidR="008C3152">
        <w:rPr>
          <w:rFonts w:ascii="Times New Roman" w:hAnsi="Times New Roman"/>
          <w:sz w:val="24"/>
          <w:szCs w:val="24"/>
          <w:lang w:val="es-AR"/>
        </w:rPr>
        <w:t xml:space="preserve"> analizar </w:t>
      </w:r>
      <w:r w:rsidR="003E201E" w:rsidRPr="007E28B6">
        <w:rPr>
          <w:rFonts w:ascii="Times New Roman" w:hAnsi="Times New Roman"/>
          <w:sz w:val="24"/>
          <w:szCs w:val="24"/>
          <w:lang w:val="es-AR"/>
        </w:rPr>
        <w:t xml:space="preserve">las posibilidades de </w:t>
      </w:r>
      <w:r w:rsidR="008C3152">
        <w:rPr>
          <w:rFonts w:ascii="Times New Roman" w:hAnsi="Times New Roman"/>
          <w:sz w:val="24"/>
          <w:szCs w:val="24"/>
          <w:lang w:val="es-AR"/>
        </w:rPr>
        <w:t xml:space="preserve">que haya existido </w:t>
      </w:r>
      <w:r w:rsidR="003E201E" w:rsidRPr="007E28B6">
        <w:rPr>
          <w:rFonts w:ascii="Times New Roman" w:hAnsi="Times New Roman"/>
          <w:sz w:val="24"/>
          <w:szCs w:val="24"/>
          <w:lang w:val="es-AR"/>
        </w:rPr>
        <w:t>algún tipo de conflicto, conquista o reemplazo poblacional</w:t>
      </w:r>
      <w:r w:rsidR="00994F7A" w:rsidRPr="007E28B6">
        <w:rPr>
          <w:rFonts w:ascii="Times New Roman" w:hAnsi="Times New Roman"/>
          <w:sz w:val="24"/>
          <w:szCs w:val="24"/>
          <w:lang w:val="es-AR"/>
        </w:rPr>
        <w:t xml:space="preserve"> y cuál es la evidencia material que puede inspirar, generar y respaldar nuestros enunciados.</w:t>
      </w:r>
    </w:p>
    <w:p w:rsidR="003E201E" w:rsidRDefault="002762AF" w:rsidP="00E348F9">
      <w:pPr>
        <w:spacing w:line="360" w:lineRule="auto"/>
        <w:jc w:val="both"/>
        <w:rPr>
          <w:rFonts w:ascii="Times New Roman" w:hAnsi="Times New Roman"/>
          <w:sz w:val="24"/>
          <w:szCs w:val="24"/>
          <w:lang w:val="es-AR"/>
        </w:rPr>
      </w:pPr>
      <w:r>
        <w:rPr>
          <w:rFonts w:ascii="Times New Roman" w:hAnsi="Times New Roman"/>
          <w:sz w:val="24"/>
          <w:szCs w:val="24"/>
          <w:lang w:val="es-AR"/>
        </w:rPr>
        <w:t>E</w:t>
      </w:r>
      <w:r w:rsidR="003E201E" w:rsidRPr="007E28B6">
        <w:rPr>
          <w:rFonts w:ascii="Times New Roman" w:hAnsi="Times New Roman"/>
          <w:sz w:val="24"/>
          <w:szCs w:val="24"/>
          <w:lang w:val="es-AR"/>
        </w:rPr>
        <w:t xml:space="preserve">n el sitio </w:t>
      </w:r>
      <w:proofErr w:type="spellStart"/>
      <w:r w:rsidR="003E201E" w:rsidRPr="007E28B6">
        <w:rPr>
          <w:rFonts w:ascii="Times New Roman" w:hAnsi="Times New Roman"/>
          <w:sz w:val="24"/>
          <w:szCs w:val="24"/>
          <w:lang w:val="es-AR"/>
        </w:rPr>
        <w:t>Juella</w:t>
      </w:r>
      <w:proofErr w:type="spellEnd"/>
      <w:r w:rsidR="003E201E" w:rsidRPr="007E28B6">
        <w:rPr>
          <w:rFonts w:ascii="Times New Roman" w:hAnsi="Times New Roman"/>
          <w:sz w:val="24"/>
          <w:szCs w:val="24"/>
          <w:lang w:val="es-AR"/>
        </w:rPr>
        <w:t xml:space="preserve">, Quebrada de Humahuaca, Jujuy, </w:t>
      </w:r>
      <w:r>
        <w:rPr>
          <w:rFonts w:ascii="Times New Roman" w:hAnsi="Times New Roman"/>
          <w:sz w:val="24"/>
          <w:szCs w:val="24"/>
          <w:lang w:val="es-AR"/>
        </w:rPr>
        <w:t>hemos hallado</w:t>
      </w:r>
      <w:r w:rsidR="007F6737" w:rsidRPr="007E28B6">
        <w:rPr>
          <w:rFonts w:ascii="Times New Roman" w:hAnsi="Times New Roman"/>
          <w:sz w:val="24"/>
          <w:szCs w:val="24"/>
          <w:lang w:val="es-AR"/>
        </w:rPr>
        <w:t xml:space="preserve"> una </w:t>
      </w:r>
      <w:r>
        <w:rPr>
          <w:rFonts w:ascii="Times New Roman" w:hAnsi="Times New Roman"/>
          <w:sz w:val="24"/>
          <w:szCs w:val="24"/>
          <w:lang w:val="es-AR"/>
        </w:rPr>
        <w:t>curiosa</w:t>
      </w:r>
      <w:r w:rsidR="007F6737" w:rsidRPr="007E28B6">
        <w:rPr>
          <w:rFonts w:ascii="Times New Roman" w:hAnsi="Times New Roman"/>
          <w:sz w:val="24"/>
          <w:szCs w:val="24"/>
          <w:lang w:val="es-AR"/>
        </w:rPr>
        <w:t xml:space="preserve"> vasija que mixtura características morfológicas propias de</w:t>
      </w:r>
      <w:r w:rsidR="007F6737">
        <w:rPr>
          <w:rFonts w:ascii="Times New Roman" w:hAnsi="Times New Roman"/>
          <w:sz w:val="24"/>
          <w:szCs w:val="24"/>
          <w:lang w:val="es-AR"/>
        </w:rPr>
        <w:t>l</w:t>
      </w:r>
      <w:r w:rsidR="007F6737" w:rsidRPr="007E28B6">
        <w:rPr>
          <w:rFonts w:ascii="Times New Roman" w:hAnsi="Times New Roman"/>
          <w:sz w:val="24"/>
          <w:szCs w:val="24"/>
          <w:lang w:val="es-AR"/>
        </w:rPr>
        <w:t xml:space="preserve"> Período de Desarrollos Regionales </w:t>
      </w:r>
      <w:r>
        <w:rPr>
          <w:rFonts w:ascii="Times New Roman" w:hAnsi="Times New Roman"/>
          <w:sz w:val="24"/>
          <w:szCs w:val="24"/>
          <w:lang w:val="es-AR"/>
        </w:rPr>
        <w:t>II</w:t>
      </w:r>
      <w:r w:rsidR="007F6737" w:rsidRPr="007E28B6">
        <w:rPr>
          <w:rFonts w:ascii="Times New Roman" w:hAnsi="Times New Roman"/>
          <w:sz w:val="24"/>
          <w:szCs w:val="24"/>
          <w:lang w:val="es-AR"/>
        </w:rPr>
        <w:t xml:space="preserve"> o Intermedio Tardío (</w:t>
      </w:r>
      <w:r>
        <w:rPr>
          <w:rFonts w:ascii="Times New Roman" w:hAnsi="Times New Roman"/>
          <w:sz w:val="24"/>
          <w:szCs w:val="24"/>
          <w:lang w:val="es-AR"/>
        </w:rPr>
        <w:t xml:space="preserve">PDR II: </w:t>
      </w:r>
      <w:r w:rsidR="007F6737" w:rsidRPr="007E28B6">
        <w:rPr>
          <w:rFonts w:ascii="Times New Roman" w:hAnsi="Times New Roman"/>
          <w:sz w:val="24"/>
          <w:szCs w:val="24"/>
          <w:lang w:val="es-AR"/>
        </w:rPr>
        <w:t>1250-1450 d.C.) y particularidades estilísticas del temprano estilo Isla</w:t>
      </w:r>
      <w:r w:rsidR="007F6737">
        <w:rPr>
          <w:rFonts w:ascii="Times New Roman" w:hAnsi="Times New Roman"/>
          <w:sz w:val="24"/>
          <w:szCs w:val="24"/>
          <w:lang w:val="es-AR"/>
        </w:rPr>
        <w:t xml:space="preserve"> (PDR I: 1000-1250 d.C. </w:t>
      </w:r>
      <w:r w:rsidR="007F6737" w:rsidRPr="001952A6">
        <w:rPr>
          <w:rFonts w:ascii="Times New Roman" w:hAnsi="Times New Roman"/>
          <w:i/>
          <w:sz w:val="24"/>
          <w:szCs w:val="24"/>
          <w:lang w:val="es-AR"/>
        </w:rPr>
        <w:t>sensu</w:t>
      </w:r>
      <w:r w:rsidR="007F6737">
        <w:rPr>
          <w:rFonts w:ascii="Times New Roman" w:hAnsi="Times New Roman"/>
          <w:sz w:val="24"/>
          <w:szCs w:val="24"/>
          <w:lang w:val="es-AR"/>
        </w:rPr>
        <w:t xml:space="preserve"> </w:t>
      </w:r>
      <w:proofErr w:type="spellStart"/>
      <w:r w:rsidR="007F6737">
        <w:rPr>
          <w:rFonts w:ascii="Times New Roman" w:hAnsi="Times New Roman"/>
          <w:sz w:val="24"/>
          <w:szCs w:val="24"/>
          <w:lang w:val="es-AR"/>
        </w:rPr>
        <w:t>Nielsen</w:t>
      </w:r>
      <w:proofErr w:type="spellEnd"/>
      <w:r w:rsidR="007F6737">
        <w:rPr>
          <w:rFonts w:ascii="Times New Roman" w:hAnsi="Times New Roman"/>
          <w:sz w:val="24"/>
          <w:szCs w:val="24"/>
          <w:lang w:val="es-AR"/>
        </w:rPr>
        <w:t xml:space="preserve"> 2007: 242)</w:t>
      </w:r>
      <w:r>
        <w:rPr>
          <w:rFonts w:ascii="Times New Roman" w:hAnsi="Times New Roman"/>
          <w:sz w:val="24"/>
          <w:szCs w:val="24"/>
          <w:lang w:val="es-AR"/>
        </w:rPr>
        <w:t xml:space="preserve">. Este hallazgo nos servirá como excusa para reflexionar sobre lo manifestado líneas arriba e </w:t>
      </w:r>
      <w:r w:rsidR="003E201E" w:rsidRPr="007E28B6">
        <w:rPr>
          <w:rFonts w:ascii="Times New Roman" w:hAnsi="Times New Roman"/>
          <w:sz w:val="24"/>
          <w:szCs w:val="24"/>
          <w:lang w:val="es-AR"/>
        </w:rPr>
        <w:t>interrogarnos sobre las prácticas sociales y culturales que pudieron estar involucradas en la producción y utilización de dicho recipiente.</w:t>
      </w:r>
    </w:p>
    <w:p w:rsidR="002762AF" w:rsidRDefault="002762AF" w:rsidP="00E348F9">
      <w:pPr>
        <w:spacing w:line="360" w:lineRule="auto"/>
        <w:jc w:val="both"/>
        <w:rPr>
          <w:rFonts w:ascii="Times New Roman" w:hAnsi="Times New Roman"/>
          <w:sz w:val="24"/>
          <w:szCs w:val="24"/>
          <w:lang w:val="es-AR"/>
        </w:rPr>
      </w:pPr>
    </w:p>
    <w:p w:rsidR="00592761" w:rsidRPr="00201E32" w:rsidRDefault="004D03EA"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Contexto espacial y temporal en</w:t>
      </w:r>
      <w:r w:rsidR="00D84315" w:rsidRPr="00201E32">
        <w:rPr>
          <w:rFonts w:ascii="Times New Roman" w:hAnsi="Times New Roman"/>
          <w:caps/>
          <w:sz w:val="24"/>
          <w:szCs w:val="24"/>
          <w:lang w:val="es-AR"/>
        </w:rPr>
        <w:t xml:space="preserve"> Humahuaca</w:t>
      </w:r>
    </w:p>
    <w:p w:rsidR="00AA0A92" w:rsidRPr="007E28B6" w:rsidRDefault="00046B35" w:rsidP="00E348F9">
      <w:pPr>
        <w:spacing w:line="360" w:lineRule="auto"/>
        <w:jc w:val="both"/>
        <w:rPr>
          <w:rFonts w:ascii="Times New Roman" w:hAnsi="Times New Roman"/>
          <w:sz w:val="24"/>
          <w:szCs w:val="24"/>
          <w:lang w:val="es-AR"/>
        </w:rPr>
      </w:pPr>
      <w:r w:rsidRPr="00201E32">
        <w:rPr>
          <w:rFonts w:ascii="Times New Roman" w:hAnsi="Times New Roman"/>
          <w:sz w:val="24"/>
          <w:szCs w:val="24"/>
          <w:lang w:val="es-AR"/>
        </w:rPr>
        <w:t>Nuestras investigaciones e</w:t>
      </w:r>
      <w:r w:rsidR="00AA0A92" w:rsidRPr="00201E32">
        <w:rPr>
          <w:rFonts w:ascii="Times New Roman" w:hAnsi="Times New Roman"/>
          <w:sz w:val="24"/>
          <w:szCs w:val="24"/>
          <w:lang w:val="es-AR"/>
        </w:rPr>
        <w:t xml:space="preserve">n </w:t>
      </w:r>
      <w:proofErr w:type="spellStart"/>
      <w:r w:rsidR="00AA0A92" w:rsidRPr="00201E32">
        <w:rPr>
          <w:rFonts w:ascii="Times New Roman" w:hAnsi="Times New Roman"/>
          <w:sz w:val="24"/>
          <w:szCs w:val="24"/>
          <w:lang w:val="es-AR"/>
        </w:rPr>
        <w:t>Juella</w:t>
      </w:r>
      <w:proofErr w:type="spellEnd"/>
      <w:r w:rsidR="00AA0A92" w:rsidRPr="00201E32">
        <w:rPr>
          <w:rFonts w:ascii="Times New Roman" w:hAnsi="Times New Roman"/>
          <w:sz w:val="24"/>
          <w:szCs w:val="24"/>
          <w:lang w:val="es-AR"/>
        </w:rPr>
        <w:t xml:space="preserve"> perseguían el objetivo</w:t>
      </w:r>
      <w:r w:rsidRPr="00201E32">
        <w:rPr>
          <w:rFonts w:ascii="Times New Roman" w:hAnsi="Times New Roman"/>
          <w:sz w:val="24"/>
          <w:szCs w:val="24"/>
          <w:lang w:val="es-AR"/>
        </w:rPr>
        <w:t xml:space="preserve"> de profundizar el conocimiento sobre las sociedades que habitaron la Quebrada de Humahuaca</w:t>
      </w:r>
      <w:r w:rsidR="00606B78" w:rsidRPr="00201E32">
        <w:rPr>
          <w:rFonts w:ascii="Times New Roman" w:hAnsi="Times New Roman"/>
          <w:sz w:val="24"/>
          <w:szCs w:val="24"/>
          <w:lang w:val="es-AR"/>
        </w:rPr>
        <w:t xml:space="preserve"> (Figura 1)</w:t>
      </w:r>
      <w:r w:rsidRPr="00201E32">
        <w:rPr>
          <w:rFonts w:ascii="Times New Roman" w:hAnsi="Times New Roman"/>
          <w:sz w:val="24"/>
          <w:szCs w:val="24"/>
          <w:lang w:val="es-AR"/>
        </w:rPr>
        <w:t xml:space="preserve"> en la etapa inmediatamente anterior a la conquista </w:t>
      </w:r>
      <w:proofErr w:type="spellStart"/>
      <w:r w:rsidRPr="00201E32">
        <w:rPr>
          <w:rFonts w:ascii="Times New Roman" w:hAnsi="Times New Roman"/>
          <w:sz w:val="24"/>
          <w:szCs w:val="24"/>
          <w:lang w:val="es-AR"/>
        </w:rPr>
        <w:t>inkaica</w:t>
      </w:r>
      <w:proofErr w:type="spellEnd"/>
      <w:r w:rsidRPr="00201E32">
        <w:rPr>
          <w:rFonts w:ascii="Times New Roman" w:hAnsi="Times New Roman"/>
          <w:sz w:val="24"/>
          <w:szCs w:val="24"/>
          <w:lang w:val="es-AR"/>
        </w:rPr>
        <w:t xml:space="preserve"> de la región, el lapso que </w:t>
      </w:r>
      <w:proofErr w:type="spellStart"/>
      <w:r w:rsidRPr="00BE7D67">
        <w:rPr>
          <w:rFonts w:ascii="Times New Roman" w:hAnsi="Times New Roman"/>
          <w:sz w:val="24"/>
          <w:szCs w:val="24"/>
          <w:highlight w:val="yellow"/>
          <w:lang w:val="es-AR"/>
          <w:rPrChange w:id="2" w:author="Usuario" w:date="2015-06-04T15:19:00Z">
            <w:rPr>
              <w:rFonts w:ascii="Times New Roman" w:hAnsi="Times New Roman"/>
              <w:sz w:val="24"/>
              <w:szCs w:val="24"/>
              <w:lang w:val="es-AR"/>
            </w:rPr>
          </w:rPrChange>
        </w:rPr>
        <w:t>Nielsen</w:t>
      </w:r>
      <w:proofErr w:type="spellEnd"/>
      <w:r w:rsidRPr="00BE7D67">
        <w:rPr>
          <w:rFonts w:ascii="Times New Roman" w:hAnsi="Times New Roman"/>
          <w:sz w:val="24"/>
          <w:szCs w:val="24"/>
          <w:highlight w:val="yellow"/>
          <w:lang w:val="es-AR"/>
          <w:rPrChange w:id="3" w:author="Usuario" w:date="2015-06-04T15:19:00Z">
            <w:rPr>
              <w:rFonts w:ascii="Times New Roman" w:hAnsi="Times New Roman"/>
              <w:sz w:val="24"/>
              <w:szCs w:val="24"/>
              <w:lang w:val="es-AR"/>
            </w:rPr>
          </w:rPrChange>
        </w:rPr>
        <w:t xml:space="preserve"> (2007)</w:t>
      </w:r>
      <w:r w:rsidRPr="00201E32">
        <w:rPr>
          <w:rFonts w:ascii="Times New Roman" w:hAnsi="Times New Roman"/>
          <w:sz w:val="24"/>
          <w:szCs w:val="24"/>
          <w:lang w:val="es-AR"/>
        </w:rPr>
        <w:t xml:space="preserve"> ha denominado Período de Desarrollos Regionales II </w:t>
      </w:r>
      <w:r w:rsidR="007C7C07" w:rsidRPr="00201E32">
        <w:rPr>
          <w:rFonts w:ascii="Times New Roman" w:hAnsi="Times New Roman"/>
          <w:sz w:val="24"/>
          <w:szCs w:val="24"/>
          <w:lang w:val="es-AR"/>
        </w:rPr>
        <w:t>(PDR II)</w:t>
      </w:r>
      <w:r w:rsidRPr="00201E32">
        <w:rPr>
          <w:rFonts w:ascii="Times New Roman" w:hAnsi="Times New Roman"/>
          <w:sz w:val="24"/>
          <w:szCs w:val="24"/>
          <w:lang w:val="es-AR"/>
        </w:rPr>
        <w:t xml:space="preserve">. Dicho período tendría un rango cronológico </w:t>
      </w:r>
      <w:r w:rsidR="00424B1F" w:rsidRPr="00201E32">
        <w:rPr>
          <w:rFonts w:ascii="Times New Roman" w:hAnsi="Times New Roman"/>
          <w:sz w:val="24"/>
          <w:szCs w:val="24"/>
          <w:lang w:val="es-AR"/>
        </w:rPr>
        <w:t>que transcurriría entre los años</w:t>
      </w:r>
      <w:r w:rsidRPr="00201E32">
        <w:rPr>
          <w:rFonts w:ascii="Times New Roman" w:hAnsi="Times New Roman"/>
          <w:sz w:val="24"/>
          <w:szCs w:val="24"/>
          <w:lang w:val="es-AR"/>
        </w:rPr>
        <w:t xml:space="preserve"> 1250-1420 d.C. </w:t>
      </w:r>
      <w:r w:rsidRPr="00BE7D67">
        <w:rPr>
          <w:rFonts w:ascii="Times New Roman" w:hAnsi="Times New Roman"/>
          <w:sz w:val="24"/>
          <w:szCs w:val="24"/>
          <w:highlight w:val="yellow"/>
          <w:lang w:val="es-AR"/>
          <w:rPrChange w:id="4" w:author="Usuario" w:date="2015-06-04T15:19:00Z">
            <w:rPr>
              <w:rFonts w:ascii="Times New Roman" w:hAnsi="Times New Roman"/>
              <w:sz w:val="24"/>
              <w:szCs w:val="24"/>
              <w:lang w:val="es-AR"/>
            </w:rPr>
          </w:rPrChange>
        </w:rPr>
        <w:t>(</w:t>
      </w:r>
      <w:proofErr w:type="spellStart"/>
      <w:r w:rsidRPr="00BE7D67">
        <w:rPr>
          <w:rFonts w:ascii="Times New Roman" w:hAnsi="Times New Roman"/>
          <w:sz w:val="24"/>
          <w:szCs w:val="24"/>
          <w:highlight w:val="yellow"/>
          <w:lang w:val="es-AR"/>
          <w:rPrChange w:id="5" w:author="Usuario" w:date="2015-06-04T15:19:00Z">
            <w:rPr>
              <w:rFonts w:ascii="Times New Roman" w:hAnsi="Times New Roman"/>
              <w:sz w:val="24"/>
              <w:szCs w:val="24"/>
              <w:lang w:val="es-AR"/>
            </w:rPr>
          </w:rPrChange>
        </w:rPr>
        <w:t>Nielsen</w:t>
      </w:r>
      <w:proofErr w:type="spellEnd"/>
      <w:r w:rsidRPr="00BE7D67">
        <w:rPr>
          <w:rFonts w:ascii="Times New Roman" w:hAnsi="Times New Roman"/>
          <w:sz w:val="24"/>
          <w:szCs w:val="24"/>
          <w:highlight w:val="yellow"/>
          <w:lang w:val="es-AR"/>
          <w:rPrChange w:id="6" w:author="Usuario" w:date="2015-06-04T15:19:00Z">
            <w:rPr>
              <w:rFonts w:ascii="Times New Roman" w:hAnsi="Times New Roman"/>
              <w:sz w:val="24"/>
              <w:szCs w:val="24"/>
              <w:lang w:val="es-AR"/>
            </w:rPr>
          </w:rPrChange>
        </w:rPr>
        <w:t xml:space="preserve"> 2007: </w:t>
      </w:r>
      <w:commentRangeStart w:id="7"/>
      <w:r w:rsidRPr="00BE7D67">
        <w:rPr>
          <w:rFonts w:ascii="Times New Roman" w:hAnsi="Times New Roman"/>
          <w:sz w:val="24"/>
          <w:szCs w:val="24"/>
          <w:highlight w:val="yellow"/>
          <w:lang w:val="es-AR"/>
          <w:rPrChange w:id="8" w:author="Usuario" w:date="2015-06-04T15:19:00Z">
            <w:rPr>
              <w:rFonts w:ascii="Times New Roman" w:hAnsi="Times New Roman"/>
              <w:sz w:val="24"/>
              <w:szCs w:val="24"/>
              <w:lang w:val="es-AR"/>
            </w:rPr>
          </w:rPrChange>
        </w:rPr>
        <w:t>242</w:t>
      </w:r>
      <w:commentRangeEnd w:id="7"/>
      <w:r w:rsidR="00BE7D67">
        <w:rPr>
          <w:rStyle w:val="Refdecomentario"/>
        </w:rPr>
        <w:commentReference w:id="7"/>
      </w:r>
      <w:r w:rsidRPr="00BE7D67">
        <w:rPr>
          <w:rFonts w:ascii="Times New Roman" w:hAnsi="Times New Roman"/>
          <w:sz w:val="24"/>
          <w:szCs w:val="24"/>
          <w:highlight w:val="yellow"/>
          <w:lang w:val="es-AR"/>
          <w:rPrChange w:id="9" w:author="Usuario" w:date="2015-06-04T15:19:00Z">
            <w:rPr>
              <w:rFonts w:ascii="Times New Roman" w:hAnsi="Times New Roman"/>
              <w:sz w:val="24"/>
              <w:szCs w:val="24"/>
              <w:lang w:val="es-AR"/>
            </w:rPr>
          </w:rPrChange>
        </w:rPr>
        <w:t>)</w:t>
      </w:r>
      <w:r w:rsidRPr="00201E32">
        <w:rPr>
          <w:rFonts w:ascii="Times New Roman" w:hAnsi="Times New Roman"/>
          <w:sz w:val="24"/>
          <w:szCs w:val="24"/>
          <w:lang w:val="es-AR"/>
        </w:rPr>
        <w:t>.</w:t>
      </w:r>
      <w:r w:rsidR="00AA0A92" w:rsidRPr="007E28B6">
        <w:rPr>
          <w:rFonts w:ascii="Times New Roman" w:hAnsi="Times New Roman"/>
          <w:sz w:val="24"/>
          <w:szCs w:val="24"/>
          <w:lang w:val="es-AR"/>
        </w:rPr>
        <w:t xml:space="preserve"> </w:t>
      </w:r>
      <w:r w:rsidR="007C7C07" w:rsidRPr="007E28B6">
        <w:rPr>
          <w:rFonts w:ascii="Times New Roman" w:hAnsi="Times New Roman"/>
          <w:sz w:val="24"/>
          <w:szCs w:val="24"/>
          <w:lang w:val="es-AR"/>
        </w:rPr>
        <w:t xml:space="preserve">De este modo, al tener una imagen más acabada de las sociedades </w:t>
      </w:r>
      <w:proofErr w:type="spellStart"/>
      <w:r w:rsidR="007C7C07" w:rsidRPr="007E28B6">
        <w:rPr>
          <w:rFonts w:ascii="Times New Roman" w:hAnsi="Times New Roman"/>
          <w:sz w:val="24"/>
          <w:szCs w:val="24"/>
          <w:lang w:val="es-AR"/>
        </w:rPr>
        <w:t>preinkaicas</w:t>
      </w:r>
      <w:proofErr w:type="spellEnd"/>
      <w:r w:rsidR="007C7C07" w:rsidRPr="007E28B6">
        <w:rPr>
          <w:rFonts w:ascii="Times New Roman" w:hAnsi="Times New Roman"/>
          <w:sz w:val="24"/>
          <w:szCs w:val="24"/>
          <w:lang w:val="es-AR"/>
        </w:rPr>
        <w:t xml:space="preserve">, podríamos comprender de una mejor manera </w:t>
      </w:r>
      <w:r w:rsidR="00E25BFD" w:rsidRPr="007E28B6">
        <w:rPr>
          <w:rFonts w:ascii="Times New Roman" w:hAnsi="Times New Roman"/>
          <w:sz w:val="24"/>
          <w:szCs w:val="24"/>
          <w:lang w:val="es-AR"/>
        </w:rPr>
        <w:t xml:space="preserve">las particularidades que adoptó </w:t>
      </w:r>
      <w:r w:rsidR="007C7C07" w:rsidRPr="007E28B6">
        <w:rPr>
          <w:rFonts w:ascii="Times New Roman" w:hAnsi="Times New Roman"/>
          <w:sz w:val="24"/>
          <w:szCs w:val="24"/>
          <w:lang w:val="es-AR"/>
        </w:rPr>
        <w:t xml:space="preserve">el proceso de conquista </w:t>
      </w:r>
      <w:proofErr w:type="spellStart"/>
      <w:r w:rsidR="007C7C07" w:rsidRPr="007E28B6">
        <w:rPr>
          <w:rFonts w:ascii="Times New Roman" w:hAnsi="Times New Roman"/>
          <w:sz w:val="24"/>
          <w:szCs w:val="24"/>
          <w:lang w:val="es-AR"/>
        </w:rPr>
        <w:t>Inka</w:t>
      </w:r>
      <w:proofErr w:type="spellEnd"/>
      <w:r w:rsidR="007C7C07" w:rsidRPr="007E28B6">
        <w:rPr>
          <w:rFonts w:ascii="Times New Roman" w:hAnsi="Times New Roman"/>
          <w:sz w:val="24"/>
          <w:szCs w:val="24"/>
          <w:lang w:val="es-AR"/>
        </w:rPr>
        <w:t xml:space="preserve"> en la región.</w:t>
      </w:r>
    </w:p>
    <w:p w:rsidR="009B4030" w:rsidRPr="007E28B6" w:rsidRDefault="00E85A62"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En cuanto a las características del PDR II, u</w:t>
      </w:r>
      <w:r w:rsidR="00AC3626" w:rsidRPr="007E28B6">
        <w:rPr>
          <w:rFonts w:ascii="Times New Roman" w:hAnsi="Times New Roman"/>
          <w:sz w:val="24"/>
          <w:szCs w:val="24"/>
          <w:lang w:val="es-AR"/>
        </w:rPr>
        <w:t xml:space="preserve">no de los cambios más notables que </w:t>
      </w:r>
      <w:r w:rsidR="00E25BFD" w:rsidRPr="007E28B6">
        <w:rPr>
          <w:rFonts w:ascii="Times New Roman" w:hAnsi="Times New Roman"/>
          <w:sz w:val="24"/>
          <w:szCs w:val="24"/>
          <w:lang w:val="es-AR"/>
        </w:rPr>
        <w:t xml:space="preserve">distintos investigadores han observado </w:t>
      </w:r>
      <w:r w:rsidR="001952A6">
        <w:rPr>
          <w:rFonts w:ascii="Times New Roman" w:hAnsi="Times New Roman"/>
          <w:sz w:val="24"/>
          <w:szCs w:val="24"/>
          <w:lang w:val="es-AR"/>
        </w:rPr>
        <w:t>para esta época</w:t>
      </w:r>
      <w:r w:rsidR="00E25BFD" w:rsidRPr="007E28B6">
        <w:rPr>
          <w:rFonts w:ascii="Times New Roman" w:hAnsi="Times New Roman"/>
          <w:sz w:val="24"/>
          <w:szCs w:val="24"/>
          <w:lang w:val="es-AR"/>
        </w:rPr>
        <w:t xml:space="preserve"> en relación al patrón de asentamiento</w:t>
      </w:r>
      <w:del w:id="10" w:author="Usuario" w:date="2015-06-04T15:26:00Z">
        <w:r w:rsidR="00E25BFD" w:rsidRPr="007E28B6" w:rsidDel="00090E47">
          <w:rPr>
            <w:rFonts w:ascii="Times New Roman" w:hAnsi="Times New Roman"/>
            <w:sz w:val="24"/>
            <w:szCs w:val="24"/>
            <w:lang w:val="es-AR"/>
          </w:rPr>
          <w:delText>,</w:delText>
        </w:r>
      </w:del>
      <w:r w:rsidR="00AC3626" w:rsidRPr="007E28B6">
        <w:rPr>
          <w:rFonts w:ascii="Times New Roman" w:hAnsi="Times New Roman"/>
          <w:sz w:val="24"/>
          <w:szCs w:val="24"/>
          <w:lang w:val="es-AR"/>
        </w:rPr>
        <w:t xml:space="preserve"> es la concentración de la población en sitios localizados en lo alto y el aumento del tamaño de los mismos. </w:t>
      </w:r>
      <w:commentRangeStart w:id="11"/>
      <w:r w:rsidR="001952A6" w:rsidRPr="007E28B6">
        <w:rPr>
          <w:rFonts w:ascii="Times New Roman" w:hAnsi="Times New Roman"/>
          <w:sz w:val="24"/>
          <w:szCs w:val="24"/>
          <w:lang w:val="es-AR"/>
        </w:rPr>
        <w:t>Un claro ejemplo de esta situación</w:t>
      </w:r>
      <w:r w:rsidR="001952A6">
        <w:rPr>
          <w:rFonts w:ascii="Times New Roman" w:hAnsi="Times New Roman"/>
          <w:sz w:val="24"/>
          <w:szCs w:val="24"/>
          <w:lang w:val="es-AR"/>
        </w:rPr>
        <w:t xml:space="preserve"> son </w:t>
      </w:r>
      <w:r w:rsidR="0082000C" w:rsidRPr="007E28B6">
        <w:rPr>
          <w:rFonts w:ascii="Times New Roman" w:hAnsi="Times New Roman"/>
          <w:sz w:val="24"/>
          <w:szCs w:val="24"/>
          <w:lang w:val="es-AR"/>
        </w:rPr>
        <w:t>Los Amarillos</w:t>
      </w:r>
      <w:r w:rsidR="00D72C2E" w:rsidRPr="007E28B6">
        <w:rPr>
          <w:rFonts w:ascii="Times New Roman" w:hAnsi="Times New Roman"/>
          <w:sz w:val="24"/>
          <w:szCs w:val="24"/>
          <w:lang w:val="es-AR"/>
        </w:rPr>
        <w:t xml:space="preserve">, </w:t>
      </w:r>
      <w:r w:rsidR="001952A6">
        <w:rPr>
          <w:rFonts w:ascii="Times New Roman" w:hAnsi="Times New Roman"/>
          <w:sz w:val="24"/>
          <w:szCs w:val="24"/>
          <w:lang w:val="es-AR"/>
        </w:rPr>
        <w:t>que habría alcanzado</w:t>
      </w:r>
      <w:r w:rsidR="00D72C2E" w:rsidRPr="007E28B6">
        <w:rPr>
          <w:rFonts w:ascii="Times New Roman" w:hAnsi="Times New Roman"/>
          <w:sz w:val="24"/>
          <w:szCs w:val="24"/>
          <w:lang w:val="es-AR"/>
        </w:rPr>
        <w:t xml:space="preserve"> su esplendor</w:t>
      </w:r>
      <w:r w:rsidR="0082000C" w:rsidRPr="007E28B6">
        <w:rPr>
          <w:rFonts w:ascii="Times New Roman" w:hAnsi="Times New Roman"/>
          <w:sz w:val="24"/>
          <w:szCs w:val="24"/>
          <w:lang w:val="es-AR"/>
        </w:rPr>
        <w:t xml:space="preserve"> con más de 10 h</w:t>
      </w:r>
      <w:r w:rsidR="000E541A" w:rsidRPr="007E28B6">
        <w:rPr>
          <w:rFonts w:ascii="Times New Roman" w:hAnsi="Times New Roman"/>
          <w:sz w:val="24"/>
          <w:szCs w:val="24"/>
          <w:lang w:val="es-AR"/>
        </w:rPr>
        <w:t>as</w:t>
      </w:r>
      <w:r w:rsidR="00D72C2E" w:rsidRPr="007E28B6">
        <w:rPr>
          <w:rFonts w:ascii="Times New Roman" w:hAnsi="Times New Roman"/>
          <w:sz w:val="24"/>
          <w:szCs w:val="24"/>
          <w:lang w:val="es-AR"/>
        </w:rPr>
        <w:t xml:space="preserve"> de superficie</w:t>
      </w:r>
      <w:r w:rsidR="00FC65B8" w:rsidRPr="007E28B6">
        <w:rPr>
          <w:rFonts w:ascii="Times New Roman" w:hAnsi="Times New Roman"/>
          <w:sz w:val="24"/>
          <w:szCs w:val="24"/>
          <w:lang w:val="es-AR"/>
        </w:rPr>
        <w:t xml:space="preserve"> en este período </w:t>
      </w:r>
      <w:r w:rsidR="000E2364" w:rsidRPr="007E28B6">
        <w:rPr>
          <w:rFonts w:ascii="Times New Roman" w:hAnsi="Times New Roman"/>
          <w:sz w:val="24"/>
          <w:szCs w:val="24"/>
          <w:lang w:val="es-AR"/>
        </w:rPr>
        <w:t>(</w:t>
      </w:r>
      <w:proofErr w:type="spellStart"/>
      <w:r w:rsidR="000E2364" w:rsidRPr="007E28B6">
        <w:rPr>
          <w:rFonts w:ascii="Times New Roman" w:hAnsi="Times New Roman"/>
          <w:sz w:val="24"/>
          <w:szCs w:val="24"/>
          <w:lang w:val="es-AR"/>
        </w:rPr>
        <w:t>Nielsen</w:t>
      </w:r>
      <w:proofErr w:type="spellEnd"/>
      <w:r w:rsidR="000E2364" w:rsidRPr="007E28B6">
        <w:rPr>
          <w:rFonts w:ascii="Times New Roman" w:hAnsi="Times New Roman"/>
          <w:sz w:val="24"/>
          <w:szCs w:val="24"/>
          <w:lang w:val="es-AR"/>
        </w:rPr>
        <w:t xml:space="preserve"> 1996) </w:t>
      </w:r>
      <w:r w:rsidR="00FC65B8" w:rsidRPr="007E28B6">
        <w:rPr>
          <w:rFonts w:ascii="Times New Roman" w:hAnsi="Times New Roman"/>
          <w:sz w:val="24"/>
          <w:szCs w:val="24"/>
          <w:lang w:val="es-AR"/>
        </w:rPr>
        <w:t>y</w:t>
      </w:r>
      <w:r w:rsidR="00D72C2E" w:rsidRPr="007E28B6">
        <w:rPr>
          <w:rFonts w:ascii="Times New Roman" w:hAnsi="Times New Roman"/>
          <w:sz w:val="24"/>
          <w:szCs w:val="24"/>
          <w:lang w:val="es-AR"/>
        </w:rPr>
        <w:t xml:space="preserve"> </w:t>
      </w:r>
      <w:proofErr w:type="spellStart"/>
      <w:r w:rsidR="0082000C" w:rsidRPr="007E28B6">
        <w:rPr>
          <w:rFonts w:ascii="Times New Roman" w:hAnsi="Times New Roman"/>
          <w:sz w:val="24"/>
          <w:szCs w:val="24"/>
          <w:lang w:val="es-AR"/>
        </w:rPr>
        <w:t>Juella</w:t>
      </w:r>
      <w:proofErr w:type="spellEnd"/>
      <w:r w:rsidR="00D72C2E" w:rsidRPr="007E28B6">
        <w:rPr>
          <w:rFonts w:ascii="Times New Roman" w:hAnsi="Times New Roman"/>
          <w:sz w:val="24"/>
          <w:szCs w:val="24"/>
          <w:lang w:val="es-AR"/>
        </w:rPr>
        <w:t xml:space="preserve">, </w:t>
      </w:r>
      <w:r w:rsidR="001952A6">
        <w:rPr>
          <w:rFonts w:ascii="Times New Roman" w:hAnsi="Times New Roman"/>
          <w:sz w:val="24"/>
          <w:szCs w:val="24"/>
          <w:lang w:val="es-AR"/>
        </w:rPr>
        <w:t xml:space="preserve">que habría sido </w:t>
      </w:r>
      <w:r w:rsidR="00D72C2E" w:rsidRPr="007E28B6">
        <w:rPr>
          <w:rFonts w:ascii="Times New Roman" w:hAnsi="Times New Roman"/>
          <w:sz w:val="24"/>
          <w:szCs w:val="24"/>
          <w:lang w:val="es-AR"/>
        </w:rPr>
        <w:t>ocupado exclusivamente</w:t>
      </w:r>
      <w:r w:rsidR="0082000C" w:rsidRPr="007E28B6">
        <w:rPr>
          <w:rFonts w:ascii="Times New Roman" w:hAnsi="Times New Roman"/>
          <w:sz w:val="24"/>
          <w:szCs w:val="24"/>
          <w:lang w:val="es-AR"/>
        </w:rPr>
        <w:t xml:space="preserve"> </w:t>
      </w:r>
      <w:r w:rsidR="00D72C2E" w:rsidRPr="007E28B6">
        <w:rPr>
          <w:rFonts w:ascii="Times New Roman" w:hAnsi="Times New Roman"/>
          <w:sz w:val="24"/>
          <w:szCs w:val="24"/>
          <w:lang w:val="es-AR"/>
        </w:rPr>
        <w:t xml:space="preserve">en el PDR II </w:t>
      </w:r>
      <w:r w:rsidR="000E541A" w:rsidRPr="007E28B6">
        <w:rPr>
          <w:rFonts w:ascii="Times New Roman" w:hAnsi="Times New Roman"/>
          <w:sz w:val="24"/>
          <w:szCs w:val="24"/>
          <w:lang w:val="es-AR"/>
        </w:rPr>
        <w:t xml:space="preserve">con </w:t>
      </w:r>
      <w:r w:rsidR="001952A6">
        <w:rPr>
          <w:rFonts w:ascii="Times New Roman" w:hAnsi="Times New Roman"/>
          <w:sz w:val="24"/>
          <w:szCs w:val="24"/>
          <w:lang w:val="es-AR"/>
        </w:rPr>
        <w:t xml:space="preserve">un tamaño de </w:t>
      </w:r>
      <w:r w:rsidR="000E541A" w:rsidRPr="007E28B6">
        <w:rPr>
          <w:rFonts w:ascii="Times New Roman" w:hAnsi="Times New Roman"/>
          <w:sz w:val="24"/>
          <w:szCs w:val="24"/>
          <w:lang w:val="es-AR"/>
        </w:rPr>
        <w:t>6 has</w:t>
      </w:r>
      <w:r w:rsidR="000E2364" w:rsidRPr="007E28B6">
        <w:rPr>
          <w:rFonts w:ascii="Times New Roman" w:hAnsi="Times New Roman"/>
          <w:sz w:val="24"/>
          <w:szCs w:val="24"/>
          <w:lang w:val="es-AR"/>
        </w:rPr>
        <w:t xml:space="preserve"> (</w:t>
      </w:r>
      <w:proofErr w:type="spellStart"/>
      <w:r w:rsidR="000E2364" w:rsidRPr="007E28B6">
        <w:rPr>
          <w:rFonts w:ascii="Times New Roman" w:hAnsi="Times New Roman"/>
          <w:sz w:val="24"/>
          <w:szCs w:val="24"/>
          <w:lang w:val="es-AR"/>
        </w:rPr>
        <w:t>Cigliano</w:t>
      </w:r>
      <w:proofErr w:type="spellEnd"/>
      <w:r w:rsidR="000E2364" w:rsidRPr="007E28B6">
        <w:rPr>
          <w:rFonts w:ascii="Times New Roman" w:hAnsi="Times New Roman"/>
          <w:sz w:val="24"/>
          <w:szCs w:val="24"/>
          <w:lang w:val="es-AR"/>
        </w:rPr>
        <w:t xml:space="preserve"> 1967; </w:t>
      </w:r>
      <w:proofErr w:type="spellStart"/>
      <w:r w:rsidR="000E2364" w:rsidRPr="007E28B6">
        <w:rPr>
          <w:rFonts w:ascii="Times New Roman" w:hAnsi="Times New Roman"/>
          <w:sz w:val="24"/>
          <w:szCs w:val="24"/>
          <w:lang w:val="es-AR"/>
        </w:rPr>
        <w:t>Leibowicz</w:t>
      </w:r>
      <w:proofErr w:type="spellEnd"/>
      <w:r w:rsidR="000E2364" w:rsidRPr="007E28B6">
        <w:rPr>
          <w:rFonts w:ascii="Times New Roman" w:hAnsi="Times New Roman"/>
          <w:sz w:val="24"/>
          <w:szCs w:val="24"/>
          <w:lang w:val="es-AR"/>
        </w:rPr>
        <w:t xml:space="preserve"> 2012</w:t>
      </w:r>
      <w:r w:rsidR="00AD038F">
        <w:rPr>
          <w:rFonts w:ascii="Times New Roman" w:hAnsi="Times New Roman"/>
          <w:sz w:val="24"/>
          <w:szCs w:val="24"/>
          <w:lang w:val="es-AR"/>
        </w:rPr>
        <w:t>, 2013a</w:t>
      </w:r>
      <w:r w:rsidR="000E2364" w:rsidRPr="007E28B6">
        <w:rPr>
          <w:rFonts w:ascii="Times New Roman" w:hAnsi="Times New Roman"/>
          <w:sz w:val="24"/>
          <w:szCs w:val="24"/>
          <w:lang w:val="es-AR"/>
        </w:rPr>
        <w:t xml:space="preserve">; </w:t>
      </w:r>
      <w:proofErr w:type="spellStart"/>
      <w:r w:rsidR="000E2364" w:rsidRPr="007E28B6">
        <w:rPr>
          <w:rFonts w:ascii="Times New Roman" w:hAnsi="Times New Roman"/>
          <w:sz w:val="24"/>
          <w:szCs w:val="24"/>
          <w:lang w:val="es-AR"/>
        </w:rPr>
        <w:t>Nielsen</w:t>
      </w:r>
      <w:proofErr w:type="spellEnd"/>
      <w:r w:rsidR="000E2364" w:rsidRPr="007E28B6">
        <w:rPr>
          <w:rFonts w:ascii="Times New Roman" w:hAnsi="Times New Roman"/>
          <w:sz w:val="24"/>
          <w:szCs w:val="24"/>
          <w:lang w:val="es-AR"/>
        </w:rPr>
        <w:t xml:space="preserve"> et al. 2004</w:t>
      </w:r>
      <w:r w:rsidR="00606B78">
        <w:rPr>
          <w:rFonts w:ascii="Times New Roman" w:hAnsi="Times New Roman"/>
          <w:sz w:val="24"/>
          <w:szCs w:val="24"/>
          <w:lang w:val="es-AR"/>
        </w:rPr>
        <w:t xml:space="preserve">; </w:t>
      </w:r>
      <w:proofErr w:type="spellStart"/>
      <w:r w:rsidR="00606B78">
        <w:rPr>
          <w:rFonts w:ascii="Times New Roman" w:hAnsi="Times New Roman"/>
          <w:sz w:val="24"/>
          <w:szCs w:val="24"/>
          <w:lang w:val="es-AR"/>
        </w:rPr>
        <w:t>Pelissero</w:t>
      </w:r>
      <w:proofErr w:type="spellEnd"/>
      <w:r w:rsidR="00606B78">
        <w:rPr>
          <w:rFonts w:ascii="Times New Roman" w:hAnsi="Times New Roman"/>
          <w:sz w:val="24"/>
          <w:szCs w:val="24"/>
          <w:lang w:val="es-AR"/>
        </w:rPr>
        <w:t xml:space="preserve"> 1969</w:t>
      </w:r>
      <w:r w:rsidR="000E2364" w:rsidRPr="007E28B6">
        <w:rPr>
          <w:rFonts w:ascii="Times New Roman" w:hAnsi="Times New Roman"/>
          <w:sz w:val="24"/>
          <w:szCs w:val="24"/>
          <w:lang w:val="es-AR"/>
        </w:rPr>
        <w:t>)</w:t>
      </w:r>
      <w:commentRangeEnd w:id="11"/>
      <w:r w:rsidR="00090E47">
        <w:rPr>
          <w:rStyle w:val="Refdecomentario"/>
        </w:rPr>
        <w:commentReference w:id="11"/>
      </w:r>
      <w:r w:rsidR="0082000C" w:rsidRPr="007E28B6">
        <w:rPr>
          <w:rFonts w:ascii="Times New Roman" w:hAnsi="Times New Roman"/>
          <w:sz w:val="24"/>
          <w:szCs w:val="24"/>
          <w:lang w:val="es-AR"/>
        </w:rPr>
        <w:t xml:space="preserve">. </w:t>
      </w:r>
      <w:r w:rsidR="00AC3626" w:rsidRPr="007E28B6">
        <w:rPr>
          <w:rFonts w:ascii="Times New Roman" w:hAnsi="Times New Roman"/>
          <w:sz w:val="24"/>
          <w:szCs w:val="24"/>
          <w:lang w:val="es-AR"/>
        </w:rPr>
        <w:t xml:space="preserve">En los </w:t>
      </w:r>
      <w:commentRangeStart w:id="12"/>
      <w:r w:rsidR="00AC3626" w:rsidRPr="007E28B6">
        <w:rPr>
          <w:rFonts w:ascii="Times New Roman" w:hAnsi="Times New Roman"/>
          <w:sz w:val="24"/>
          <w:szCs w:val="24"/>
          <w:lang w:val="es-AR"/>
        </w:rPr>
        <w:t>años</w:t>
      </w:r>
      <w:commentRangeEnd w:id="12"/>
      <w:r w:rsidR="00090E47">
        <w:rPr>
          <w:rStyle w:val="Refdecomentario"/>
        </w:rPr>
        <w:commentReference w:id="12"/>
      </w:r>
      <w:r w:rsidR="00AC3626" w:rsidRPr="007E28B6">
        <w:rPr>
          <w:rFonts w:ascii="Times New Roman" w:hAnsi="Times New Roman"/>
          <w:sz w:val="24"/>
          <w:szCs w:val="24"/>
          <w:lang w:val="es-AR"/>
        </w:rPr>
        <w:t xml:space="preserve"> anteriores (</w:t>
      </w:r>
      <w:proofErr w:type="spellStart"/>
      <w:r w:rsidR="00AC3626" w:rsidRPr="007E28B6">
        <w:rPr>
          <w:rFonts w:ascii="Times New Roman" w:hAnsi="Times New Roman"/>
          <w:i/>
          <w:sz w:val="24"/>
          <w:szCs w:val="24"/>
          <w:lang w:val="es-AR"/>
        </w:rPr>
        <w:t>ca</w:t>
      </w:r>
      <w:proofErr w:type="spellEnd"/>
      <w:r w:rsidR="009B4030" w:rsidRPr="007E28B6">
        <w:rPr>
          <w:rFonts w:ascii="Times New Roman" w:hAnsi="Times New Roman"/>
          <w:sz w:val="24"/>
          <w:szCs w:val="24"/>
          <w:lang w:val="es-AR"/>
        </w:rPr>
        <w:t>. 1100-130</w:t>
      </w:r>
      <w:r w:rsidR="00AC3626" w:rsidRPr="007E28B6">
        <w:rPr>
          <w:rFonts w:ascii="Times New Roman" w:hAnsi="Times New Roman"/>
          <w:sz w:val="24"/>
          <w:szCs w:val="24"/>
          <w:lang w:val="es-AR"/>
        </w:rPr>
        <w:t xml:space="preserve">0 d.C.), </w:t>
      </w:r>
      <w:r w:rsidR="00AC3626" w:rsidRPr="007E28B6">
        <w:rPr>
          <w:rFonts w:ascii="Times New Roman" w:hAnsi="Times New Roman"/>
          <w:sz w:val="24"/>
          <w:szCs w:val="24"/>
          <w:lang w:val="es-AR"/>
        </w:rPr>
        <w:lastRenderedPageBreak/>
        <w:t xml:space="preserve">encontramos </w:t>
      </w:r>
      <w:del w:id="13" w:author="Usuario" w:date="2015-06-04T15:27:00Z">
        <w:r w:rsidR="00AC3626" w:rsidRPr="007E28B6" w:rsidDel="00090E47">
          <w:rPr>
            <w:rFonts w:ascii="Times New Roman" w:hAnsi="Times New Roman"/>
            <w:sz w:val="24"/>
            <w:szCs w:val="24"/>
            <w:lang w:val="es-AR"/>
          </w:rPr>
          <w:delText xml:space="preserve">los </w:delText>
        </w:r>
      </w:del>
      <w:r w:rsidR="00AC3626" w:rsidRPr="007E28B6">
        <w:rPr>
          <w:rFonts w:ascii="Times New Roman" w:hAnsi="Times New Roman"/>
          <w:sz w:val="24"/>
          <w:szCs w:val="24"/>
          <w:lang w:val="es-AR"/>
        </w:rPr>
        <w:t xml:space="preserve">sitios </w:t>
      </w:r>
      <w:del w:id="14" w:author="Usuario" w:date="2015-06-04T15:28:00Z">
        <w:r w:rsidR="00AC3626" w:rsidRPr="007E28B6" w:rsidDel="00090E47">
          <w:rPr>
            <w:rFonts w:ascii="Times New Roman" w:hAnsi="Times New Roman"/>
            <w:sz w:val="24"/>
            <w:szCs w:val="24"/>
            <w:lang w:val="es-AR"/>
          </w:rPr>
          <w:delText xml:space="preserve">que han sido caracterizados como </w:delText>
        </w:r>
      </w:del>
      <w:r w:rsidR="00AC3626" w:rsidRPr="007E28B6">
        <w:rPr>
          <w:rFonts w:ascii="Times New Roman" w:hAnsi="Times New Roman"/>
          <w:sz w:val="24"/>
          <w:szCs w:val="24"/>
          <w:lang w:val="es-AR"/>
        </w:rPr>
        <w:t xml:space="preserve">construidos en </w:t>
      </w:r>
      <w:commentRangeStart w:id="15"/>
      <w:r w:rsidR="00AC3626" w:rsidRPr="007E28B6">
        <w:rPr>
          <w:rFonts w:ascii="Times New Roman" w:hAnsi="Times New Roman"/>
          <w:sz w:val="24"/>
          <w:szCs w:val="24"/>
          <w:lang w:val="es-AR"/>
        </w:rPr>
        <w:t xml:space="preserve">terrazas domesticas </w:t>
      </w:r>
      <w:commentRangeEnd w:id="15"/>
      <w:r w:rsidR="00090E47">
        <w:rPr>
          <w:rStyle w:val="Refdecomentario"/>
        </w:rPr>
        <w:commentReference w:id="15"/>
      </w:r>
      <w:r w:rsidR="00AC3626" w:rsidRPr="007E28B6">
        <w:rPr>
          <w:rFonts w:ascii="Times New Roman" w:hAnsi="Times New Roman"/>
          <w:sz w:val="24"/>
          <w:szCs w:val="24"/>
          <w:lang w:val="es-AR"/>
        </w:rPr>
        <w:t>(</w:t>
      </w:r>
      <w:proofErr w:type="spellStart"/>
      <w:r w:rsidR="00D84315" w:rsidRPr="007E28B6">
        <w:rPr>
          <w:rFonts w:ascii="Times New Roman" w:hAnsi="Times New Roman"/>
          <w:sz w:val="24"/>
          <w:szCs w:val="24"/>
          <w:lang w:val="es-AR"/>
        </w:rPr>
        <w:t>Nielsen</w:t>
      </w:r>
      <w:proofErr w:type="spellEnd"/>
      <w:r w:rsidR="00D84315" w:rsidRPr="007E28B6">
        <w:rPr>
          <w:rFonts w:ascii="Times New Roman" w:hAnsi="Times New Roman"/>
          <w:sz w:val="24"/>
          <w:szCs w:val="24"/>
          <w:lang w:val="es-AR"/>
        </w:rPr>
        <w:t xml:space="preserve"> y </w:t>
      </w:r>
      <w:proofErr w:type="spellStart"/>
      <w:r w:rsidR="00D84315" w:rsidRPr="007E28B6">
        <w:rPr>
          <w:rFonts w:ascii="Times New Roman" w:hAnsi="Times New Roman"/>
          <w:sz w:val="24"/>
          <w:szCs w:val="24"/>
          <w:lang w:val="es-AR"/>
        </w:rPr>
        <w:t>Rivolta</w:t>
      </w:r>
      <w:proofErr w:type="spellEnd"/>
      <w:r w:rsidR="00D84315" w:rsidRPr="007E28B6">
        <w:rPr>
          <w:rFonts w:ascii="Times New Roman" w:hAnsi="Times New Roman"/>
          <w:sz w:val="24"/>
          <w:szCs w:val="24"/>
          <w:lang w:val="es-AR"/>
        </w:rPr>
        <w:t xml:space="preserve"> 1997; </w:t>
      </w:r>
      <w:proofErr w:type="spellStart"/>
      <w:r w:rsidR="00AC3626" w:rsidRPr="007E28B6">
        <w:rPr>
          <w:rFonts w:ascii="Times New Roman" w:hAnsi="Times New Roman"/>
          <w:sz w:val="24"/>
          <w:szCs w:val="24"/>
          <w:lang w:val="es-AR"/>
        </w:rPr>
        <w:t>Rivolta</w:t>
      </w:r>
      <w:proofErr w:type="spellEnd"/>
      <w:r w:rsidR="00AC3626" w:rsidRPr="007E28B6">
        <w:rPr>
          <w:rFonts w:ascii="Times New Roman" w:hAnsi="Times New Roman"/>
          <w:sz w:val="24"/>
          <w:szCs w:val="24"/>
          <w:lang w:val="es-AR"/>
        </w:rPr>
        <w:t xml:space="preserve"> 2007). Estos </w:t>
      </w:r>
      <w:r w:rsidR="00EA44A2" w:rsidRPr="007E28B6">
        <w:rPr>
          <w:rFonts w:ascii="Times New Roman" w:hAnsi="Times New Roman"/>
          <w:sz w:val="24"/>
          <w:szCs w:val="24"/>
          <w:lang w:val="es-AR"/>
        </w:rPr>
        <w:t>“</w:t>
      </w:r>
      <w:r w:rsidR="00AC3626" w:rsidRPr="007E28B6">
        <w:rPr>
          <w:rFonts w:ascii="Times New Roman" w:hAnsi="Times New Roman"/>
          <w:sz w:val="24"/>
          <w:szCs w:val="24"/>
          <w:lang w:val="es-AR"/>
        </w:rPr>
        <w:t>presentan una organización interna en patrón constructivo descomprimido, sin arquitectura monumental, ni espacios comunitarios definidos, mostrando una escasa planificación. Donde cada terraza conforma un espacio multifuncional en el que se llevaron a cabo actividades asociadas al consumo, manufactura y almacenamiento</w:t>
      </w:r>
      <w:r w:rsidR="00EA44A2" w:rsidRPr="007E28B6">
        <w:rPr>
          <w:rFonts w:ascii="Times New Roman" w:hAnsi="Times New Roman"/>
          <w:sz w:val="24"/>
          <w:szCs w:val="24"/>
          <w:lang w:val="es-AR"/>
        </w:rPr>
        <w:t>”</w:t>
      </w:r>
      <w:r w:rsidR="00AC3626" w:rsidRPr="007E28B6">
        <w:rPr>
          <w:rFonts w:ascii="Times New Roman" w:hAnsi="Times New Roman"/>
          <w:sz w:val="24"/>
          <w:szCs w:val="24"/>
          <w:lang w:val="es-AR"/>
        </w:rPr>
        <w:t xml:space="preserve"> (</w:t>
      </w:r>
      <w:proofErr w:type="spellStart"/>
      <w:r w:rsidR="00AC3626" w:rsidRPr="007E28B6">
        <w:rPr>
          <w:rFonts w:ascii="Times New Roman" w:hAnsi="Times New Roman"/>
          <w:sz w:val="24"/>
          <w:szCs w:val="24"/>
          <w:lang w:val="es-AR"/>
        </w:rPr>
        <w:t>Rivolta</w:t>
      </w:r>
      <w:proofErr w:type="spellEnd"/>
      <w:r w:rsidR="00AC3626" w:rsidRPr="007E28B6">
        <w:rPr>
          <w:rFonts w:ascii="Times New Roman" w:hAnsi="Times New Roman"/>
          <w:sz w:val="24"/>
          <w:szCs w:val="24"/>
          <w:lang w:val="es-AR"/>
        </w:rPr>
        <w:t xml:space="preserve"> 2007</w:t>
      </w:r>
      <w:r w:rsidR="00EA44A2" w:rsidRPr="007E28B6">
        <w:rPr>
          <w:rFonts w:ascii="Times New Roman" w:hAnsi="Times New Roman"/>
          <w:sz w:val="24"/>
          <w:szCs w:val="24"/>
          <w:lang w:val="es-AR"/>
        </w:rPr>
        <w:t>: 33</w:t>
      </w:r>
      <w:r w:rsidR="00AC3626" w:rsidRPr="007E28B6">
        <w:rPr>
          <w:rFonts w:ascii="Times New Roman" w:hAnsi="Times New Roman"/>
          <w:sz w:val="24"/>
          <w:szCs w:val="24"/>
          <w:lang w:val="es-AR"/>
        </w:rPr>
        <w:t xml:space="preserve">). </w:t>
      </w:r>
    </w:p>
    <w:p w:rsidR="00AC3626" w:rsidRDefault="009B4030" w:rsidP="00E348F9">
      <w:pPr>
        <w:autoSpaceDE w:val="0"/>
        <w:autoSpaceDN w:val="0"/>
        <w:adjustRightInd w:val="0"/>
        <w:spacing w:after="0" w:line="360" w:lineRule="auto"/>
        <w:jc w:val="both"/>
        <w:rPr>
          <w:ins w:id="16" w:author="Usuario" w:date="2015-06-04T15:38:00Z"/>
          <w:rFonts w:ascii="Times New Roman" w:eastAsia="TimesLTStd-Roman" w:hAnsi="Times New Roman"/>
          <w:sz w:val="24"/>
          <w:szCs w:val="24"/>
          <w:lang w:val="es-AR" w:eastAsia="es-AR"/>
        </w:rPr>
      </w:pPr>
      <w:commentRangeStart w:id="17"/>
      <w:r w:rsidRPr="007E28B6">
        <w:rPr>
          <w:rFonts w:ascii="Times New Roman" w:hAnsi="Times New Roman"/>
          <w:sz w:val="24"/>
          <w:szCs w:val="24"/>
          <w:lang w:val="es-AR"/>
        </w:rPr>
        <w:t xml:space="preserve">Algo más temprano en el tiempo, con ocupaciones estimadas hasta el año 1100 d.C., se ubican aquellos asentamientos que han sido denominados por </w:t>
      </w:r>
      <w:proofErr w:type="spellStart"/>
      <w:r w:rsidRPr="007E28B6">
        <w:rPr>
          <w:rFonts w:ascii="Times New Roman" w:hAnsi="Times New Roman"/>
          <w:sz w:val="24"/>
          <w:szCs w:val="24"/>
          <w:lang w:val="es-AR"/>
        </w:rPr>
        <w:t>Rivolta</w:t>
      </w:r>
      <w:proofErr w:type="spellEnd"/>
      <w:r w:rsidRPr="007E28B6">
        <w:rPr>
          <w:rFonts w:ascii="Times New Roman" w:hAnsi="Times New Roman"/>
          <w:sz w:val="24"/>
          <w:szCs w:val="24"/>
          <w:lang w:val="es-AR"/>
        </w:rPr>
        <w:t xml:space="preserve"> (2007: 32) como “Primeros Poblados”.</w:t>
      </w:r>
      <w:commentRangeEnd w:id="17"/>
      <w:r w:rsidR="00B945D0">
        <w:rPr>
          <w:rStyle w:val="Refdecomentario"/>
        </w:rPr>
        <w:commentReference w:id="17"/>
      </w:r>
      <w:r w:rsidRPr="007E28B6">
        <w:rPr>
          <w:rFonts w:ascii="Times New Roman" w:hAnsi="Times New Roman"/>
          <w:sz w:val="24"/>
          <w:szCs w:val="24"/>
          <w:lang w:val="es-AR"/>
        </w:rPr>
        <w:t xml:space="preserve"> Dichos sitios suelen ubicarse sobre la Quebrada de Humahuaca</w:t>
      </w:r>
      <w:del w:id="18" w:author="Usuario" w:date="2015-06-04T15:37:00Z">
        <w:r w:rsidRPr="007E28B6" w:rsidDel="0016129E">
          <w:rPr>
            <w:rFonts w:ascii="Times New Roman" w:hAnsi="Times New Roman"/>
            <w:sz w:val="24"/>
            <w:szCs w:val="24"/>
            <w:lang w:val="es-AR"/>
          </w:rPr>
          <w:delText>,</w:delText>
        </w:r>
      </w:del>
      <w:r w:rsidRPr="007E28B6">
        <w:rPr>
          <w:rFonts w:ascii="Times New Roman" w:hAnsi="Times New Roman"/>
          <w:sz w:val="24"/>
          <w:szCs w:val="24"/>
          <w:lang w:val="es-AR"/>
        </w:rPr>
        <w:t xml:space="preserve"> propiamente dicha,  sobre o en las cercanías de las márgenes del Rio Grande de Jujuy, y cuentan</w:t>
      </w:r>
      <w:r w:rsidR="00AC3626" w:rsidRPr="007E28B6">
        <w:rPr>
          <w:rFonts w:ascii="Times New Roman" w:hAnsi="Times New Roman"/>
          <w:sz w:val="24"/>
          <w:szCs w:val="24"/>
          <w:lang w:val="es-AR"/>
        </w:rPr>
        <w:t xml:space="preserve"> con un patrón </w:t>
      </w:r>
      <w:r w:rsidRPr="007E28B6">
        <w:rPr>
          <w:rFonts w:ascii="Times New Roman" w:hAnsi="Times New Roman"/>
          <w:sz w:val="24"/>
          <w:szCs w:val="24"/>
          <w:lang w:val="es-AR"/>
        </w:rPr>
        <w:t>arquitectónico muy compacto</w:t>
      </w:r>
      <w:r w:rsidR="00AC3626"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con </w:t>
      </w:r>
      <w:r w:rsidR="00AC3626" w:rsidRPr="007E28B6">
        <w:rPr>
          <w:rFonts w:ascii="Times New Roman" w:hAnsi="Times New Roman"/>
          <w:sz w:val="24"/>
          <w:szCs w:val="24"/>
          <w:lang w:val="es-AR"/>
        </w:rPr>
        <w:t>alta densidad de ocupación</w:t>
      </w:r>
      <w:r w:rsidRPr="007E28B6">
        <w:rPr>
          <w:rFonts w:ascii="Times New Roman" w:hAnsi="Times New Roman"/>
          <w:sz w:val="24"/>
          <w:szCs w:val="24"/>
          <w:lang w:val="es-AR"/>
        </w:rPr>
        <w:t xml:space="preserve"> y</w:t>
      </w:r>
      <w:r w:rsidR="00AC3626" w:rsidRPr="007E28B6">
        <w:rPr>
          <w:rFonts w:ascii="Times New Roman" w:hAnsi="Times New Roman"/>
          <w:sz w:val="24"/>
          <w:szCs w:val="24"/>
          <w:lang w:val="es-AR"/>
        </w:rPr>
        <w:t xml:space="preserve"> vías de circulación interna</w:t>
      </w:r>
      <w:r w:rsidRPr="007E28B6">
        <w:rPr>
          <w:rFonts w:ascii="Times New Roman" w:hAnsi="Times New Roman"/>
          <w:sz w:val="24"/>
          <w:szCs w:val="24"/>
          <w:lang w:val="es-AR"/>
        </w:rPr>
        <w:t>s bien definida</w:t>
      </w:r>
      <w:r w:rsidR="00AC3626" w:rsidRPr="007E28B6">
        <w:rPr>
          <w:rFonts w:ascii="Times New Roman" w:hAnsi="Times New Roman"/>
          <w:sz w:val="24"/>
          <w:szCs w:val="24"/>
          <w:lang w:val="es-AR"/>
        </w:rPr>
        <w:t>s pero sin plazas ni sectores de ocupación comunitaria formalizados (</w:t>
      </w:r>
      <w:proofErr w:type="spellStart"/>
      <w:r w:rsidR="00AC3626" w:rsidRPr="007E28B6">
        <w:rPr>
          <w:rFonts w:ascii="Times New Roman" w:hAnsi="Times New Roman"/>
          <w:sz w:val="24"/>
          <w:szCs w:val="24"/>
          <w:lang w:val="es-AR"/>
        </w:rPr>
        <w:t>Nielsen</w:t>
      </w:r>
      <w:proofErr w:type="spellEnd"/>
      <w:r w:rsidR="00AC3626" w:rsidRPr="007E28B6">
        <w:rPr>
          <w:rFonts w:ascii="Times New Roman" w:hAnsi="Times New Roman"/>
          <w:sz w:val="24"/>
          <w:szCs w:val="24"/>
          <w:lang w:val="es-AR"/>
        </w:rPr>
        <w:t xml:space="preserve"> 2007</w:t>
      </w:r>
      <w:r w:rsidR="00FC65B8" w:rsidRPr="007E28B6">
        <w:rPr>
          <w:rFonts w:ascii="Times New Roman" w:hAnsi="Times New Roman"/>
          <w:sz w:val="24"/>
          <w:szCs w:val="24"/>
          <w:lang w:val="es-AR"/>
        </w:rPr>
        <w:t xml:space="preserve">; </w:t>
      </w:r>
      <w:proofErr w:type="spellStart"/>
      <w:r w:rsidR="00FC65B8" w:rsidRPr="007E28B6">
        <w:rPr>
          <w:rFonts w:ascii="Times New Roman" w:hAnsi="Times New Roman"/>
          <w:sz w:val="24"/>
          <w:szCs w:val="24"/>
          <w:lang w:val="es-AR"/>
        </w:rPr>
        <w:t>Rivolta</w:t>
      </w:r>
      <w:proofErr w:type="spellEnd"/>
      <w:r w:rsidR="00FC65B8" w:rsidRPr="007E28B6">
        <w:rPr>
          <w:rFonts w:ascii="Times New Roman" w:hAnsi="Times New Roman"/>
          <w:sz w:val="24"/>
          <w:szCs w:val="24"/>
          <w:lang w:val="es-AR"/>
        </w:rPr>
        <w:t xml:space="preserve"> 2007</w:t>
      </w:r>
      <w:r w:rsidR="00AC3626"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Ejemplos de estos poblados son </w:t>
      </w:r>
      <w:proofErr w:type="spellStart"/>
      <w:r w:rsidRPr="007E28B6">
        <w:rPr>
          <w:rFonts w:ascii="Times New Roman" w:hAnsi="Times New Roman"/>
          <w:sz w:val="24"/>
          <w:szCs w:val="24"/>
          <w:lang w:val="es-AR"/>
        </w:rPr>
        <w:t>Muyuna</w:t>
      </w:r>
      <w:proofErr w:type="spellEnd"/>
      <w:r w:rsidRPr="007E28B6">
        <w:rPr>
          <w:rFonts w:ascii="Times New Roman" w:hAnsi="Times New Roman"/>
          <w:sz w:val="24"/>
          <w:szCs w:val="24"/>
          <w:lang w:val="es-AR"/>
        </w:rPr>
        <w:t xml:space="preserve"> (1,2 ha. de superficie) (</w:t>
      </w:r>
      <w:proofErr w:type="spellStart"/>
      <w:r w:rsidRPr="007E28B6">
        <w:rPr>
          <w:rFonts w:ascii="Times New Roman" w:hAnsi="Times New Roman"/>
          <w:sz w:val="24"/>
          <w:szCs w:val="24"/>
          <w:lang w:val="es-AR"/>
        </w:rPr>
        <w:t>Nielsen</w:t>
      </w:r>
      <w:proofErr w:type="spellEnd"/>
      <w:r w:rsidRPr="007E28B6">
        <w:rPr>
          <w:rFonts w:ascii="Times New Roman" w:hAnsi="Times New Roman"/>
          <w:sz w:val="24"/>
          <w:szCs w:val="24"/>
          <w:lang w:val="es-AR"/>
        </w:rPr>
        <w:t xml:space="preserve"> 1996), San </w:t>
      </w:r>
      <w:r w:rsidR="001952A6" w:rsidRPr="007E28B6">
        <w:rPr>
          <w:rFonts w:ascii="Times New Roman" w:hAnsi="Times New Roman"/>
          <w:sz w:val="24"/>
          <w:szCs w:val="24"/>
          <w:lang w:val="es-AR"/>
        </w:rPr>
        <w:t>José</w:t>
      </w:r>
      <w:r w:rsidRPr="007E28B6">
        <w:rPr>
          <w:rFonts w:ascii="Times New Roman" w:hAnsi="Times New Roman"/>
          <w:sz w:val="24"/>
          <w:szCs w:val="24"/>
          <w:lang w:val="es-AR"/>
        </w:rPr>
        <w:t xml:space="preserve"> o </w:t>
      </w:r>
      <w:proofErr w:type="spellStart"/>
      <w:r w:rsidRPr="007E28B6">
        <w:rPr>
          <w:rFonts w:ascii="Times New Roman" w:hAnsi="Times New Roman"/>
          <w:sz w:val="24"/>
          <w:szCs w:val="24"/>
          <w:lang w:val="es-AR"/>
        </w:rPr>
        <w:t>Keta</w:t>
      </w:r>
      <w:proofErr w:type="spellEnd"/>
      <w:r w:rsidRPr="007E28B6">
        <w:rPr>
          <w:rFonts w:ascii="Times New Roman" w:hAnsi="Times New Roman"/>
          <w:sz w:val="24"/>
          <w:szCs w:val="24"/>
          <w:lang w:val="es-AR"/>
        </w:rPr>
        <w:t xml:space="preserve"> Kara (</w:t>
      </w:r>
      <w:smartTag w:uri="urn:schemas-microsoft-com:office:smarttags" w:element="metricconverter">
        <w:smartTagPr>
          <w:attr w:name="ProductID" w:val="0,8 ha"/>
        </w:smartTagPr>
        <w:r w:rsidRPr="007E28B6">
          <w:rPr>
            <w:rFonts w:ascii="Times New Roman" w:hAnsi="Times New Roman"/>
            <w:sz w:val="24"/>
            <w:szCs w:val="24"/>
            <w:lang w:val="es-AR"/>
          </w:rPr>
          <w:t>0,8 ha</w:t>
        </w:r>
      </w:smartTag>
      <w:r w:rsidRPr="007E28B6">
        <w:rPr>
          <w:rFonts w:ascii="Times New Roman" w:hAnsi="Times New Roman"/>
          <w:sz w:val="24"/>
          <w:szCs w:val="24"/>
          <w:lang w:val="es-AR"/>
        </w:rPr>
        <w:t>.) (</w:t>
      </w:r>
      <w:proofErr w:type="spellStart"/>
      <w:r w:rsidRPr="007E28B6">
        <w:rPr>
          <w:rFonts w:ascii="Times New Roman" w:hAnsi="Times New Roman"/>
          <w:sz w:val="24"/>
          <w:szCs w:val="24"/>
          <w:lang w:val="es-AR"/>
        </w:rPr>
        <w:t>Pelissero</w:t>
      </w:r>
      <w:proofErr w:type="spellEnd"/>
      <w:r w:rsidRPr="007E28B6">
        <w:rPr>
          <w:rFonts w:ascii="Times New Roman" w:hAnsi="Times New Roman"/>
          <w:sz w:val="24"/>
          <w:szCs w:val="24"/>
          <w:lang w:val="es-AR"/>
        </w:rPr>
        <w:t xml:space="preserve"> 1995), </w:t>
      </w:r>
      <w:r w:rsidRPr="007E28B6">
        <w:rPr>
          <w:rFonts w:ascii="Times New Roman" w:eastAsia="TimesLTStd-Roman" w:hAnsi="Times New Roman"/>
          <w:sz w:val="24"/>
          <w:szCs w:val="24"/>
          <w:lang w:val="es-AR" w:eastAsia="es-AR"/>
        </w:rPr>
        <w:t xml:space="preserve">Puerta de </w:t>
      </w:r>
      <w:proofErr w:type="spellStart"/>
      <w:r w:rsidRPr="007E28B6">
        <w:rPr>
          <w:rFonts w:ascii="Times New Roman" w:eastAsia="TimesLTStd-Roman" w:hAnsi="Times New Roman"/>
          <w:sz w:val="24"/>
          <w:szCs w:val="24"/>
          <w:lang w:val="es-AR" w:eastAsia="es-AR"/>
        </w:rPr>
        <w:t>Juella</w:t>
      </w:r>
      <w:proofErr w:type="spellEnd"/>
      <w:r w:rsidR="00D84315" w:rsidRPr="007E28B6">
        <w:rPr>
          <w:rFonts w:ascii="Times New Roman" w:eastAsia="TimesLTStd-Roman" w:hAnsi="Times New Roman"/>
          <w:sz w:val="24"/>
          <w:szCs w:val="24"/>
          <w:lang w:val="es-AR" w:eastAsia="es-AR"/>
        </w:rPr>
        <w:t xml:space="preserve"> o La Isla II </w:t>
      </w:r>
      <w:r w:rsidR="00BA7965" w:rsidRPr="007E28B6">
        <w:rPr>
          <w:rFonts w:ascii="Times New Roman" w:eastAsia="TimesLTStd-Roman" w:hAnsi="Times New Roman"/>
          <w:sz w:val="24"/>
          <w:szCs w:val="24"/>
          <w:lang w:val="es-AR" w:eastAsia="es-AR"/>
        </w:rPr>
        <w:t xml:space="preserve">(Casanova 1937; </w:t>
      </w:r>
      <w:proofErr w:type="spellStart"/>
      <w:r w:rsidR="00BA7965" w:rsidRPr="007E28B6">
        <w:rPr>
          <w:rFonts w:ascii="Times New Roman" w:eastAsia="TimesLTStd-Roman" w:hAnsi="Times New Roman"/>
          <w:sz w:val="24"/>
          <w:szCs w:val="24"/>
          <w:lang w:val="es-AR" w:eastAsia="es-AR"/>
        </w:rPr>
        <w:t>Raffino</w:t>
      </w:r>
      <w:proofErr w:type="spellEnd"/>
      <w:r w:rsidR="00BA7965" w:rsidRPr="007E28B6">
        <w:rPr>
          <w:rFonts w:ascii="Times New Roman" w:eastAsia="TimesLTStd-Roman" w:hAnsi="Times New Roman"/>
          <w:sz w:val="24"/>
          <w:szCs w:val="24"/>
          <w:lang w:val="es-AR" w:eastAsia="es-AR"/>
        </w:rPr>
        <w:t xml:space="preserve"> 1988</w:t>
      </w:r>
      <w:r w:rsidRPr="007E28B6">
        <w:rPr>
          <w:rFonts w:ascii="Times New Roman" w:eastAsia="TimesLTStd-Roman" w:hAnsi="Times New Roman"/>
          <w:sz w:val="24"/>
          <w:szCs w:val="24"/>
          <w:lang w:val="es-AR" w:eastAsia="es-AR"/>
        </w:rPr>
        <w:t>),</w:t>
      </w:r>
      <w:r w:rsidR="00D84315" w:rsidRPr="007E28B6">
        <w:rPr>
          <w:rFonts w:ascii="Times New Roman" w:eastAsia="TimesLTStd-Roman" w:hAnsi="Times New Roman"/>
          <w:sz w:val="24"/>
          <w:szCs w:val="24"/>
          <w:lang w:val="es-AR" w:eastAsia="es-AR"/>
        </w:rPr>
        <w:t xml:space="preserve"> y</w:t>
      </w:r>
      <w:r w:rsidRPr="007E28B6">
        <w:rPr>
          <w:rFonts w:ascii="Times New Roman" w:eastAsia="TimesLTStd-Roman" w:hAnsi="Times New Roman"/>
          <w:sz w:val="24"/>
          <w:szCs w:val="24"/>
          <w:lang w:val="es-AR" w:eastAsia="es-AR"/>
        </w:rPr>
        <w:t xml:space="preserve"> La Isla de Tilcara (</w:t>
      </w:r>
      <w:proofErr w:type="spellStart"/>
      <w:r w:rsidRPr="007E28B6">
        <w:rPr>
          <w:rFonts w:ascii="Times New Roman" w:eastAsia="TimesLTStd-Roman" w:hAnsi="Times New Roman"/>
          <w:sz w:val="24"/>
          <w:szCs w:val="24"/>
          <w:lang w:val="es-AR" w:eastAsia="es-AR"/>
        </w:rPr>
        <w:t>Debenedetti</w:t>
      </w:r>
      <w:proofErr w:type="spellEnd"/>
      <w:r w:rsidRPr="007E28B6">
        <w:rPr>
          <w:rFonts w:ascii="Times New Roman" w:eastAsia="TimesLTStd-Roman" w:hAnsi="Times New Roman"/>
          <w:sz w:val="24"/>
          <w:szCs w:val="24"/>
          <w:lang w:val="es-AR" w:eastAsia="es-AR"/>
        </w:rPr>
        <w:t xml:space="preserve"> 1910; Casanova</w:t>
      </w:r>
      <w:r w:rsidR="00D84315" w:rsidRPr="007E28B6">
        <w:rPr>
          <w:rFonts w:ascii="Times New Roman" w:eastAsia="TimesLTStd-Roman" w:hAnsi="Times New Roman"/>
          <w:sz w:val="24"/>
          <w:szCs w:val="24"/>
          <w:lang w:val="es-AR" w:eastAsia="es-AR"/>
        </w:rPr>
        <w:t xml:space="preserve"> 1937).</w:t>
      </w:r>
    </w:p>
    <w:p w:rsidR="0016129E" w:rsidRPr="007E28B6" w:rsidRDefault="0016129E" w:rsidP="00E348F9">
      <w:pPr>
        <w:autoSpaceDE w:val="0"/>
        <w:autoSpaceDN w:val="0"/>
        <w:adjustRightInd w:val="0"/>
        <w:spacing w:after="0" w:line="360" w:lineRule="auto"/>
        <w:jc w:val="both"/>
        <w:rPr>
          <w:rFonts w:ascii="Times New Roman" w:eastAsia="TimesLTStd-Roman" w:hAnsi="Times New Roman"/>
          <w:sz w:val="24"/>
          <w:szCs w:val="24"/>
          <w:lang w:val="es-AR" w:eastAsia="es-AR"/>
        </w:rPr>
      </w:pPr>
    </w:p>
    <w:p w:rsidR="00AA0A92" w:rsidRPr="007E28B6" w:rsidRDefault="00AC3626"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Posteriormente, </w:t>
      </w:r>
      <w:r w:rsidR="00D263B1" w:rsidRPr="007E28B6">
        <w:rPr>
          <w:rFonts w:ascii="Times New Roman" w:hAnsi="Times New Roman"/>
          <w:sz w:val="24"/>
          <w:szCs w:val="24"/>
          <w:lang w:val="es-AR"/>
        </w:rPr>
        <w:t>a fines del siglo XIII,</w:t>
      </w:r>
      <w:r w:rsidR="00FC65B8" w:rsidRPr="007E28B6">
        <w:rPr>
          <w:rFonts w:ascii="Times New Roman" w:hAnsi="Times New Roman"/>
          <w:sz w:val="24"/>
          <w:szCs w:val="24"/>
          <w:lang w:val="es-AR"/>
        </w:rPr>
        <w:t xml:space="preserve"> y en virtud de</w:t>
      </w:r>
      <w:r w:rsidR="000E2364" w:rsidRPr="007E28B6">
        <w:rPr>
          <w:rFonts w:ascii="Times New Roman" w:hAnsi="Times New Roman"/>
          <w:sz w:val="24"/>
          <w:szCs w:val="24"/>
          <w:lang w:val="es-AR"/>
        </w:rPr>
        <w:t xml:space="preserve"> </w:t>
      </w:r>
      <w:r w:rsidR="00FC65B8" w:rsidRPr="007E28B6">
        <w:rPr>
          <w:rFonts w:ascii="Times New Roman" w:hAnsi="Times New Roman"/>
          <w:sz w:val="24"/>
          <w:szCs w:val="24"/>
          <w:lang w:val="es-AR"/>
        </w:rPr>
        <w:t>l</w:t>
      </w:r>
      <w:r w:rsidR="000E2364" w:rsidRPr="007E28B6">
        <w:rPr>
          <w:rFonts w:ascii="Times New Roman" w:hAnsi="Times New Roman"/>
          <w:sz w:val="24"/>
          <w:szCs w:val="24"/>
          <w:lang w:val="es-AR"/>
        </w:rPr>
        <w:t>os</w:t>
      </w:r>
      <w:r w:rsidR="00FC65B8" w:rsidRPr="007E28B6">
        <w:rPr>
          <w:rFonts w:ascii="Times New Roman" w:hAnsi="Times New Roman"/>
          <w:sz w:val="24"/>
          <w:szCs w:val="24"/>
          <w:lang w:val="es-AR"/>
        </w:rPr>
        <w:t xml:space="preserve"> cambio</w:t>
      </w:r>
      <w:r w:rsidR="000E2364" w:rsidRPr="007E28B6">
        <w:rPr>
          <w:rFonts w:ascii="Times New Roman" w:hAnsi="Times New Roman"/>
          <w:sz w:val="24"/>
          <w:szCs w:val="24"/>
          <w:lang w:val="es-AR"/>
        </w:rPr>
        <w:t>s</w:t>
      </w:r>
      <w:r w:rsidR="00FC65B8" w:rsidRPr="007E28B6">
        <w:rPr>
          <w:rFonts w:ascii="Times New Roman" w:hAnsi="Times New Roman"/>
          <w:sz w:val="24"/>
          <w:szCs w:val="24"/>
          <w:lang w:val="es-AR"/>
        </w:rPr>
        <w:t xml:space="preserve"> en el patrón de asentamiento comentado</w:t>
      </w:r>
      <w:r w:rsidR="000E2364" w:rsidRPr="007E28B6">
        <w:rPr>
          <w:rFonts w:ascii="Times New Roman" w:hAnsi="Times New Roman"/>
          <w:sz w:val="24"/>
          <w:szCs w:val="24"/>
          <w:lang w:val="es-AR"/>
        </w:rPr>
        <w:t>s</w:t>
      </w:r>
      <w:r w:rsidR="00FC65B8" w:rsidRPr="007E28B6">
        <w:rPr>
          <w:rFonts w:ascii="Times New Roman" w:hAnsi="Times New Roman"/>
          <w:sz w:val="24"/>
          <w:szCs w:val="24"/>
          <w:lang w:val="es-AR"/>
        </w:rPr>
        <w:t xml:space="preserve"> líneas arriba,</w:t>
      </w:r>
      <w:r w:rsidR="00D263B1"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las personas </w:t>
      </w:r>
      <w:commentRangeStart w:id="19"/>
      <w:r w:rsidRPr="007E28B6">
        <w:rPr>
          <w:rFonts w:ascii="Times New Roman" w:hAnsi="Times New Roman"/>
          <w:sz w:val="24"/>
          <w:szCs w:val="24"/>
          <w:lang w:val="es-AR"/>
        </w:rPr>
        <w:t>se hacinaron</w:t>
      </w:r>
      <w:commentRangeEnd w:id="19"/>
      <w:r w:rsidR="0016129E">
        <w:rPr>
          <w:rStyle w:val="Refdecomentario"/>
        </w:rPr>
        <w:commentReference w:id="19"/>
      </w:r>
      <w:r w:rsidRPr="007E28B6">
        <w:rPr>
          <w:rFonts w:ascii="Times New Roman" w:hAnsi="Times New Roman"/>
          <w:sz w:val="24"/>
          <w:szCs w:val="24"/>
          <w:lang w:val="es-AR"/>
        </w:rPr>
        <w:t xml:space="preserve"> en pueblos, cuyo tamaño llega a superar en un orden de magnitud a los del período anterior (</w:t>
      </w:r>
      <w:r w:rsidR="00FC65B8" w:rsidRPr="007E28B6">
        <w:rPr>
          <w:rFonts w:ascii="Times New Roman" w:hAnsi="Times New Roman"/>
          <w:sz w:val="24"/>
          <w:szCs w:val="24"/>
          <w:lang w:val="es-AR"/>
        </w:rPr>
        <w:t xml:space="preserve">con poblaciones calculadas en </w:t>
      </w:r>
      <w:r w:rsidRPr="007E28B6">
        <w:rPr>
          <w:rFonts w:ascii="Times New Roman" w:hAnsi="Times New Roman"/>
          <w:sz w:val="24"/>
          <w:szCs w:val="24"/>
          <w:lang w:val="es-AR"/>
        </w:rPr>
        <w:t xml:space="preserve">hasta 1000 o 2000 individuos, según el caso), abandonaron posiciones vulnerables en favor de otras más defendibles y visualmente interconectadas, amurallaron sus aldeas o erigieron reductos fortificados o </w:t>
      </w:r>
      <w:proofErr w:type="spellStart"/>
      <w:r w:rsidRPr="007E28B6">
        <w:rPr>
          <w:rFonts w:ascii="Times New Roman" w:hAnsi="Times New Roman"/>
          <w:i/>
          <w:iCs/>
          <w:sz w:val="24"/>
          <w:szCs w:val="24"/>
          <w:lang w:val="es-AR"/>
        </w:rPr>
        <w:t>pukaras</w:t>
      </w:r>
      <w:proofErr w:type="spellEnd"/>
      <w:r w:rsidRPr="007E28B6">
        <w:rPr>
          <w:rFonts w:ascii="Times New Roman" w:hAnsi="Times New Roman"/>
          <w:i/>
          <w:iCs/>
          <w:sz w:val="24"/>
          <w:szCs w:val="24"/>
          <w:lang w:val="es-AR"/>
        </w:rPr>
        <w:t xml:space="preserve"> </w:t>
      </w:r>
      <w:r w:rsidRPr="007E28B6">
        <w:rPr>
          <w:rFonts w:ascii="Times New Roman" w:hAnsi="Times New Roman"/>
          <w:sz w:val="24"/>
          <w:szCs w:val="24"/>
          <w:lang w:val="es-AR"/>
        </w:rPr>
        <w:t>en cumbres adyacentes (</w:t>
      </w:r>
      <w:proofErr w:type="spellStart"/>
      <w:r w:rsidRPr="007E28B6">
        <w:rPr>
          <w:rFonts w:ascii="Times New Roman" w:hAnsi="Times New Roman"/>
          <w:sz w:val="24"/>
          <w:szCs w:val="24"/>
          <w:lang w:val="es-AR"/>
        </w:rPr>
        <w:t>Nielsen</w:t>
      </w:r>
      <w:proofErr w:type="spellEnd"/>
      <w:r w:rsidRPr="007E28B6">
        <w:rPr>
          <w:rFonts w:ascii="Times New Roman" w:hAnsi="Times New Roman"/>
          <w:sz w:val="24"/>
          <w:szCs w:val="24"/>
          <w:lang w:val="es-AR"/>
        </w:rPr>
        <w:t xml:space="preserve"> 2007).</w:t>
      </w:r>
      <w:r w:rsidR="00D263B1" w:rsidRPr="007E28B6">
        <w:rPr>
          <w:rFonts w:ascii="Times New Roman" w:hAnsi="Times New Roman"/>
          <w:sz w:val="24"/>
          <w:szCs w:val="24"/>
          <w:lang w:val="es-AR"/>
        </w:rPr>
        <w:t xml:space="preserve"> </w:t>
      </w:r>
      <w:commentRangeStart w:id="20"/>
      <w:r w:rsidR="00D263B1" w:rsidRPr="007E28B6">
        <w:rPr>
          <w:rFonts w:ascii="Times New Roman" w:hAnsi="Times New Roman"/>
          <w:sz w:val="24"/>
          <w:szCs w:val="24"/>
          <w:lang w:val="es-AR"/>
        </w:rPr>
        <w:t xml:space="preserve">Esta situación ha sido, de acuerdo a la visión de varios autores, </w:t>
      </w:r>
      <w:commentRangeEnd w:id="20"/>
      <w:r w:rsidR="0016129E">
        <w:rPr>
          <w:rStyle w:val="Refdecomentario"/>
        </w:rPr>
        <w:commentReference w:id="20"/>
      </w:r>
      <w:r w:rsidR="00D263B1" w:rsidRPr="007E28B6">
        <w:rPr>
          <w:rFonts w:ascii="Times New Roman" w:hAnsi="Times New Roman"/>
          <w:sz w:val="24"/>
          <w:szCs w:val="24"/>
          <w:lang w:val="es-AR"/>
        </w:rPr>
        <w:t>atribuida a una situación de conflicto endémico (</w:t>
      </w:r>
      <w:proofErr w:type="spellStart"/>
      <w:r w:rsidR="00D263B1" w:rsidRPr="007E28B6">
        <w:rPr>
          <w:rFonts w:ascii="Times New Roman" w:hAnsi="Times New Roman"/>
          <w:sz w:val="24"/>
          <w:szCs w:val="24"/>
          <w:lang w:val="es-AR"/>
        </w:rPr>
        <w:t>Nielsen</w:t>
      </w:r>
      <w:proofErr w:type="spellEnd"/>
      <w:r w:rsidR="00D263B1" w:rsidRPr="007E28B6">
        <w:rPr>
          <w:rFonts w:ascii="Times New Roman" w:hAnsi="Times New Roman"/>
          <w:sz w:val="24"/>
          <w:szCs w:val="24"/>
          <w:lang w:val="es-AR"/>
        </w:rPr>
        <w:t xml:space="preserve"> 1996, Palma 1998</w:t>
      </w:r>
      <w:r w:rsidR="00D84315" w:rsidRPr="007E28B6">
        <w:rPr>
          <w:rFonts w:ascii="Times New Roman" w:hAnsi="Times New Roman"/>
          <w:sz w:val="24"/>
          <w:szCs w:val="24"/>
          <w:lang w:val="es-AR"/>
        </w:rPr>
        <w:t>, 2000</w:t>
      </w:r>
      <w:r w:rsidR="00D263B1" w:rsidRPr="007E28B6">
        <w:rPr>
          <w:rFonts w:ascii="Times New Roman" w:hAnsi="Times New Roman"/>
          <w:sz w:val="24"/>
          <w:szCs w:val="24"/>
          <w:lang w:val="es-AR"/>
        </w:rPr>
        <w:t xml:space="preserve">), destacando a esta variación en el sistema de asentamiento como el indicador más contundente de la inseguridad provocada por el estado de beligerancia. </w:t>
      </w:r>
    </w:p>
    <w:p w:rsidR="0082000C" w:rsidRPr="007E28B6" w:rsidRDefault="0082000C" w:rsidP="00E348F9">
      <w:pPr>
        <w:spacing w:line="360" w:lineRule="auto"/>
        <w:jc w:val="both"/>
        <w:rPr>
          <w:rFonts w:ascii="Times New Roman" w:hAnsi="Times New Roman"/>
          <w:sz w:val="24"/>
          <w:szCs w:val="24"/>
          <w:lang w:val="es-AR"/>
        </w:rPr>
      </w:pPr>
      <w:commentRangeStart w:id="21"/>
      <w:r w:rsidRPr="007E28B6">
        <w:rPr>
          <w:rFonts w:ascii="Times New Roman" w:hAnsi="Times New Roman"/>
          <w:sz w:val="24"/>
          <w:szCs w:val="24"/>
          <w:lang w:val="es-AR"/>
        </w:rPr>
        <w:t>La cerámica ha sido históricamente</w:t>
      </w:r>
      <w:r w:rsidR="000E2364" w:rsidRPr="007E28B6">
        <w:rPr>
          <w:rFonts w:ascii="Times New Roman" w:hAnsi="Times New Roman"/>
          <w:sz w:val="24"/>
          <w:szCs w:val="24"/>
          <w:lang w:val="es-AR"/>
        </w:rPr>
        <w:t>, dadas sus particularidades físicas</w:t>
      </w:r>
      <w:commentRangeEnd w:id="21"/>
      <w:r w:rsidR="0016129E">
        <w:rPr>
          <w:rStyle w:val="Refdecomentario"/>
        </w:rPr>
        <w:commentReference w:id="21"/>
      </w:r>
      <w:r w:rsidR="000E2364" w:rsidRPr="007E28B6">
        <w:rPr>
          <w:rFonts w:ascii="Times New Roman" w:hAnsi="Times New Roman"/>
          <w:sz w:val="24"/>
          <w:szCs w:val="24"/>
          <w:lang w:val="es-AR"/>
        </w:rPr>
        <w:t>,</w:t>
      </w:r>
      <w:r w:rsidRPr="007E28B6">
        <w:rPr>
          <w:rFonts w:ascii="Times New Roman" w:hAnsi="Times New Roman"/>
          <w:sz w:val="24"/>
          <w:szCs w:val="24"/>
          <w:lang w:val="es-AR"/>
        </w:rPr>
        <w:t xml:space="preserve"> uno de los indicadores </w:t>
      </w:r>
      <w:commentRangeStart w:id="22"/>
      <w:r w:rsidRPr="007E28B6">
        <w:rPr>
          <w:rFonts w:ascii="Times New Roman" w:hAnsi="Times New Roman"/>
          <w:sz w:val="24"/>
          <w:szCs w:val="24"/>
          <w:lang w:val="es-AR"/>
        </w:rPr>
        <w:t xml:space="preserve">más poderosos utilizados </w:t>
      </w:r>
      <w:commentRangeEnd w:id="22"/>
      <w:r w:rsidR="0016129E">
        <w:rPr>
          <w:rStyle w:val="Refdecomentario"/>
        </w:rPr>
        <w:commentReference w:id="22"/>
      </w:r>
      <w:r w:rsidRPr="007E28B6">
        <w:rPr>
          <w:rFonts w:ascii="Times New Roman" w:hAnsi="Times New Roman"/>
          <w:sz w:val="24"/>
          <w:szCs w:val="24"/>
          <w:lang w:val="es-AR"/>
        </w:rPr>
        <w:t xml:space="preserve">por los arqueólogos a la hora de elaborar cronologías y el caso que nos ocupa no es la excepción. </w:t>
      </w:r>
      <w:proofErr w:type="spellStart"/>
      <w:r w:rsidRPr="007E28B6">
        <w:rPr>
          <w:rFonts w:ascii="Times New Roman" w:hAnsi="Times New Roman"/>
          <w:sz w:val="24"/>
          <w:szCs w:val="24"/>
          <w:lang w:val="es-AR"/>
        </w:rPr>
        <w:t>Nielsen</w:t>
      </w:r>
      <w:proofErr w:type="spellEnd"/>
      <w:r w:rsidRPr="007E28B6">
        <w:rPr>
          <w:rFonts w:ascii="Times New Roman" w:hAnsi="Times New Roman"/>
          <w:sz w:val="24"/>
          <w:szCs w:val="24"/>
          <w:lang w:val="es-AR"/>
        </w:rPr>
        <w:t xml:space="preserve"> (2007) distingue claramente la cerámica hallada en los sitios de Humahuaca en cuatro componentes</w:t>
      </w:r>
      <w:r w:rsidR="00CF1577" w:rsidRPr="007E28B6">
        <w:rPr>
          <w:rFonts w:ascii="Times New Roman" w:hAnsi="Times New Roman"/>
          <w:sz w:val="24"/>
          <w:szCs w:val="24"/>
          <w:lang w:val="es-AR"/>
        </w:rPr>
        <w:t xml:space="preserve">, </w:t>
      </w:r>
      <w:proofErr w:type="spellStart"/>
      <w:r w:rsidR="00CF1577" w:rsidRPr="007E28B6">
        <w:rPr>
          <w:rFonts w:ascii="Times New Roman" w:hAnsi="Times New Roman"/>
          <w:sz w:val="24"/>
          <w:szCs w:val="24"/>
          <w:lang w:val="es-AR"/>
        </w:rPr>
        <w:t>Alfarcito</w:t>
      </w:r>
      <w:proofErr w:type="spellEnd"/>
      <w:r w:rsidR="00CF1577" w:rsidRPr="007E28B6">
        <w:rPr>
          <w:rFonts w:ascii="Times New Roman" w:hAnsi="Times New Roman"/>
          <w:sz w:val="24"/>
          <w:szCs w:val="24"/>
          <w:lang w:val="es-AR"/>
        </w:rPr>
        <w:t xml:space="preserve"> Antiguo, Isla/</w:t>
      </w:r>
      <w:proofErr w:type="spellStart"/>
      <w:r w:rsidR="00CF1577" w:rsidRPr="007E28B6">
        <w:rPr>
          <w:rFonts w:ascii="Times New Roman" w:hAnsi="Times New Roman"/>
          <w:sz w:val="24"/>
          <w:szCs w:val="24"/>
          <w:lang w:val="es-AR"/>
        </w:rPr>
        <w:t>Alfarcito</w:t>
      </w:r>
      <w:proofErr w:type="spellEnd"/>
      <w:r w:rsidR="00CF1577" w:rsidRPr="007E28B6">
        <w:rPr>
          <w:rFonts w:ascii="Times New Roman" w:hAnsi="Times New Roman"/>
          <w:sz w:val="24"/>
          <w:szCs w:val="24"/>
          <w:lang w:val="es-AR"/>
        </w:rPr>
        <w:t xml:space="preserve"> Polícromo, Humahuaca e </w:t>
      </w:r>
      <w:proofErr w:type="spellStart"/>
      <w:r w:rsidR="00CF1577" w:rsidRPr="007E28B6">
        <w:rPr>
          <w:rFonts w:ascii="Times New Roman" w:hAnsi="Times New Roman"/>
          <w:sz w:val="24"/>
          <w:szCs w:val="24"/>
          <w:lang w:val="es-AR"/>
        </w:rPr>
        <w:t>Inka</w:t>
      </w:r>
      <w:proofErr w:type="spellEnd"/>
      <w:r w:rsidRPr="007E28B6">
        <w:rPr>
          <w:rFonts w:ascii="Times New Roman" w:hAnsi="Times New Roman"/>
          <w:sz w:val="24"/>
          <w:szCs w:val="24"/>
          <w:lang w:val="es-AR"/>
        </w:rPr>
        <w:t xml:space="preserve">. Mientras que el componente Humahuaca (HUM), similar a lo que Bennett y </w:t>
      </w:r>
      <w:r w:rsidRPr="007E28B6">
        <w:rPr>
          <w:rFonts w:ascii="Times New Roman" w:hAnsi="Times New Roman"/>
          <w:sz w:val="24"/>
          <w:szCs w:val="24"/>
          <w:lang w:val="es-AR"/>
        </w:rPr>
        <w:lastRenderedPageBreak/>
        <w:t>colaboradores (1948) llamaron cultura Humahuaca, se adscribe al Período de Desarrollos Regionales II o Tardío, la etapa previa es aquella a la que pertenece el componente Isla/</w:t>
      </w:r>
      <w:proofErr w:type="spellStart"/>
      <w:r w:rsidRPr="007E28B6">
        <w:rPr>
          <w:rFonts w:ascii="Times New Roman" w:hAnsi="Times New Roman"/>
          <w:sz w:val="24"/>
          <w:szCs w:val="24"/>
          <w:lang w:val="es-AR"/>
        </w:rPr>
        <w:t>Alfarcito</w:t>
      </w:r>
      <w:proofErr w:type="spellEnd"/>
      <w:r w:rsidRPr="007E28B6">
        <w:rPr>
          <w:rFonts w:ascii="Times New Roman" w:hAnsi="Times New Roman"/>
          <w:sz w:val="24"/>
          <w:szCs w:val="24"/>
          <w:lang w:val="es-AR"/>
        </w:rPr>
        <w:t xml:space="preserve"> Polícromo (IAP)</w:t>
      </w:r>
      <w:r w:rsidR="006F1E15" w:rsidRPr="007E28B6">
        <w:rPr>
          <w:rFonts w:ascii="Times New Roman" w:hAnsi="Times New Roman"/>
          <w:sz w:val="24"/>
          <w:szCs w:val="24"/>
          <w:lang w:val="es-AR"/>
        </w:rPr>
        <w:t>.</w:t>
      </w:r>
      <w:r w:rsidR="00FB5DD7" w:rsidRPr="007E28B6">
        <w:rPr>
          <w:rFonts w:ascii="Times New Roman" w:hAnsi="Times New Roman"/>
          <w:sz w:val="24"/>
          <w:szCs w:val="24"/>
          <w:lang w:val="es-AR"/>
        </w:rPr>
        <w:t xml:space="preserve"> Es importante tener en cuenta que</w:t>
      </w:r>
      <w:ins w:id="23" w:author="Usuario" w:date="2015-06-04T15:45:00Z">
        <w:r w:rsidR="0016129E">
          <w:rPr>
            <w:rFonts w:ascii="Times New Roman" w:hAnsi="Times New Roman"/>
            <w:sz w:val="24"/>
            <w:szCs w:val="24"/>
            <w:lang w:val="es-AR"/>
          </w:rPr>
          <w:t>,</w:t>
        </w:r>
      </w:ins>
      <w:r w:rsidR="00FB5DD7" w:rsidRPr="007E28B6">
        <w:rPr>
          <w:rFonts w:ascii="Times New Roman" w:hAnsi="Times New Roman"/>
          <w:sz w:val="24"/>
          <w:szCs w:val="24"/>
          <w:lang w:val="es-AR"/>
        </w:rPr>
        <w:t xml:space="preserve"> en muy raras ocasiones, restos cerámicos pertenecientes a estos dos componentes aparecen juntos formando parte de un mismo depósito estratigráfico. </w:t>
      </w:r>
      <w:commentRangeStart w:id="24"/>
      <w:r w:rsidR="00FB5DD7" w:rsidRPr="007E28B6">
        <w:rPr>
          <w:rFonts w:ascii="Times New Roman" w:hAnsi="Times New Roman"/>
          <w:sz w:val="24"/>
          <w:szCs w:val="24"/>
          <w:lang w:val="es-AR"/>
        </w:rPr>
        <w:t>Es más</w:t>
      </w:r>
      <w:commentRangeEnd w:id="24"/>
      <w:r w:rsidR="0016129E">
        <w:rPr>
          <w:rStyle w:val="Refdecomentario"/>
        </w:rPr>
        <w:commentReference w:id="24"/>
      </w:r>
      <w:r w:rsidR="00FB5DD7" w:rsidRPr="007E28B6">
        <w:rPr>
          <w:rFonts w:ascii="Times New Roman" w:hAnsi="Times New Roman"/>
          <w:sz w:val="24"/>
          <w:szCs w:val="24"/>
          <w:lang w:val="es-AR"/>
        </w:rPr>
        <w:t xml:space="preserve">, en los basurales de grandes conglomerados como Los Amarillos o La Huerta, los restos pertenecientes a los </w:t>
      </w:r>
      <w:r w:rsidR="005C6263">
        <w:rPr>
          <w:rFonts w:ascii="Times New Roman" w:hAnsi="Times New Roman"/>
          <w:sz w:val="24"/>
          <w:szCs w:val="24"/>
          <w:lang w:val="es-AR"/>
        </w:rPr>
        <w:t xml:space="preserve">distintos componentes cerámicos </w:t>
      </w:r>
      <w:commentRangeStart w:id="25"/>
      <w:r w:rsidR="00FB5DD7" w:rsidRPr="007E28B6">
        <w:rPr>
          <w:rFonts w:ascii="Times New Roman" w:hAnsi="Times New Roman"/>
          <w:sz w:val="24"/>
          <w:szCs w:val="24"/>
          <w:lang w:val="es-AR"/>
        </w:rPr>
        <w:t>se sucede</w:t>
      </w:r>
      <w:commentRangeEnd w:id="25"/>
      <w:r w:rsidR="0016129E">
        <w:rPr>
          <w:rStyle w:val="Refdecomentario"/>
        </w:rPr>
        <w:commentReference w:id="25"/>
      </w:r>
      <w:r w:rsidR="00FB5DD7" w:rsidRPr="007E28B6">
        <w:rPr>
          <w:rFonts w:ascii="Times New Roman" w:hAnsi="Times New Roman"/>
          <w:sz w:val="24"/>
          <w:szCs w:val="24"/>
          <w:lang w:val="es-AR"/>
        </w:rPr>
        <w:t xml:space="preserve"> claramente en la estratigrafía (</w:t>
      </w:r>
      <w:proofErr w:type="spellStart"/>
      <w:r w:rsidR="00FB5DD7" w:rsidRPr="007E28B6">
        <w:rPr>
          <w:rFonts w:ascii="Times New Roman" w:hAnsi="Times New Roman"/>
          <w:sz w:val="24"/>
          <w:szCs w:val="24"/>
          <w:lang w:val="es-AR"/>
        </w:rPr>
        <w:t>Nielsen</w:t>
      </w:r>
      <w:proofErr w:type="spellEnd"/>
      <w:r w:rsidR="0039321A" w:rsidRPr="007E28B6">
        <w:rPr>
          <w:rFonts w:ascii="Times New Roman" w:hAnsi="Times New Roman"/>
          <w:sz w:val="24"/>
          <w:szCs w:val="24"/>
          <w:lang w:val="es-AR"/>
        </w:rPr>
        <w:t xml:space="preserve"> 2007: 237; Palma 1998; </w:t>
      </w:r>
      <w:proofErr w:type="spellStart"/>
      <w:r w:rsidR="0039321A" w:rsidRPr="007E28B6">
        <w:rPr>
          <w:rFonts w:ascii="Times New Roman" w:hAnsi="Times New Roman"/>
          <w:sz w:val="24"/>
          <w:szCs w:val="24"/>
          <w:lang w:val="es-AR"/>
        </w:rPr>
        <w:t>Raffino</w:t>
      </w:r>
      <w:proofErr w:type="spellEnd"/>
      <w:r w:rsidR="0039321A" w:rsidRPr="007E28B6">
        <w:rPr>
          <w:rFonts w:ascii="Times New Roman" w:hAnsi="Times New Roman"/>
          <w:sz w:val="24"/>
          <w:szCs w:val="24"/>
          <w:lang w:val="es-AR"/>
        </w:rPr>
        <w:t xml:space="preserve"> </w:t>
      </w:r>
      <w:r w:rsidR="00FB5DD7" w:rsidRPr="007E28B6">
        <w:rPr>
          <w:rFonts w:ascii="Times New Roman" w:hAnsi="Times New Roman"/>
          <w:sz w:val="24"/>
          <w:szCs w:val="24"/>
          <w:lang w:val="es-AR"/>
        </w:rPr>
        <w:t>1993).</w:t>
      </w:r>
      <w:r w:rsidR="00061B85" w:rsidRPr="007E28B6">
        <w:rPr>
          <w:rFonts w:ascii="Times New Roman" w:hAnsi="Times New Roman"/>
          <w:sz w:val="24"/>
          <w:szCs w:val="24"/>
          <w:lang w:val="es-AR"/>
        </w:rPr>
        <w:t xml:space="preserve"> A su vez, mientras existen </w:t>
      </w:r>
      <w:commentRangeStart w:id="26"/>
      <w:r w:rsidR="00061B85" w:rsidRPr="007E28B6">
        <w:rPr>
          <w:rFonts w:ascii="Times New Roman" w:hAnsi="Times New Roman"/>
          <w:sz w:val="24"/>
          <w:szCs w:val="24"/>
          <w:lang w:val="es-AR"/>
        </w:rPr>
        <w:t xml:space="preserve">documentadas interacciones </w:t>
      </w:r>
      <w:commentRangeEnd w:id="26"/>
      <w:r w:rsidR="006858C9">
        <w:rPr>
          <w:rStyle w:val="Refdecomentario"/>
        </w:rPr>
        <w:commentReference w:id="26"/>
      </w:r>
      <w:r w:rsidR="00061B85" w:rsidRPr="007E28B6">
        <w:rPr>
          <w:rFonts w:ascii="Times New Roman" w:hAnsi="Times New Roman"/>
          <w:sz w:val="24"/>
          <w:szCs w:val="24"/>
          <w:lang w:val="es-AR"/>
        </w:rPr>
        <w:t xml:space="preserve">(tanto en decoración como en forma) entre la cerámica del componente HUM y aquella considerada </w:t>
      </w:r>
      <w:proofErr w:type="spellStart"/>
      <w:r w:rsidR="00061B85" w:rsidRPr="007E28B6">
        <w:rPr>
          <w:rFonts w:ascii="Times New Roman" w:hAnsi="Times New Roman"/>
          <w:sz w:val="24"/>
          <w:szCs w:val="24"/>
          <w:lang w:val="es-AR"/>
        </w:rPr>
        <w:t>inkaica</w:t>
      </w:r>
      <w:proofErr w:type="spellEnd"/>
      <w:r w:rsidR="00061B85" w:rsidRPr="007E28B6">
        <w:rPr>
          <w:rFonts w:ascii="Times New Roman" w:hAnsi="Times New Roman"/>
          <w:sz w:val="24"/>
          <w:szCs w:val="24"/>
          <w:lang w:val="es-AR"/>
        </w:rPr>
        <w:t xml:space="preserve">, dando lugar a la formación de estilos o tipos cerámicos que mixturan características como el llamado Humahuaca </w:t>
      </w:r>
      <w:proofErr w:type="spellStart"/>
      <w:r w:rsidR="00061B85" w:rsidRPr="007E28B6">
        <w:rPr>
          <w:rFonts w:ascii="Times New Roman" w:hAnsi="Times New Roman"/>
          <w:sz w:val="24"/>
          <w:szCs w:val="24"/>
          <w:lang w:val="es-AR"/>
        </w:rPr>
        <w:t>Inka</w:t>
      </w:r>
      <w:proofErr w:type="spellEnd"/>
      <w:r w:rsidR="00061B85" w:rsidRPr="007E28B6">
        <w:rPr>
          <w:rFonts w:ascii="Times New Roman" w:hAnsi="Times New Roman"/>
          <w:sz w:val="24"/>
          <w:szCs w:val="24"/>
          <w:lang w:val="es-AR"/>
        </w:rPr>
        <w:t>, no hay datos que permitan observar un proceso similar entre la cerámica del PDR II y la del componente IAP</w:t>
      </w:r>
      <w:r w:rsidR="00E17536">
        <w:rPr>
          <w:rFonts w:ascii="Times New Roman" w:hAnsi="Times New Roman"/>
          <w:sz w:val="24"/>
          <w:szCs w:val="24"/>
          <w:lang w:val="es-AR"/>
        </w:rPr>
        <w:t xml:space="preserve"> (PDR I)</w:t>
      </w:r>
      <w:r w:rsidR="00061B85" w:rsidRPr="007E28B6">
        <w:rPr>
          <w:rFonts w:ascii="Times New Roman" w:hAnsi="Times New Roman"/>
          <w:sz w:val="24"/>
          <w:szCs w:val="24"/>
          <w:lang w:val="es-AR"/>
        </w:rPr>
        <w:t>.</w:t>
      </w:r>
    </w:p>
    <w:p w:rsidR="00A04AF6" w:rsidRPr="007E28B6" w:rsidRDefault="00CF1577" w:rsidP="00E348F9">
      <w:pPr>
        <w:spacing w:line="360" w:lineRule="auto"/>
        <w:jc w:val="both"/>
        <w:rPr>
          <w:rFonts w:ascii="Times New Roman" w:hAnsi="Times New Roman"/>
          <w:sz w:val="24"/>
          <w:szCs w:val="24"/>
          <w:lang w:val="es-AR"/>
        </w:rPr>
      </w:pPr>
      <w:commentRangeStart w:id="27"/>
      <w:r w:rsidRPr="007E28B6">
        <w:rPr>
          <w:rFonts w:ascii="Times New Roman" w:hAnsi="Times New Roman"/>
          <w:sz w:val="24"/>
          <w:szCs w:val="24"/>
          <w:lang w:val="es-AR"/>
        </w:rPr>
        <w:t xml:space="preserve">Reforzando aquello que mencionábamos sobre la exclusiva ocupación de </w:t>
      </w:r>
      <w:proofErr w:type="spellStart"/>
      <w:r w:rsidRPr="007E28B6">
        <w:rPr>
          <w:rFonts w:ascii="Times New Roman" w:hAnsi="Times New Roman"/>
          <w:sz w:val="24"/>
          <w:szCs w:val="24"/>
          <w:lang w:val="es-AR"/>
        </w:rPr>
        <w:t>Juella</w:t>
      </w:r>
      <w:proofErr w:type="spellEnd"/>
      <w:r w:rsidRPr="007E28B6">
        <w:rPr>
          <w:rFonts w:ascii="Times New Roman" w:hAnsi="Times New Roman"/>
          <w:sz w:val="24"/>
          <w:szCs w:val="24"/>
          <w:lang w:val="es-AR"/>
        </w:rPr>
        <w:t xml:space="preserve"> durante el PDR II, debemos destacar que toda l</w:t>
      </w:r>
      <w:r w:rsidR="001A1938" w:rsidRPr="007E28B6">
        <w:rPr>
          <w:rFonts w:ascii="Times New Roman" w:hAnsi="Times New Roman"/>
          <w:sz w:val="24"/>
          <w:szCs w:val="24"/>
          <w:lang w:val="es-AR"/>
        </w:rPr>
        <w:t xml:space="preserve">a cerámica decorada </w:t>
      </w:r>
      <w:commentRangeEnd w:id="27"/>
      <w:r w:rsidR="006858C9">
        <w:rPr>
          <w:rStyle w:val="Refdecomentario"/>
        </w:rPr>
        <w:commentReference w:id="27"/>
      </w:r>
      <w:r w:rsidR="001A1938" w:rsidRPr="007E28B6">
        <w:rPr>
          <w:rFonts w:ascii="Times New Roman" w:hAnsi="Times New Roman"/>
          <w:sz w:val="24"/>
          <w:szCs w:val="24"/>
          <w:lang w:val="es-AR"/>
        </w:rPr>
        <w:t>(tanto pintada como incis</w:t>
      </w:r>
      <w:r w:rsidRPr="007E28B6">
        <w:rPr>
          <w:rFonts w:ascii="Times New Roman" w:hAnsi="Times New Roman"/>
          <w:sz w:val="24"/>
          <w:szCs w:val="24"/>
          <w:lang w:val="es-AR"/>
        </w:rPr>
        <w:t xml:space="preserve">a) hallada </w:t>
      </w:r>
      <w:del w:id="28" w:author="Usuario" w:date="2015-06-04T15:58:00Z">
        <w:r w:rsidRPr="007E28B6" w:rsidDel="006858C9">
          <w:rPr>
            <w:rFonts w:ascii="Times New Roman" w:hAnsi="Times New Roman"/>
            <w:sz w:val="24"/>
            <w:szCs w:val="24"/>
            <w:lang w:val="es-AR"/>
          </w:rPr>
          <w:delText>en Juella</w:delText>
        </w:r>
        <w:r w:rsidR="00606B78" w:rsidDel="006858C9">
          <w:rPr>
            <w:rFonts w:ascii="Times New Roman" w:hAnsi="Times New Roman"/>
            <w:sz w:val="24"/>
            <w:szCs w:val="24"/>
            <w:lang w:val="es-AR"/>
          </w:rPr>
          <w:delText xml:space="preserve"> </w:delText>
        </w:r>
      </w:del>
      <w:r w:rsidR="00606B78">
        <w:rPr>
          <w:rFonts w:ascii="Times New Roman" w:hAnsi="Times New Roman"/>
          <w:sz w:val="24"/>
          <w:szCs w:val="24"/>
          <w:lang w:val="es-AR"/>
        </w:rPr>
        <w:t>(Figura 2)</w:t>
      </w:r>
      <w:r w:rsidRPr="007E28B6">
        <w:rPr>
          <w:rFonts w:ascii="Times New Roman" w:hAnsi="Times New Roman"/>
          <w:sz w:val="24"/>
          <w:szCs w:val="24"/>
          <w:lang w:val="es-AR"/>
        </w:rPr>
        <w:t xml:space="preserve"> pertenece </w:t>
      </w:r>
      <w:r w:rsidR="001A1938" w:rsidRPr="007E28B6">
        <w:rPr>
          <w:rFonts w:ascii="Times New Roman" w:hAnsi="Times New Roman"/>
          <w:sz w:val="24"/>
          <w:szCs w:val="24"/>
          <w:lang w:val="es-AR"/>
        </w:rPr>
        <w:t>a</w:t>
      </w:r>
      <w:r w:rsidRPr="007E28B6">
        <w:rPr>
          <w:rFonts w:ascii="Times New Roman" w:hAnsi="Times New Roman"/>
          <w:sz w:val="24"/>
          <w:szCs w:val="24"/>
          <w:lang w:val="es-AR"/>
        </w:rPr>
        <w:t xml:space="preserve"> aquello</w:t>
      </w:r>
      <w:r w:rsidR="00E17536">
        <w:rPr>
          <w:rFonts w:ascii="Times New Roman" w:hAnsi="Times New Roman"/>
          <w:sz w:val="24"/>
          <w:szCs w:val="24"/>
          <w:lang w:val="es-AR"/>
        </w:rPr>
        <w:t>s</w:t>
      </w:r>
      <w:r w:rsidRPr="007E28B6">
        <w:rPr>
          <w:rFonts w:ascii="Times New Roman" w:hAnsi="Times New Roman"/>
          <w:sz w:val="24"/>
          <w:szCs w:val="24"/>
          <w:lang w:val="es-AR"/>
        </w:rPr>
        <w:t xml:space="preserve"> estilos locales englobados en el componente HUM (</w:t>
      </w:r>
      <w:r w:rsidRPr="007E28B6">
        <w:rPr>
          <w:rFonts w:ascii="Times New Roman" w:hAnsi="Times New Roman"/>
          <w:i/>
          <w:sz w:val="24"/>
          <w:szCs w:val="24"/>
          <w:lang w:val="es-AR"/>
        </w:rPr>
        <w:t>sensu</w:t>
      </w:r>
      <w:r w:rsidRPr="007E28B6">
        <w:rPr>
          <w:rFonts w:ascii="Times New Roman" w:hAnsi="Times New Roman"/>
          <w:b/>
          <w:sz w:val="24"/>
          <w:szCs w:val="24"/>
          <w:lang w:val="es-AR"/>
        </w:rPr>
        <w:t xml:space="preserve"> </w:t>
      </w:r>
      <w:proofErr w:type="spellStart"/>
      <w:r w:rsidRPr="007E28B6">
        <w:rPr>
          <w:rFonts w:ascii="Times New Roman" w:hAnsi="Times New Roman"/>
          <w:sz w:val="24"/>
          <w:szCs w:val="24"/>
          <w:lang w:val="es-AR"/>
        </w:rPr>
        <w:t>Nielsen</w:t>
      </w:r>
      <w:proofErr w:type="spellEnd"/>
      <w:r w:rsidRPr="007E28B6">
        <w:rPr>
          <w:rFonts w:ascii="Times New Roman" w:hAnsi="Times New Roman"/>
          <w:sz w:val="24"/>
          <w:szCs w:val="24"/>
          <w:lang w:val="es-AR"/>
        </w:rPr>
        <w:t xml:space="preserve"> 2007)</w:t>
      </w:r>
      <w:r w:rsidR="001A1938" w:rsidRPr="007E28B6">
        <w:rPr>
          <w:rFonts w:ascii="Times New Roman" w:hAnsi="Times New Roman"/>
          <w:sz w:val="24"/>
          <w:szCs w:val="24"/>
          <w:lang w:val="es-AR"/>
        </w:rPr>
        <w:t xml:space="preserve"> como el </w:t>
      </w:r>
      <w:r w:rsidR="00E17536">
        <w:rPr>
          <w:rFonts w:ascii="Times New Roman" w:hAnsi="Times New Roman"/>
          <w:sz w:val="24"/>
          <w:szCs w:val="24"/>
          <w:lang w:val="es-AR"/>
        </w:rPr>
        <w:t xml:space="preserve">emblemático </w:t>
      </w:r>
      <w:r w:rsidR="001A1938" w:rsidRPr="007E28B6">
        <w:rPr>
          <w:rFonts w:ascii="Times New Roman" w:hAnsi="Times New Roman"/>
          <w:sz w:val="24"/>
          <w:szCs w:val="24"/>
          <w:lang w:val="es-AR"/>
        </w:rPr>
        <w:t>Negro sobre Rojo</w:t>
      </w:r>
      <w:r w:rsidR="00E17536">
        <w:rPr>
          <w:rFonts w:ascii="Times New Roman" w:hAnsi="Times New Roman"/>
          <w:sz w:val="24"/>
          <w:szCs w:val="24"/>
          <w:lang w:val="es-AR"/>
        </w:rPr>
        <w:t xml:space="preserve"> (</w:t>
      </w:r>
      <w:proofErr w:type="spellStart"/>
      <w:r w:rsidR="00E17536">
        <w:rPr>
          <w:rFonts w:ascii="Times New Roman" w:hAnsi="Times New Roman"/>
          <w:sz w:val="24"/>
          <w:szCs w:val="24"/>
          <w:lang w:val="es-AR"/>
        </w:rPr>
        <w:t>Cremonte</w:t>
      </w:r>
      <w:proofErr w:type="spellEnd"/>
      <w:r w:rsidR="00E17536">
        <w:rPr>
          <w:rFonts w:ascii="Times New Roman" w:hAnsi="Times New Roman"/>
          <w:sz w:val="24"/>
          <w:szCs w:val="24"/>
          <w:lang w:val="es-AR"/>
        </w:rPr>
        <w:t xml:space="preserve"> 2006)</w:t>
      </w:r>
      <w:r w:rsidR="001A1938" w:rsidRPr="007E28B6">
        <w:rPr>
          <w:rFonts w:ascii="Times New Roman" w:hAnsi="Times New Roman"/>
          <w:sz w:val="24"/>
          <w:szCs w:val="24"/>
          <w:lang w:val="es-AR"/>
        </w:rPr>
        <w:t xml:space="preserve"> (Tilcara N/R, Hornillos N/R en la clasificación de Bennett et al. 1948), la cerámica tricolor como la Tilcara Negro y Blanco sobre Rojo (</w:t>
      </w:r>
      <w:proofErr w:type="spellStart"/>
      <w:r w:rsidR="001A1938" w:rsidRPr="007E28B6">
        <w:rPr>
          <w:rFonts w:ascii="Times New Roman" w:hAnsi="Times New Roman"/>
          <w:sz w:val="24"/>
          <w:szCs w:val="24"/>
          <w:lang w:val="es-AR"/>
        </w:rPr>
        <w:t>Cigliano</w:t>
      </w:r>
      <w:proofErr w:type="spellEnd"/>
      <w:r w:rsidR="001A1938" w:rsidRPr="007E28B6">
        <w:rPr>
          <w:rFonts w:ascii="Times New Roman" w:hAnsi="Times New Roman"/>
          <w:sz w:val="24"/>
          <w:szCs w:val="24"/>
          <w:lang w:val="es-AR"/>
        </w:rPr>
        <w:t xml:space="preserve"> 1967) o </w:t>
      </w:r>
      <w:proofErr w:type="spellStart"/>
      <w:r w:rsidR="001A1938" w:rsidRPr="007E28B6">
        <w:rPr>
          <w:rFonts w:ascii="Times New Roman" w:hAnsi="Times New Roman"/>
          <w:sz w:val="24"/>
          <w:szCs w:val="24"/>
          <w:lang w:val="es-AR"/>
        </w:rPr>
        <w:t>Juella</w:t>
      </w:r>
      <w:proofErr w:type="spellEnd"/>
      <w:r w:rsidR="001A1938" w:rsidRPr="007E28B6">
        <w:rPr>
          <w:rFonts w:ascii="Times New Roman" w:hAnsi="Times New Roman"/>
          <w:sz w:val="24"/>
          <w:szCs w:val="24"/>
          <w:lang w:val="es-AR"/>
        </w:rPr>
        <w:t xml:space="preserve"> Polícromo (</w:t>
      </w:r>
      <w:proofErr w:type="spellStart"/>
      <w:r w:rsidR="001A1938" w:rsidRPr="007E28B6">
        <w:rPr>
          <w:rFonts w:ascii="Times New Roman" w:hAnsi="Times New Roman"/>
          <w:sz w:val="24"/>
          <w:szCs w:val="24"/>
          <w:lang w:val="es-AR"/>
        </w:rPr>
        <w:t>Pelissero</w:t>
      </w:r>
      <w:proofErr w:type="spellEnd"/>
      <w:r w:rsidR="001A1938" w:rsidRPr="007E28B6">
        <w:rPr>
          <w:rFonts w:ascii="Times New Roman" w:hAnsi="Times New Roman"/>
          <w:sz w:val="24"/>
          <w:szCs w:val="24"/>
          <w:lang w:val="es-AR"/>
        </w:rPr>
        <w:t xml:space="preserve"> 1969; </w:t>
      </w:r>
      <w:proofErr w:type="spellStart"/>
      <w:r w:rsidR="001A1938" w:rsidRPr="007E28B6">
        <w:rPr>
          <w:rFonts w:ascii="Times New Roman" w:hAnsi="Times New Roman"/>
          <w:sz w:val="24"/>
          <w:szCs w:val="24"/>
          <w:lang w:val="es-AR"/>
        </w:rPr>
        <w:t>Nielsen</w:t>
      </w:r>
      <w:proofErr w:type="spellEnd"/>
      <w:r w:rsidR="001A1938" w:rsidRPr="007E28B6">
        <w:rPr>
          <w:rFonts w:ascii="Times New Roman" w:hAnsi="Times New Roman"/>
          <w:sz w:val="24"/>
          <w:szCs w:val="24"/>
          <w:lang w:val="es-AR"/>
        </w:rPr>
        <w:t xml:space="preserve"> 1996), Angosto Chico Inciso,</w:t>
      </w:r>
      <w:r w:rsidR="00DB2095">
        <w:rPr>
          <w:rFonts w:ascii="Times New Roman" w:hAnsi="Times New Roman"/>
          <w:sz w:val="24"/>
          <w:szCs w:val="24"/>
          <w:lang w:val="es-AR"/>
        </w:rPr>
        <w:t xml:space="preserve"> y pucos Poma Negro sobre Rojo, </w:t>
      </w:r>
      <w:r w:rsidR="00E17536">
        <w:rPr>
          <w:rFonts w:ascii="Times New Roman" w:hAnsi="Times New Roman"/>
          <w:sz w:val="24"/>
          <w:szCs w:val="24"/>
          <w:lang w:val="es-AR"/>
        </w:rPr>
        <w:t>i</w:t>
      </w:r>
      <w:r w:rsidR="001A1938" w:rsidRPr="007E28B6">
        <w:rPr>
          <w:rFonts w:ascii="Times New Roman" w:hAnsi="Times New Roman"/>
          <w:sz w:val="24"/>
          <w:szCs w:val="24"/>
          <w:lang w:val="es-AR"/>
        </w:rPr>
        <w:t>nterior Negro Pulido</w:t>
      </w:r>
      <w:r w:rsidR="00DB2095">
        <w:rPr>
          <w:rFonts w:ascii="Times New Roman" w:hAnsi="Times New Roman"/>
          <w:sz w:val="24"/>
          <w:szCs w:val="24"/>
          <w:lang w:val="es-AR"/>
        </w:rPr>
        <w:t xml:space="preserve"> e</w:t>
      </w:r>
      <w:r w:rsidR="001A1938" w:rsidRPr="007E28B6">
        <w:rPr>
          <w:rFonts w:ascii="Times New Roman" w:hAnsi="Times New Roman"/>
          <w:sz w:val="24"/>
          <w:szCs w:val="24"/>
          <w:lang w:val="es-AR"/>
        </w:rPr>
        <w:t xml:space="preserve"> interior Gris Pulido</w:t>
      </w:r>
      <w:commentRangeStart w:id="29"/>
      <w:r w:rsidR="00A65C48">
        <w:rPr>
          <w:rStyle w:val="Refdenotaalpie"/>
          <w:rFonts w:ascii="Times New Roman" w:hAnsi="Times New Roman"/>
          <w:sz w:val="24"/>
          <w:szCs w:val="24"/>
          <w:lang w:val="es-AR"/>
        </w:rPr>
        <w:footnoteReference w:id="1"/>
      </w:r>
      <w:r w:rsidR="00DB2095">
        <w:rPr>
          <w:rFonts w:ascii="Times New Roman" w:hAnsi="Times New Roman"/>
          <w:sz w:val="24"/>
          <w:szCs w:val="24"/>
          <w:lang w:val="es-AR"/>
        </w:rPr>
        <w:t>.</w:t>
      </w:r>
      <w:commentRangeEnd w:id="29"/>
      <w:r w:rsidR="002C69D5">
        <w:rPr>
          <w:rStyle w:val="Refdecomentario"/>
        </w:rPr>
        <w:commentReference w:id="29"/>
      </w:r>
      <w:r w:rsidR="001A1938" w:rsidRPr="007E28B6">
        <w:rPr>
          <w:rFonts w:ascii="Times New Roman" w:hAnsi="Times New Roman"/>
          <w:sz w:val="24"/>
          <w:szCs w:val="24"/>
          <w:lang w:val="es-AR"/>
        </w:rPr>
        <w:t xml:space="preserve"> También hay pucos rojos pulidos, </w:t>
      </w:r>
      <w:commentRangeStart w:id="32"/>
      <w:r w:rsidR="001A1938" w:rsidRPr="007E28B6">
        <w:rPr>
          <w:rFonts w:ascii="Times New Roman" w:hAnsi="Times New Roman"/>
          <w:sz w:val="24"/>
          <w:szCs w:val="24"/>
          <w:lang w:val="es-AR"/>
        </w:rPr>
        <w:t>de paredes casi rectas</w:t>
      </w:r>
      <w:commentRangeEnd w:id="32"/>
      <w:r w:rsidR="00C007E7">
        <w:rPr>
          <w:rStyle w:val="Refdecomentario"/>
        </w:rPr>
        <w:commentReference w:id="32"/>
      </w:r>
      <w:r w:rsidR="001A1938" w:rsidRPr="007E28B6">
        <w:rPr>
          <w:rFonts w:ascii="Times New Roman" w:hAnsi="Times New Roman"/>
          <w:sz w:val="24"/>
          <w:szCs w:val="24"/>
          <w:lang w:val="es-AR"/>
        </w:rPr>
        <w:t xml:space="preserve">, que entrarían dentro del estilo que </w:t>
      </w:r>
      <w:proofErr w:type="spellStart"/>
      <w:r w:rsidR="001A1938" w:rsidRPr="007E28B6">
        <w:rPr>
          <w:rFonts w:ascii="Times New Roman" w:hAnsi="Times New Roman"/>
          <w:sz w:val="24"/>
          <w:szCs w:val="24"/>
          <w:lang w:val="es-AR"/>
        </w:rPr>
        <w:t>Cigliano</w:t>
      </w:r>
      <w:proofErr w:type="spellEnd"/>
      <w:r w:rsidR="001A1938" w:rsidRPr="007E28B6">
        <w:rPr>
          <w:rFonts w:ascii="Times New Roman" w:hAnsi="Times New Roman"/>
          <w:sz w:val="24"/>
          <w:szCs w:val="24"/>
          <w:lang w:val="es-AR"/>
        </w:rPr>
        <w:t xml:space="preserve"> (1967) denominó </w:t>
      </w:r>
      <w:proofErr w:type="spellStart"/>
      <w:r w:rsidR="001A1938" w:rsidRPr="007E28B6">
        <w:rPr>
          <w:rFonts w:ascii="Times New Roman" w:hAnsi="Times New Roman"/>
          <w:sz w:val="24"/>
          <w:szCs w:val="24"/>
          <w:lang w:val="es-AR"/>
        </w:rPr>
        <w:t>Juella</w:t>
      </w:r>
      <w:proofErr w:type="spellEnd"/>
      <w:r w:rsidR="001A1938" w:rsidRPr="007E28B6">
        <w:rPr>
          <w:rFonts w:ascii="Times New Roman" w:hAnsi="Times New Roman"/>
          <w:sz w:val="24"/>
          <w:szCs w:val="24"/>
          <w:lang w:val="es-AR"/>
        </w:rPr>
        <w:t xml:space="preserve"> Rojo. Asimismo, como en toda la región, existe la cerámica sin decorar y sin tratamiento de superficie conocida como </w:t>
      </w:r>
      <w:commentRangeStart w:id="33"/>
      <w:r w:rsidR="001A1938" w:rsidRPr="007E28B6">
        <w:rPr>
          <w:rFonts w:ascii="Times New Roman" w:hAnsi="Times New Roman"/>
          <w:sz w:val="24"/>
          <w:szCs w:val="24"/>
          <w:lang w:val="es-AR"/>
        </w:rPr>
        <w:t>Tosca u Ordinaria</w:t>
      </w:r>
      <w:commentRangeEnd w:id="33"/>
      <w:r w:rsidR="00C007E7">
        <w:rPr>
          <w:rStyle w:val="Refdecomentario"/>
        </w:rPr>
        <w:commentReference w:id="33"/>
      </w:r>
      <w:r w:rsidR="001A1938" w:rsidRPr="007E28B6">
        <w:rPr>
          <w:rFonts w:ascii="Times New Roman" w:hAnsi="Times New Roman"/>
          <w:sz w:val="24"/>
          <w:szCs w:val="24"/>
          <w:lang w:val="es-AR"/>
        </w:rPr>
        <w:t xml:space="preserve">. </w:t>
      </w:r>
    </w:p>
    <w:p w:rsidR="00205DE0" w:rsidRPr="007E28B6" w:rsidRDefault="006F1E15"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Tanto las cerámicas </w:t>
      </w:r>
      <w:proofErr w:type="spellStart"/>
      <w:r w:rsidRPr="007E28B6">
        <w:rPr>
          <w:rFonts w:ascii="Times New Roman" w:hAnsi="Times New Roman"/>
          <w:sz w:val="24"/>
          <w:szCs w:val="24"/>
          <w:lang w:val="es-AR"/>
        </w:rPr>
        <w:t>Alfarcito</w:t>
      </w:r>
      <w:proofErr w:type="spellEnd"/>
      <w:r w:rsidRPr="007E28B6">
        <w:rPr>
          <w:rFonts w:ascii="Times New Roman" w:hAnsi="Times New Roman"/>
          <w:sz w:val="24"/>
          <w:szCs w:val="24"/>
          <w:lang w:val="es-AR"/>
        </w:rPr>
        <w:t xml:space="preserve"> Polícromo e Isla Polícromo, tal vez las más representativas del componente IAP </w:t>
      </w:r>
      <w:commentRangeStart w:id="34"/>
      <w:r w:rsidRPr="007E28B6">
        <w:rPr>
          <w:rFonts w:ascii="Times New Roman" w:hAnsi="Times New Roman"/>
          <w:sz w:val="24"/>
          <w:szCs w:val="24"/>
          <w:lang w:val="es-AR"/>
        </w:rPr>
        <w:t>(</w:t>
      </w:r>
      <w:r w:rsidRPr="007E28B6">
        <w:rPr>
          <w:rFonts w:ascii="Times New Roman" w:hAnsi="Times New Roman"/>
          <w:i/>
          <w:sz w:val="24"/>
          <w:szCs w:val="24"/>
          <w:lang w:val="es-AR"/>
        </w:rPr>
        <w:t>sensu</w:t>
      </w:r>
      <w:r w:rsidRPr="007E28B6">
        <w:rPr>
          <w:rFonts w:ascii="Times New Roman" w:hAnsi="Times New Roman"/>
          <w:sz w:val="24"/>
          <w:szCs w:val="24"/>
          <w:lang w:val="es-AR"/>
        </w:rPr>
        <w:t xml:space="preserve"> </w:t>
      </w:r>
      <w:proofErr w:type="spellStart"/>
      <w:r w:rsidRPr="007E28B6">
        <w:rPr>
          <w:rFonts w:ascii="Times New Roman" w:hAnsi="Times New Roman"/>
          <w:sz w:val="24"/>
          <w:szCs w:val="24"/>
          <w:lang w:val="es-AR"/>
        </w:rPr>
        <w:t>Nielsen</w:t>
      </w:r>
      <w:proofErr w:type="spellEnd"/>
      <w:r w:rsidRPr="007E28B6">
        <w:rPr>
          <w:rFonts w:ascii="Times New Roman" w:hAnsi="Times New Roman"/>
          <w:sz w:val="24"/>
          <w:szCs w:val="24"/>
          <w:lang w:val="es-AR"/>
        </w:rPr>
        <w:t xml:space="preserve"> 2007)</w:t>
      </w:r>
      <w:commentRangeEnd w:id="34"/>
      <w:r w:rsidR="00C007E7">
        <w:rPr>
          <w:rStyle w:val="Refdecomentario"/>
        </w:rPr>
        <w:commentReference w:id="34"/>
      </w:r>
      <w:r w:rsidRPr="007E28B6">
        <w:rPr>
          <w:rFonts w:ascii="Times New Roman" w:hAnsi="Times New Roman"/>
          <w:sz w:val="24"/>
          <w:szCs w:val="24"/>
          <w:lang w:val="es-AR"/>
        </w:rPr>
        <w:t xml:space="preserve">, son en su mayoría piezas rojas decoradas con </w:t>
      </w:r>
      <w:r w:rsidR="00AA7266" w:rsidRPr="007E28B6">
        <w:rPr>
          <w:rFonts w:ascii="Times New Roman" w:hAnsi="Times New Roman"/>
          <w:sz w:val="24"/>
          <w:szCs w:val="24"/>
          <w:lang w:val="es-AR"/>
        </w:rPr>
        <w:t>motivos geométricos en negro y blanco (</w:t>
      </w:r>
      <w:proofErr w:type="spellStart"/>
      <w:r w:rsidR="00AA7266" w:rsidRPr="007E28B6">
        <w:rPr>
          <w:rFonts w:ascii="Times New Roman" w:hAnsi="Times New Roman"/>
          <w:sz w:val="24"/>
          <w:szCs w:val="24"/>
          <w:lang w:val="es-AR"/>
        </w:rPr>
        <w:t>Tarragó</w:t>
      </w:r>
      <w:proofErr w:type="spellEnd"/>
      <w:r w:rsidR="00AA7266" w:rsidRPr="007E28B6">
        <w:rPr>
          <w:rFonts w:ascii="Times New Roman" w:hAnsi="Times New Roman"/>
          <w:sz w:val="24"/>
          <w:szCs w:val="24"/>
          <w:lang w:val="es-AR"/>
        </w:rPr>
        <w:t xml:space="preserve"> 1977; </w:t>
      </w:r>
      <w:proofErr w:type="spellStart"/>
      <w:r w:rsidR="00AA7266" w:rsidRPr="007E28B6">
        <w:rPr>
          <w:rFonts w:ascii="Times New Roman" w:hAnsi="Times New Roman"/>
          <w:sz w:val="24"/>
          <w:szCs w:val="24"/>
          <w:lang w:val="es-AR"/>
        </w:rPr>
        <w:t>Nielsen</w:t>
      </w:r>
      <w:proofErr w:type="spellEnd"/>
      <w:r w:rsidR="00AA7266" w:rsidRPr="007E28B6">
        <w:rPr>
          <w:rFonts w:ascii="Times New Roman" w:hAnsi="Times New Roman"/>
          <w:sz w:val="24"/>
          <w:szCs w:val="24"/>
          <w:lang w:val="es-AR"/>
        </w:rPr>
        <w:t xml:space="preserve"> 1996)</w:t>
      </w:r>
      <w:r w:rsidRPr="007E28B6">
        <w:rPr>
          <w:rFonts w:ascii="Times New Roman" w:hAnsi="Times New Roman"/>
          <w:sz w:val="24"/>
          <w:szCs w:val="24"/>
          <w:lang w:val="es-AR"/>
        </w:rPr>
        <w:t xml:space="preserve"> </w:t>
      </w:r>
      <w:r w:rsidR="007217EF">
        <w:rPr>
          <w:rFonts w:ascii="Times New Roman" w:hAnsi="Times New Roman"/>
          <w:sz w:val="24"/>
          <w:szCs w:val="24"/>
          <w:lang w:val="es-AR"/>
        </w:rPr>
        <w:t xml:space="preserve">y </w:t>
      </w:r>
      <w:r w:rsidRPr="007E28B6">
        <w:rPr>
          <w:rFonts w:ascii="Times New Roman" w:hAnsi="Times New Roman"/>
          <w:sz w:val="24"/>
          <w:szCs w:val="24"/>
          <w:lang w:val="es-AR"/>
        </w:rPr>
        <w:t xml:space="preserve">no han sido registradas en las excavaciones realizadas en </w:t>
      </w:r>
      <w:proofErr w:type="spellStart"/>
      <w:r w:rsidRPr="007E28B6">
        <w:rPr>
          <w:rFonts w:ascii="Times New Roman" w:hAnsi="Times New Roman"/>
          <w:sz w:val="24"/>
          <w:szCs w:val="24"/>
          <w:lang w:val="es-AR"/>
        </w:rPr>
        <w:t>Juella</w:t>
      </w:r>
      <w:proofErr w:type="spellEnd"/>
      <w:r w:rsidRPr="007E28B6">
        <w:rPr>
          <w:rFonts w:ascii="Times New Roman" w:hAnsi="Times New Roman"/>
          <w:sz w:val="24"/>
          <w:szCs w:val="24"/>
          <w:lang w:val="es-AR"/>
        </w:rPr>
        <w:t>.</w:t>
      </w:r>
      <w:r w:rsidR="00F96ED9" w:rsidRPr="007E28B6">
        <w:rPr>
          <w:rFonts w:ascii="Times New Roman" w:hAnsi="Times New Roman"/>
          <w:sz w:val="24"/>
          <w:szCs w:val="24"/>
          <w:lang w:val="es-AR"/>
        </w:rPr>
        <w:t xml:space="preserve"> </w:t>
      </w:r>
      <w:r w:rsidR="007217EF">
        <w:rPr>
          <w:rFonts w:ascii="Times New Roman" w:hAnsi="Times New Roman"/>
          <w:sz w:val="24"/>
          <w:szCs w:val="24"/>
          <w:lang w:val="es-AR"/>
        </w:rPr>
        <w:t>Dentro de la</w:t>
      </w:r>
      <w:r w:rsidR="00205DE0" w:rsidRPr="007E28B6">
        <w:rPr>
          <w:rFonts w:ascii="Times New Roman" w:hAnsi="Times New Roman"/>
          <w:sz w:val="24"/>
          <w:szCs w:val="24"/>
          <w:lang w:val="es-AR"/>
        </w:rPr>
        <w:t xml:space="preserve"> cerámica Isla </w:t>
      </w:r>
      <w:r w:rsidR="007217EF">
        <w:rPr>
          <w:rFonts w:ascii="Times New Roman" w:hAnsi="Times New Roman"/>
          <w:sz w:val="24"/>
          <w:szCs w:val="24"/>
          <w:lang w:val="es-AR"/>
        </w:rPr>
        <w:t xml:space="preserve">se destaca también la presencia </w:t>
      </w:r>
      <w:r w:rsidR="00205DE0" w:rsidRPr="007E28B6">
        <w:rPr>
          <w:rFonts w:ascii="Times New Roman" w:hAnsi="Times New Roman"/>
          <w:sz w:val="24"/>
          <w:szCs w:val="24"/>
          <w:lang w:val="es-AR"/>
        </w:rPr>
        <w:lastRenderedPageBreak/>
        <w:t xml:space="preserve">vasos </w:t>
      </w:r>
      <w:r w:rsidR="007217EF" w:rsidRPr="007E28B6">
        <w:rPr>
          <w:rFonts w:ascii="Times New Roman" w:hAnsi="Times New Roman"/>
          <w:sz w:val="24"/>
          <w:szCs w:val="24"/>
          <w:lang w:val="es-AR"/>
        </w:rPr>
        <w:t>zoo</w:t>
      </w:r>
      <w:r w:rsidR="00205DE0" w:rsidRPr="007E28B6">
        <w:rPr>
          <w:rFonts w:ascii="Times New Roman" w:hAnsi="Times New Roman"/>
          <w:sz w:val="24"/>
          <w:szCs w:val="24"/>
          <w:lang w:val="es-AR"/>
        </w:rPr>
        <w:t xml:space="preserve"> y </w:t>
      </w:r>
      <w:r w:rsidR="007217EF" w:rsidRPr="007E28B6">
        <w:rPr>
          <w:rFonts w:ascii="Times New Roman" w:hAnsi="Times New Roman"/>
          <w:sz w:val="24"/>
          <w:szCs w:val="24"/>
          <w:lang w:val="es-AR"/>
        </w:rPr>
        <w:t>antropo</w:t>
      </w:r>
      <w:r w:rsidR="00205DE0" w:rsidRPr="007E28B6">
        <w:rPr>
          <w:rFonts w:ascii="Times New Roman" w:hAnsi="Times New Roman"/>
          <w:sz w:val="24"/>
          <w:szCs w:val="24"/>
          <w:lang w:val="es-AR"/>
        </w:rPr>
        <w:t xml:space="preserve">morfos, </w:t>
      </w:r>
      <w:r w:rsidR="007217EF">
        <w:rPr>
          <w:rFonts w:ascii="Times New Roman" w:hAnsi="Times New Roman"/>
          <w:sz w:val="24"/>
          <w:szCs w:val="24"/>
          <w:lang w:val="es-AR"/>
        </w:rPr>
        <w:t xml:space="preserve">un tipo de </w:t>
      </w:r>
      <w:r w:rsidR="00205DE0" w:rsidRPr="007E28B6">
        <w:rPr>
          <w:rFonts w:ascii="Times New Roman" w:hAnsi="Times New Roman"/>
          <w:sz w:val="24"/>
          <w:szCs w:val="24"/>
          <w:lang w:val="es-AR"/>
        </w:rPr>
        <w:t xml:space="preserve">representaciones </w:t>
      </w:r>
      <w:r w:rsidR="007217EF">
        <w:rPr>
          <w:rFonts w:ascii="Times New Roman" w:hAnsi="Times New Roman"/>
          <w:sz w:val="24"/>
          <w:szCs w:val="24"/>
          <w:lang w:val="es-AR"/>
        </w:rPr>
        <w:t>que se encuentra completamente ausente</w:t>
      </w:r>
      <w:r w:rsidR="00205DE0" w:rsidRPr="007E28B6">
        <w:rPr>
          <w:rFonts w:ascii="Times New Roman" w:hAnsi="Times New Roman"/>
          <w:sz w:val="24"/>
          <w:szCs w:val="24"/>
          <w:lang w:val="es-AR"/>
        </w:rPr>
        <w:t xml:space="preserve"> en las vasijas del PDR II.</w:t>
      </w:r>
    </w:p>
    <w:p w:rsidR="006F1E15" w:rsidRPr="007E28B6" w:rsidRDefault="00F96ED9" w:rsidP="00E348F9">
      <w:pPr>
        <w:spacing w:line="360" w:lineRule="auto"/>
        <w:jc w:val="both"/>
        <w:rPr>
          <w:rFonts w:ascii="Times New Roman" w:hAnsi="Times New Roman"/>
          <w:sz w:val="24"/>
          <w:szCs w:val="24"/>
          <w:lang w:val="es-AR"/>
        </w:rPr>
      </w:pPr>
      <w:commentRangeStart w:id="35"/>
      <w:r w:rsidRPr="007E28B6">
        <w:rPr>
          <w:rFonts w:ascii="Times New Roman" w:hAnsi="Times New Roman"/>
          <w:sz w:val="24"/>
          <w:szCs w:val="24"/>
          <w:lang w:val="es-AR"/>
        </w:rPr>
        <w:t>A su vez</w:t>
      </w:r>
      <w:ins w:id="36" w:author="Usuario" w:date="2015-06-04T16:27:00Z">
        <w:r w:rsidR="00C007E7">
          <w:rPr>
            <w:rFonts w:ascii="Times New Roman" w:hAnsi="Times New Roman"/>
            <w:sz w:val="24"/>
            <w:szCs w:val="24"/>
            <w:lang w:val="es-AR"/>
          </w:rPr>
          <w:t>,</w:t>
        </w:r>
      </w:ins>
      <w:r w:rsidRPr="007E28B6">
        <w:rPr>
          <w:rFonts w:ascii="Times New Roman" w:hAnsi="Times New Roman"/>
          <w:sz w:val="24"/>
          <w:szCs w:val="24"/>
          <w:lang w:val="es-AR"/>
        </w:rPr>
        <w:t xml:space="preserve"> cabe destacar que los pucos con el Interior Negro Pulido </w:t>
      </w:r>
      <w:r w:rsidR="00FF3787" w:rsidRPr="007E28B6">
        <w:rPr>
          <w:rFonts w:ascii="Times New Roman" w:hAnsi="Times New Roman"/>
          <w:sz w:val="24"/>
          <w:szCs w:val="24"/>
          <w:lang w:val="es-AR"/>
        </w:rPr>
        <w:t xml:space="preserve">aparecen desde tiempos tempranos (desde el componente </w:t>
      </w:r>
      <w:proofErr w:type="spellStart"/>
      <w:r w:rsidR="00FF3787" w:rsidRPr="007E28B6">
        <w:rPr>
          <w:rFonts w:ascii="Times New Roman" w:hAnsi="Times New Roman"/>
          <w:sz w:val="24"/>
          <w:szCs w:val="24"/>
          <w:lang w:val="es-AR"/>
        </w:rPr>
        <w:t>Alfarcito</w:t>
      </w:r>
      <w:proofErr w:type="spellEnd"/>
      <w:r w:rsidR="00FF3787" w:rsidRPr="007E28B6">
        <w:rPr>
          <w:rFonts w:ascii="Times New Roman" w:hAnsi="Times New Roman"/>
          <w:sz w:val="24"/>
          <w:szCs w:val="24"/>
          <w:lang w:val="es-AR"/>
        </w:rPr>
        <w:t xml:space="preserve"> Antiguo</w:t>
      </w:r>
      <w:r w:rsidR="00FF3787" w:rsidRPr="007E28B6">
        <w:rPr>
          <w:rFonts w:ascii="Times New Roman" w:hAnsi="Times New Roman"/>
          <w:i/>
          <w:sz w:val="24"/>
          <w:szCs w:val="24"/>
          <w:lang w:val="es-AR"/>
        </w:rPr>
        <w:t xml:space="preserve"> sensu</w:t>
      </w:r>
      <w:r w:rsidR="00FF3787" w:rsidRPr="007E28B6">
        <w:rPr>
          <w:rFonts w:ascii="Times New Roman" w:hAnsi="Times New Roman"/>
          <w:sz w:val="24"/>
          <w:szCs w:val="24"/>
          <w:lang w:val="es-AR"/>
        </w:rPr>
        <w:t xml:space="preserve"> </w:t>
      </w:r>
      <w:proofErr w:type="spellStart"/>
      <w:r w:rsidR="00FF3787" w:rsidRPr="007E28B6">
        <w:rPr>
          <w:rFonts w:ascii="Times New Roman" w:hAnsi="Times New Roman"/>
          <w:sz w:val="24"/>
          <w:szCs w:val="24"/>
          <w:lang w:val="es-AR"/>
        </w:rPr>
        <w:t>Nielsen</w:t>
      </w:r>
      <w:proofErr w:type="spellEnd"/>
      <w:r w:rsidR="00FF3787" w:rsidRPr="007E28B6">
        <w:rPr>
          <w:rFonts w:ascii="Times New Roman" w:hAnsi="Times New Roman"/>
          <w:sz w:val="24"/>
          <w:szCs w:val="24"/>
          <w:lang w:val="es-AR"/>
        </w:rPr>
        <w:t xml:space="preserve"> 2007)</w:t>
      </w:r>
      <w:r w:rsidR="008D28BE" w:rsidRPr="007E28B6">
        <w:rPr>
          <w:rFonts w:ascii="Times New Roman" w:hAnsi="Times New Roman"/>
          <w:sz w:val="24"/>
          <w:szCs w:val="24"/>
          <w:lang w:val="es-AR"/>
        </w:rPr>
        <w:t xml:space="preserve"> y su uso continú</w:t>
      </w:r>
      <w:r w:rsidRPr="007E28B6">
        <w:rPr>
          <w:rFonts w:ascii="Times New Roman" w:hAnsi="Times New Roman"/>
          <w:sz w:val="24"/>
          <w:szCs w:val="24"/>
          <w:lang w:val="es-AR"/>
        </w:rPr>
        <w:t>a en la</w:t>
      </w:r>
      <w:r w:rsidR="00FF3787" w:rsidRPr="007E28B6">
        <w:rPr>
          <w:rFonts w:ascii="Times New Roman" w:hAnsi="Times New Roman"/>
          <w:sz w:val="24"/>
          <w:szCs w:val="24"/>
          <w:lang w:val="es-AR"/>
        </w:rPr>
        <w:t>s</w:t>
      </w:r>
      <w:r w:rsidRPr="007E28B6">
        <w:rPr>
          <w:rFonts w:ascii="Times New Roman" w:hAnsi="Times New Roman"/>
          <w:sz w:val="24"/>
          <w:szCs w:val="24"/>
          <w:lang w:val="es-AR"/>
        </w:rPr>
        <w:t xml:space="preserve"> fase</w:t>
      </w:r>
      <w:r w:rsidR="00FF3787" w:rsidRPr="007E28B6">
        <w:rPr>
          <w:rFonts w:ascii="Times New Roman" w:hAnsi="Times New Roman"/>
          <w:sz w:val="24"/>
          <w:szCs w:val="24"/>
          <w:lang w:val="es-AR"/>
        </w:rPr>
        <w:t>s</w:t>
      </w:r>
      <w:r w:rsidRPr="007E28B6">
        <w:rPr>
          <w:rFonts w:ascii="Times New Roman" w:hAnsi="Times New Roman"/>
          <w:sz w:val="24"/>
          <w:szCs w:val="24"/>
          <w:lang w:val="es-AR"/>
        </w:rPr>
        <w:t xml:space="preserve"> posterior</w:t>
      </w:r>
      <w:r w:rsidR="00FF3787" w:rsidRPr="007E28B6">
        <w:rPr>
          <w:rFonts w:ascii="Times New Roman" w:hAnsi="Times New Roman"/>
          <w:sz w:val="24"/>
          <w:szCs w:val="24"/>
          <w:lang w:val="es-AR"/>
        </w:rPr>
        <w:t>es</w:t>
      </w:r>
      <w:r w:rsidRPr="007E28B6">
        <w:rPr>
          <w:rFonts w:ascii="Times New Roman" w:hAnsi="Times New Roman"/>
          <w:sz w:val="24"/>
          <w:szCs w:val="24"/>
          <w:lang w:val="es-AR"/>
        </w:rPr>
        <w:t>.</w:t>
      </w:r>
      <w:r w:rsidR="00D84315" w:rsidRPr="007E28B6">
        <w:rPr>
          <w:rFonts w:ascii="Times New Roman" w:hAnsi="Times New Roman"/>
          <w:sz w:val="24"/>
          <w:szCs w:val="24"/>
          <w:lang w:val="es-AR"/>
        </w:rPr>
        <w:t xml:space="preserve"> La presencia de este componente cerámico se manifiesta notablemente en aquellos sitios caracterizados como “Primeros Poblados” </w:t>
      </w:r>
      <w:commentRangeEnd w:id="35"/>
      <w:r w:rsidR="00C007E7">
        <w:rPr>
          <w:rStyle w:val="Refdecomentario"/>
        </w:rPr>
        <w:commentReference w:id="35"/>
      </w:r>
      <w:r w:rsidR="00D84315" w:rsidRPr="007E28B6">
        <w:rPr>
          <w:rFonts w:ascii="Times New Roman" w:hAnsi="Times New Roman"/>
          <w:sz w:val="24"/>
          <w:szCs w:val="24"/>
          <w:lang w:val="es-AR"/>
        </w:rPr>
        <w:t>(</w:t>
      </w:r>
      <w:proofErr w:type="spellStart"/>
      <w:r w:rsidR="00107900" w:rsidRPr="007E28B6">
        <w:rPr>
          <w:rFonts w:ascii="Times New Roman" w:hAnsi="Times New Roman"/>
          <w:sz w:val="24"/>
          <w:szCs w:val="24"/>
          <w:lang w:val="es-AR"/>
        </w:rPr>
        <w:t>Nielsen</w:t>
      </w:r>
      <w:proofErr w:type="spellEnd"/>
      <w:r w:rsidR="00107900" w:rsidRPr="007E28B6">
        <w:rPr>
          <w:rFonts w:ascii="Times New Roman" w:hAnsi="Times New Roman"/>
          <w:sz w:val="24"/>
          <w:szCs w:val="24"/>
          <w:lang w:val="es-AR"/>
        </w:rPr>
        <w:t xml:space="preserve"> 2007; </w:t>
      </w:r>
      <w:proofErr w:type="spellStart"/>
      <w:r w:rsidR="00D84315" w:rsidRPr="007E28B6">
        <w:rPr>
          <w:rFonts w:ascii="Times New Roman" w:hAnsi="Times New Roman"/>
          <w:sz w:val="24"/>
          <w:szCs w:val="24"/>
          <w:lang w:val="es-AR"/>
        </w:rPr>
        <w:t>Rivolta</w:t>
      </w:r>
      <w:proofErr w:type="spellEnd"/>
      <w:r w:rsidR="00D84315" w:rsidRPr="007E28B6">
        <w:rPr>
          <w:rFonts w:ascii="Times New Roman" w:hAnsi="Times New Roman"/>
          <w:sz w:val="24"/>
          <w:szCs w:val="24"/>
          <w:lang w:val="es-AR"/>
        </w:rPr>
        <w:t xml:space="preserve"> 2007)</w:t>
      </w:r>
      <w:r w:rsidR="00107900" w:rsidRPr="007E28B6">
        <w:rPr>
          <w:rFonts w:ascii="Times New Roman" w:hAnsi="Times New Roman"/>
          <w:sz w:val="24"/>
          <w:szCs w:val="24"/>
          <w:lang w:val="es-AR"/>
        </w:rPr>
        <w:t>.</w:t>
      </w:r>
    </w:p>
    <w:p w:rsidR="00E141B5" w:rsidRPr="007E28B6" w:rsidRDefault="00FF378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Finalmente, nos interesa hacer hincapié en la visión que tradicionalmente se ha sostenido sobre las sociedades que habitaban la Quebrada de Humahuaca</w:t>
      </w:r>
      <w:r w:rsidR="00FC65B8" w:rsidRPr="007E28B6">
        <w:rPr>
          <w:rFonts w:ascii="Times New Roman" w:hAnsi="Times New Roman"/>
          <w:sz w:val="24"/>
          <w:szCs w:val="24"/>
          <w:lang w:val="es-AR"/>
        </w:rPr>
        <w:t xml:space="preserve"> y el Noroeste Argentino en general</w:t>
      </w:r>
      <w:r w:rsidRPr="007E28B6">
        <w:rPr>
          <w:rFonts w:ascii="Times New Roman" w:hAnsi="Times New Roman"/>
          <w:sz w:val="24"/>
          <w:szCs w:val="24"/>
          <w:lang w:val="es-AR"/>
        </w:rPr>
        <w:t xml:space="preserve">. Hasta hace unos pocos años la mayoría de las caracterizaciones hablaban, apoyadas en modelos </w:t>
      </w:r>
      <w:proofErr w:type="spellStart"/>
      <w:r w:rsidRPr="007E28B6">
        <w:rPr>
          <w:rFonts w:ascii="Times New Roman" w:hAnsi="Times New Roman"/>
          <w:sz w:val="24"/>
          <w:szCs w:val="24"/>
          <w:lang w:val="es-AR"/>
        </w:rPr>
        <w:t>neoevolucionistas</w:t>
      </w:r>
      <w:proofErr w:type="spellEnd"/>
      <w:r w:rsidR="00C8154C" w:rsidRPr="007E28B6">
        <w:rPr>
          <w:rFonts w:ascii="Times New Roman" w:hAnsi="Times New Roman"/>
          <w:sz w:val="24"/>
          <w:szCs w:val="24"/>
          <w:lang w:val="es-AR"/>
        </w:rPr>
        <w:t xml:space="preserve"> (sin dejar totalmente de lado preceptos propios de la escuela histórico-cultural)</w:t>
      </w:r>
      <w:r w:rsidRPr="007E28B6">
        <w:rPr>
          <w:rFonts w:ascii="Times New Roman" w:hAnsi="Times New Roman"/>
          <w:sz w:val="24"/>
          <w:szCs w:val="24"/>
          <w:lang w:val="es-AR"/>
        </w:rPr>
        <w:t xml:space="preserve">, de entidades fuertemente estratificadas a nivel social, con una producción artesanal especializada al servicio de una elite, la cual mantenía alianzas a nivel </w:t>
      </w:r>
      <w:proofErr w:type="spellStart"/>
      <w:r w:rsidRPr="007E28B6">
        <w:rPr>
          <w:rFonts w:ascii="Times New Roman" w:hAnsi="Times New Roman"/>
          <w:sz w:val="24"/>
          <w:szCs w:val="24"/>
          <w:lang w:val="es-AR"/>
        </w:rPr>
        <w:t>macrorregional</w:t>
      </w:r>
      <w:proofErr w:type="spellEnd"/>
      <w:r w:rsidRPr="007E28B6">
        <w:rPr>
          <w:rFonts w:ascii="Times New Roman" w:hAnsi="Times New Roman"/>
          <w:sz w:val="24"/>
          <w:szCs w:val="24"/>
          <w:lang w:val="es-AR"/>
        </w:rPr>
        <w:t xml:space="preserve"> y controlaba el intercambio de bienes suntuarios, y situaciones de competencia por liderazgos y bienes de subsistencia, entre algunos de sus principales atributos (</w:t>
      </w:r>
      <w:proofErr w:type="spellStart"/>
      <w:r w:rsidRPr="007E28B6">
        <w:rPr>
          <w:rFonts w:ascii="Times New Roman" w:hAnsi="Times New Roman"/>
          <w:sz w:val="24"/>
          <w:szCs w:val="24"/>
          <w:lang w:val="es-AR"/>
        </w:rPr>
        <w:t>Albeck</w:t>
      </w:r>
      <w:proofErr w:type="spellEnd"/>
      <w:r w:rsidRPr="007E28B6">
        <w:rPr>
          <w:rFonts w:ascii="Times New Roman" w:hAnsi="Times New Roman"/>
          <w:sz w:val="24"/>
          <w:szCs w:val="24"/>
          <w:lang w:val="es-AR"/>
        </w:rPr>
        <w:t xml:space="preserve"> 1992; </w:t>
      </w:r>
      <w:proofErr w:type="spellStart"/>
      <w:r w:rsidR="00E141B5" w:rsidRPr="007E28B6">
        <w:rPr>
          <w:rFonts w:ascii="Times New Roman" w:hAnsi="Times New Roman"/>
          <w:sz w:val="24"/>
          <w:szCs w:val="24"/>
          <w:lang w:val="es-AR"/>
        </w:rPr>
        <w:t>Nielsen</w:t>
      </w:r>
      <w:proofErr w:type="spellEnd"/>
      <w:r w:rsidR="00E141B5" w:rsidRPr="007E28B6">
        <w:rPr>
          <w:rFonts w:ascii="Times New Roman" w:hAnsi="Times New Roman"/>
          <w:sz w:val="24"/>
          <w:szCs w:val="24"/>
          <w:lang w:val="es-AR"/>
        </w:rPr>
        <w:t xml:space="preserve"> 1996, 2001</w:t>
      </w:r>
      <w:r w:rsidRPr="007E28B6">
        <w:rPr>
          <w:rFonts w:ascii="Times New Roman" w:hAnsi="Times New Roman"/>
          <w:sz w:val="24"/>
          <w:szCs w:val="24"/>
          <w:lang w:val="es-AR"/>
        </w:rPr>
        <w:t xml:space="preserve">; Núñez </w:t>
      </w:r>
      <w:proofErr w:type="spellStart"/>
      <w:r w:rsidRPr="007E28B6">
        <w:rPr>
          <w:rFonts w:ascii="Times New Roman" w:hAnsi="Times New Roman"/>
          <w:sz w:val="24"/>
          <w:szCs w:val="24"/>
          <w:lang w:val="es-AR"/>
        </w:rPr>
        <w:t>Regueiro</w:t>
      </w:r>
      <w:proofErr w:type="spellEnd"/>
      <w:r w:rsidRPr="007E28B6">
        <w:rPr>
          <w:rFonts w:ascii="Times New Roman" w:hAnsi="Times New Roman"/>
          <w:sz w:val="24"/>
          <w:szCs w:val="24"/>
          <w:lang w:val="es-AR"/>
        </w:rPr>
        <w:t xml:space="preserve"> 1974; Palma 1998; Pérez 1973; </w:t>
      </w:r>
      <w:proofErr w:type="spellStart"/>
      <w:r w:rsidRPr="007E28B6">
        <w:rPr>
          <w:rFonts w:ascii="Times New Roman" w:hAnsi="Times New Roman"/>
          <w:sz w:val="24"/>
          <w:szCs w:val="24"/>
          <w:lang w:val="es-AR"/>
        </w:rPr>
        <w:t>Tarragó</w:t>
      </w:r>
      <w:proofErr w:type="spellEnd"/>
      <w:r w:rsidRPr="007E28B6">
        <w:rPr>
          <w:rFonts w:ascii="Times New Roman" w:hAnsi="Times New Roman"/>
          <w:sz w:val="24"/>
          <w:szCs w:val="24"/>
          <w:lang w:val="es-AR"/>
        </w:rPr>
        <w:t xml:space="preserve"> 2000; entre otros).</w:t>
      </w:r>
      <w:r w:rsidR="00E141B5" w:rsidRPr="007E28B6">
        <w:rPr>
          <w:rFonts w:ascii="Times New Roman" w:hAnsi="Times New Roman"/>
          <w:sz w:val="24"/>
          <w:szCs w:val="24"/>
          <w:lang w:val="es-AR"/>
        </w:rPr>
        <w:t xml:space="preserve"> </w:t>
      </w:r>
    </w:p>
    <w:p w:rsidR="00FF3787" w:rsidRPr="007E28B6" w:rsidRDefault="00E141B5"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Sin embargo, diversos trabajos que vieron la luz en la última década han discutido esta visión, desde el </w:t>
      </w:r>
      <w:del w:id="37" w:author="Usuario" w:date="2015-06-04T16:32:00Z">
        <w:r w:rsidRPr="007E28B6" w:rsidDel="00432CB2">
          <w:rPr>
            <w:rFonts w:ascii="Times New Roman" w:hAnsi="Times New Roman"/>
            <w:sz w:val="24"/>
            <w:szCs w:val="24"/>
            <w:lang w:val="es-AR"/>
          </w:rPr>
          <w:delText>reanálisis</w:delText>
        </w:r>
      </w:del>
      <w:ins w:id="38" w:author="Usuario" w:date="2015-06-04T16:32:00Z">
        <w:r w:rsidR="00432CB2" w:rsidRPr="007E28B6">
          <w:rPr>
            <w:rFonts w:ascii="Times New Roman" w:hAnsi="Times New Roman"/>
            <w:sz w:val="24"/>
            <w:szCs w:val="24"/>
            <w:lang w:val="es-AR"/>
          </w:rPr>
          <w:t>re análisis</w:t>
        </w:r>
      </w:ins>
      <w:r w:rsidRPr="007E28B6">
        <w:rPr>
          <w:rFonts w:ascii="Times New Roman" w:hAnsi="Times New Roman"/>
          <w:sz w:val="24"/>
          <w:szCs w:val="24"/>
          <w:lang w:val="es-AR"/>
        </w:rPr>
        <w:t xml:space="preserve"> de la evidencia material y la influencia de nuevos marcos teóricos (</w:t>
      </w:r>
      <w:proofErr w:type="spellStart"/>
      <w:r w:rsidRPr="007E28B6">
        <w:rPr>
          <w:rFonts w:ascii="Times New Roman" w:hAnsi="Times New Roman"/>
          <w:sz w:val="24"/>
          <w:szCs w:val="24"/>
          <w:lang w:val="es-AR"/>
        </w:rPr>
        <w:t>Acuto</w:t>
      </w:r>
      <w:proofErr w:type="spellEnd"/>
      <w:r w:rsidRPr="007E28B6">
        <w:rPr>
          <w:rFonts w:ascii="Times New Roman" w:hAnsi="Times New Roman"/>
          <w:sz w:val="24"/>
          <w:szCs w:val="24"/>
          <w:lang w:val="es-AR"/>
        </w:rPr>
        <w:t xml:space="preserve"> 2007; </w:t>
      </w:r>
      <w:proofErr w:type="spellStart"/>
      <w:r w:rsidRPr="007E28B6">
        <w:rPr>
          <w:rFonts w:ascii="Times New Roman" w:hAnsi="Times New Roman"/>
          <w:sz w:val="24"/>
          <w:szCs w:val="24"/>
          <w:lang w:val="es-AR"/>
        </w:rPr>
        <w:t>Leibowicz</w:t>
      </w:r>
      <w:proofErr w:type="spellEnd"/>
      <w:r w:rsidRPr="007E28B6">
        <w:rPr>
          <w:rFonts w:ascii="Times New Roman" w:hAnsi="Times New Roman"/>
          <w:sz w:val="24"/>
          <w:szCs w:val="24"/>
          <w:lang w:val="es-AR"/>
        </w:rPr>
        <w:t xml:space="preserve"> 2007; </w:t>
      </w:r>
      <w:proofErr w:type="spellStart"/>
      <w:r w:rsidRPr="007E28B6">
        <w:rPr>
          <w:rFonts w:ascii="Times New Roman" w:hAnsi="Times New Roman"/>
          <w:sz w:val="24"/>
          <w:szCs w:val="24"/>
          <w:lang w:val="es-AR"/>
        </w:rPr>
        <w:t>Nielsen</w:t>
      </w:r>
      <w:proofErr w:type="spellEnd"/>
      <w:r w:rsidRPr="007E28B6">
        <w:rPr>
          <w:rFonts w:ascii="Times New Roman" w:hAnsi="Times New Roman"/>
          <w:sz w:val="24"/>
          <w:szCs w:val="24"/>
          <w:lang w:val="es-AR"/>
        </w:rPr>
        <w:t xml:space="preserve"> 2006, entre otros). Estos acercamientos, desde una mirada crítica, </w:t>
      </w:r>
      <w:commentRangeStart w:id="39"/>
      <w:r w:rsidRPr="007E28B6">
        <w:rPr>
          <w:rFonts w:ascii="Times New Roman" w:hAnsi="Times New Roman"/>
          <w:sz w:val="24"/>
          <w:szCs w:val="24"/>
          <w:lang w:val="es-AR"/>
        </w:rPr>
        <w:t xml:space="preserve">han intentado dejar atrás </w:t>
      </w:r>
      <w:r w:rsidRPr="00432CB2">
        <w:rPr>
          <w:rFonts w:ascii="Times New Roman" w:hAnsi="Times New Roman"/>
          <w:sz w:val="24"/>
          <w:szCs w:val="24"/>
          <w:highlight w:val="yellow"/>
          <w:lang w:val="es-AR"/>
          <w:rPrChange w:id="40" w:author="Usuario" w:date="2015-06-04T16:32:00Z">
            <w:rPr>
              <w:rFonts w:ascii="Times New Roman" w:hAnsi="Times New Roman"/>
              <w:sz w:val="24"/>
              <w:szCs w:val="24"/>
              <w:lang w:val="es-AR"/>
            </w:rPr>
          </w:rPrChange>
        </w:rPr>
        <w:t>los vicios</w:t>
      </w:r>
      <w:r w:rsidRPr="007E28B6">
        <w:rPr>
          <w:rFonts w:ascii="Times New Roman" w:hAnsi="Times New Roman"/>
          <w:sz w:val="24"/>
          <w:szCs w:val="24"/>
          <w:lang w:val="es-AR"/>
        </w:rPr>
        <w:t xml:space="preserve"> de numerosas investigaciones </w:t>
      </w:r>
      <w:commentRangeEnd w:id="39"/>
      <w:r w:rsidR="00432CB2">
        <w:rPr>
          <w:rStyle w:val="Refdecomentario"/>
        </w:rPr>
        <w:commentReference w:id="39"/>
      </w:r>
      <w:r w:rsidRPr="007E28B6">
        <w:rPr>
          <w:rFonts w:ascii="Times New Roman" w:hAnsi="Times New Roman"/>
          <w:sz w:val="24"/>
          <w:szCs w:val="24"/>
          <w:lang w:val="es-AR"/>
        </w:rPr>
        <w:t>a lo largo de la historia “donde el objeto de investigación y su modo de acercamiento científico fue “heredado” y/o considerado “natural” por los investigadores” (</w:t>
      </w:r>
      <w:proofErr w:type="spellStart"/>
      <w:r w:rsidRPr="007E28B6">
        <w:rPr>
          <w:rFonts w:ascii="Times New Roman" w:hAnsi="Times New Roman"/>
          <w:sz w:val="24"/>
          <w:szCs w:val="24"/>
          <w:lang w:val="es-AR"/>
        </w:rPr>
        <w:t>Nastri</w:t>
      </w:r>
      <w:proofErr w:type="spellEnd"/>
      <w:r w:rsidRPr="007E28B6">
        <w:rPr>
          <w:rFonts w:ascii="Times New Roman" w:hAnsi="Times New Roman"/>
          <w:sz w:val="24"/>
          <w:szCs w:val="24"/>
          <w:lang w:val="es-AR"/>
        </w:rPr>
        <w:t xml:space="preserve"> 2001: 33).</w:t>
      </w:r>
    </w:p>
    <w:p w:rsidR="00D155E7" w:rsidRPr="007E28B6" w:rsidRDefault="00D155E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De esta manera, se ha </w:t>
      </w:r>
      <w:r w:rsidR="00B859A2">
        <w:rPr>
          <w:rFonts w:ascii="Times New Roman" w:hAnsi="Times New Roman"/>
          <w:sz w:val="24"/>
          <w:szCs w:val="24"/>
          <w:lang w:val="es-AR"/>
        </w:rPr>
        <w:t>destacado</w:t>
      </w:r>
      <w:r w:rsidRPr="007E28B6">
        <w:rPr>
          <w:rFonts w:ascii="Times New Roman" w:hAnsi="Times New Roman"/>
          <w:sz w:val="24"/>
          <w:szCs w:val="24"/>
          <w:lang w:val="es-AR"/>
        </w:rPr>
        <w:t xml:space="preserve"> la notable ausencia de la mayoría de aquellos </w:t>
      </w:r>
      <w:commentRangeStart w:id="41"/>
      <w:r w:rsidRPr="007E28B6">
        <w:rPr>
          <w:rFonts w:ascii="Times New Roman" w:hAnsi="Times New Roman"/>
          <w:sz w:val="24"/>
          <w:szCs w:val="24"/>
          <w:lang w:val="es-AR"/>
        </w:rPr>
        <w:t xml:space="preserve">indicadores claves </w:t>
      </w:r>
      <w:commentRangeEnd w:id="41"/>
      <w:r w:rsidR="00432CB2">
        <w:rPr>
          <w:rStyle w:val="Refdecomentario"/>
        </w:rPr>
        <w:commentReference w:id="41"/>
      </w:r>
      <w:r w:rsidRPr="007E28B6">
        <w:rPr>
          <w:rFonts w:ascii="Times New Roman" w:hAnsi="Times New Roman"/>
          <w:sz w:val="24"/>
          <w:szCs w:val="24"/>
          <w:lang w:val="es-AR"/>
        </w:rPr>
        <w:t xml:space="preserve">al momento de sostener la existencia de relaciones sociales de rango, estratificación y desigualdad en el registro arqueológico del Período de Desarrollos Regionales en el Noroeste Argentino (ver </w:t>
      </w:r>
      <w:proofErr w:type="spellStart"/>
      <w:r w:rsidRPr="007E28B6">
        <w:rPr>
          <w:rFonts w:ascii="Times New Roman" w:hAnsi="Times New Roman"/>
          <w:sz w:val="24"/>
          <w:szCs w:val="24"/>
          <w:lang w:val="es-AR"/>
        </w:rPr>
        <w:t>Acuto</w:t>
      </w:r>
      <w:proofErr w:type="spellEnd"/>
      <w:r w:rsidRPr="007E28B6">
        <w:rPr>
          <w:rFonts w:ascii="Times New Roman" w:hAnsi="Times New Roman"/>
          <w:sz w:val="24"/>
          <w:szCs w:val="24"/>
          <w:lang w:val="es-AR"/>
        </w:rPr>
        <w:t xml:space="preserve"> 2007</w:t>
      </w:r>
      <w:r w:rsidRPr="007E28B6">
        <w:rPr>
          <w:rStyle w:val="Refdenotaalpie"/>
          <w:rFonts w:ascii="Times New Roman" w:hAnsi="Times New Roman"/>
          <w:sz w:val="24"/>
          <w:szCs w:val="24"/>
          <w:lang w:val="es-AR"/>
        </w:rPr>
        <w:footnoteReference w:id="2"/>
      </w:r>
      <w:r w:rsidRPr="007E28B6">
        <w:rPr>
          <w:rFonts w:ascii="Times New Roman" w:hAnsi="Times New Roman"/>
          <w:sz w:val="24"/>
          <w:szCs w:val="24"/>
          <w:lang w:val="es-AR"/>
        </w:rPr>
        <w:t>).</w:t>
      </w:r>
    </w:p>
    <w:p w:rsidR="00D155E7" w:rsidRPr="007E28B6" w:rsidRDefault="003D0A43" w:rsidP="00E348F9">
      <w:pPr>
        <w:spacing w:line="360" w:lineRule="auto"/>
        <w:jc w:val="both"/>
        <w:rPr>
          <w:rFonts w:ascii="Times New Roman" w:hAnsi="Times New Roman"/>
          <w:sz w:val="24"/>
          <w:szCs w:val="24"/>
          <w:lang w:val="es-AR"/>
        </w:rPr>
      </w:pPr>
      <w:commentRangeStart w:id="42"/>
      <w:r w:rsidRPr="007E28B6">
        <w:rPr>
          <w:rFonts w:ascii="Times New Roman" w:hAnsi="Times New Roman"/>
          <w:sz w:val="24"/>
          <w:szCs w:val="24"/>
          <w:lang w:val="es-AR"/>
        </w:rPr>
        <w:lastRenderedPageBreak/>
        <w:t>En contraposición</w:t>
      </w:r>
      <w:r w:rsidR="001952A6">
        <w:rPr>
          <w:rFonts w:ascii="Times New Roman" w:hAnsi="Times New Roman"/>
          <w:sz w:val="24"/>
          <w:szCs w:val="24"/>
          <w:lang w:val="es-AR"/>
        </w:rPr>
        <w:t>,</w:t>
      </w:r>
      <w:r w:rsidRPr="007E28B6">
        <w:rPr>
          <w:rFonts w:ascii="Times New Roman" w:hAnsi="Times New Roman"/>
          <w:sz w:val="24"/>
          <w:szCs w:val="24"/>
          <w:lang w:val="es-AR"/>
        </w:rPr>
        <w:t xml:space="preserve"> se plantea que durante est</w:t>
      </w:r>
      <w:r w:rsidR="001952A6">
        <w:rPr>
          <w:rFonts w:ascii="Times New Roman" w:hAnsi="Times New Roman"/>
          <w:sz w:val="24"/>
          <w:szCs w:val="24"/>
          <w:lang w:val="es-AR"/>
        </w:rPr>
        <w:t>e período</w:t>
      </w:r>
      <w:r w:rsidRPr="007E28B6">
        <w:rPr>
          <w:rFonts w:ascii="Times New Roman" w:hAnsi="Times New Roman"/>
          <w:sz w:val="24"/>
          <w:szCs w:val="24"/>
          <w:lang w:val="es-AR"/>
        </w:rPr>
        <w:t xml:space="preserve"> la materialidad y espacialidad promovía una constante interacción social, </w:t>
      </w:r>
      <w:r w:rsidR="001952A6">
        <w:rPr>
          <w:rFonts w:ascii="Times New Roman" w:hAnsi="Times New Roman"/>
          <w:sz w:val="24"/>
          <w:szCs w:val="24"/>
          <w:lang w:val="es-AR"/>
        </w:rPr>
        <w:t xml:space="preserve">donde </w:t>
      </w:r>
      <w:r w:rsidRPr="007E28B6">
        <w:rPr>
          <w:rFonts w:ascii="Times New Roman" w:hAnsi="Times New Roman"/>
          <w:sz w:val="24"/>
          <w:szCs w:val="24"/>
          <w:lang w:val="es-AR"/>
        </w:rPr>
        <w:t>se propiciaba, antes que un escenario de segregación social, una a</w:t>
      </w:r>
      <w:r w:rsidR="001952A6">
        <w:rPr>
          <w:rFonts w:ascii="Times New Roman" w:hAnsi="Times New Roman"/>
          <w:sz w:val="24"/>
          <w:szCs w:val="24"/>
          <w:lang w:val="es-AR"/>
        </w:rPr>
        <w:t>tmosfe</w:t>
      </w:r>
      <w:r w:rsidR="009E4AA6">
        <w:rPr>
          <w:rFonts w:ascii="Times New Roman" w:hAnsi="Times New Roman"/>
          <w:sz w:val="24"/>
          <w:szCs w:val="24"/>
          <w:lang w:val="es-AR"/>
        </w:rPr>
        <w:t>ra de integración comunal. Allí</w:t>
      </w:r>
      <w:r w:rsidRPr="007E28B6">
        <w:rPr>
          <w:rFonts w:ascii="Times New Roman" w:hAnsi="Times New Roman"/>
          <w:sz w:val="24"/>
          <w:szCs w:val="24"/>
          <w:lang w:val="es-AR"/>
        </w:rPr>
        <w:t xml:space="preserve"> desde pequeños</w:t>
      </w:r>
      <w:r w:rsidR="001952A6">
        <w:rPr>
          <w:rFonts w:ascii="Times New Roman" w:hAnsi="Times New Roman"/>
          <w:sz w:val="24"/>
          <w:szCs w:val="24"/>
          <w:lang w:val="es-AR"/>
        </w:rPr>
        <w:t>,</w:t>
      </w:r>
      <w:r w:rsidRPr="007E28B6">
        <w:rPr>
          <w:rFonts w:ascii="Times New Roman" w:hAnsi="Times New Roman"/>
          <w:sz w:val="24"/>
          <w:szCs w:val="24"/>
          <w:lang w:val="es-AR"/>
        </w:rPr>
        <w:t xml:space="preserve"> los individuos eran educados y soci</w:t>
      </w:r>
      <w:r w:rsidR="009E4AA6">
        <w:rPr>
          <w:rFonts w:ascii="Times New Roman" w:hAnsi="Times New Roman"/>
          <w:sz w:val="24"/>
          <w:szCs w:val="24"/>
          <w:lang w:val="es-AR"/>
        </w:rPr>
        <w:t>alizados en este modo de vivir, regido por</w:t>
      </w:r>
      <w:r w:rsidRPr="007E28B6">
        <w:rPr>
          <w:rFonts w:ascii="Times New Roman" w:hAnsi="Times New Roman"/>
          <w:sz w:val="24"/>
          <w:szCs w:val="24"/>
          <w:lang w:val="es-AR"/>
        </w:rPr>
        <w:t xml:space="preserve"> </w:t>
      </w:r>
      <w:r w:rsidR="009E4AA6">
        <w:rPr>
          <w:rFonts w:ascii="Times New Roman" w:hAnsi="Times New Roman"/>
          <w:sz w:val="24"/>
          <w:szCs w:val="24"/>
          <w:lang w:val="es-AR"/>
        </w:rPr>
        <w:t>una ideología</w:t>
      </w:r>
      <w:r w:rsidR="00D155E7" w:rsidRPr="007E28B6">
        <w:rPr>
          <w:rFonts w:ascii="Times New Roman" w:hAnsi="Times New Roman"/>
          <w:sz w:val="24"/>
          <w:szCs w:val="24"/>
          <w:lang w:val="es-AR"/>
        </w:rPr>
        <w:t xml:space="preserve"> basada en concepciones de igualdad e integración comunal, con una fuerte raigambre histórica y temporal</w:t>
      </w:r>
      <w:r w:rsidR="009E4AA6">
        <w:rPr>
          <w:rFonts w:ascii="Times New Roman" w:hAnsi="Times New Roman"/>
          <w:sz w:val="24"/>
          <w:szCs w:val="24"/>
          <w:lang w:val="es-AR"/>
        </w:rPr>
        <w:t xml:space="preserve">. Esto daba como resultado una comunidad </w:t>
      </w:r>
      <w:r w:rsidR="009E4AA6" w:rsidRPr="007E28B6">
        <w:rPr>
          <w:rFonts w:ascii="Times New Roman" w:hAnsi="Times New Roman"/>
          <w:sz w:val="24"/>
          <w:szCs w:val="24"/>
          <w:lang w:val="es-AR"/>
        </w:rPr>
        <w:t xml:space="preserve">encargada de mantener un balance político y social, </w:t>
      </w:r>
      <w:r w:rsidR="009E4AA6">
        <w:rPr>
          <w:rFonts w:ascii="Times New Roman" w:hAnsi="Times New Roman"/>
          <w:sz w:val="24"/>
          <w:szCs w:val="24"/>
          <w:lang w:val="es-AR"/>
        </w:rPr>
        <w:t>que</w:t>
      </w:r>
      <w:r w:rsidR="00D155E7" w:rsidRPr="007E28B6">
        <w:rPr>
          <w:rFonts w:ascii="Times New Roman" w:hAnsi="Times New Roman"/>
          <w:sz w:val="24"/>
          <w:szCs w:val="24"/>
          <w:lang w:val="es-AR"/>
        </w:rPr>
        <w:t xml:space="preserve"> repelía cualquier intento por diferenciarse o sobresalir social o políticamente (Leoni y </w:t>
      </w:r>
      <w:proofErr w:type="spellStart"/>
      <w:r w:rsidR="00D155E7" w:rsidRPr="007E28B6">
        <w:rPr>
          <w:rFonts w:ascii="Times New Roman" w:hAnsi="Times New Roman"/>
          <w:sz w:val="24"/>
          <w:szCs w:val="24"/>
          <w:lang w:val="es-AR"/>
        </w:rPr>
        <w:t>Acuto</w:t>
      </w:r>
      <w:proofErr w:type="spellEnd"/>
      <w:r w:rsidR="00D155E7" w:rsidRPr="007E28B6">
        <w:rPr>
          <w:rFonts w:ascii="Times New Roman" w:hAnsi="Times New Roman"/>
          <w:sz w:val="24"/>
          <w:szCs w:val="24"/>
          <w:lang w:val="es-AR"/>
        </w:rPr>
        <w:t xml:space="preserve"> 2008). Actuando como contrapeso frente a las tentativas de desarr</w:t>
      </w:r>
      <w:r w:rsidR="008915CB">
        <w:rPr>
          <w:rFonts w:ascii="Times New Roman" w:hAnsi="Times New Roman"/>
          <w:sz w:val="24"/>
          <w:szCs w:val="24"/>
          <w:lang w:val="es-AR"/>
        </w:rPr>
        <w:t>olla</w:t>
      </w:r>
      <w:r w:rsidR="00D155E7" w:rsidRPr="007E28B6">
        <w:rPr>
          <w:rFonts w:ascii="Times New Roman" w:hAnsi="Times New Roman"/>
          <w:sz w:val="24"/>
          <w:szCs w:val="24"/>
          <w:lang w:val="es-AR"/>
        </w:rPr>
        <w:t>r cualquier tipo de desigualdad en estos períodos históricos</w:t>
      </w:r>
      <w:r w:rsidRPr="007E28B6">
        <w:rPr>
          <w:rFonts w:ascii="Times New Roman" w:hAnsi="Times New Roman"/>
          <w:sz w:val="24"/>
          <w:szCs w:val="24"/>
          <w:lang w:val="es-AR"/>
        </w:rPr>
        <w:t xml:space="preserve"> (</w:t>
      </w:r>
      <w:proofErr w:type="spellStart"/>
      <w:r w:rsidRPr="007E28B6">
        <w:rPr>
          <w:rFonts w:ascii="Times New Roman" w:hAnsi="Times New Roman"/>
          <w:sz w:val="24"/>
          <w:szCs w:val="24"/>
          <w:lang w:val="es-AR"/>
        </w:rPr>
        <w:t>Leibowicz</w:t>
      </w:r>
      <w:proofErr w:type="spellEnd"/>
      <w:r w:rsidRPr="007E28B6">
        <w:rPr>
          <w:rFonts w:ascii="Times New Roman" w:hAnsi="Times New Roman"/>
          <w:sz w:val="24"/>
          <w:szCs w:val="24"/>
          <w:lang w:val="es-AR"/>
        </w:rPr>
        <w:t xml:space="preserve"> 2012)</w:t>
      </w:r>
      <w:r w:rsidR="00D155E7" w:rsidRPr="007E28B6">
        <w:rPr>
          <w:rFonts w:ascii="Times New Roman" w:hAnsi="Times New Roman"/>
          <w:sz w:val="24"/>
          <w:szCs w:val="24"/>
          <w:lang w:val="es-AR"/>
        </w:rPr>
        <w:t>.</w:t>
      </w:r>
      <w:commentRangeEnd w:id="42"/>
      <w:r w:rsidR="00432CB2">
        <w:rPr>
          <w:rStyle w:val="Refdecomentario"/>
        </w:rPr>
        <w:commentReference w:id="42"/>
      </w:r>
    </w:p>
    <w:p w:rsidR="00803A97" w:rsidRPr="007E28B6" w:rsidRDefault="00803A97" w:rsidP="00E348F9">
      <w:pPr>
        <w:spacing w:line="360" w:lineRule="auto"/>
        <w:jc w:val="both"/>
        <w:rPr>
          <w:rFonts w:ascii="Times New Roman" w:hAnsi="Times New Roman"/>
          <w:b/>
          <w:sz w:val="24"/>
          <w:szCs w:val="24"/>
          <w:lang w:val="es-AR"/>
        </w:rPr>
      </w:pPr>
    </w:p>
    <w:p w:rsidR="00B56461" w:rsidRPr="00201E32" w:rsidRDefault="00B56461"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Juella</w:t>
      </w:r>
    </w:p>
    <w:p w:rsidR="00815399" w:rsidRPr="007E28B6" w:rsidRDefault="0081539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El sitio arqueológico </w:t>
      </w:r>
      <w:proofErr w:type="spellStart"/>
      <w:r w:rsidRPr="007E28B6">
        <w:rPr>
          <w:rFonts w:ascii="Times New Roman" w:hAnsi="Times New Roman"/>
          <w:sz w:val="24"/>
          <w:szCs w:val="24"/>
          <w:lang w:val="es-AR"/>
        </w:rPr>
        <w:t>Juella</w:t>
      </w:r>
      <w:proofErr w:type="spellEnd"/>
      <w:r w:rsidRPr="007E28B6">
        <w:rPr>
          <w:rFonts w:ascii="Times New Roman" w:hAnsi="Times New Roman"/>
          <w:sz w:val="24"/>
          <w:szCs w:val="24"/>
          <w:lang w:val="es-AR"/>
        </w:rPr>
        <w:t xml:space="preserve">, protagonista de nuestras investigaciones, se encuentra ubicado en la provincia de Jujuy, Noroeste de Argentina, en la zona conocida como Quebrada de Humahuaca, un estrecho valle (con un ancho que va desde los 3 km a los 30 m) recorrido por el Río Grande de Jujuy que se extiende por 150 km, </w:t>
      </w:r>
      <w:r w:rsidR="00803A97" w:rsidRPr="007E28B6">
        <w:rPr>
          <w:rFonts w:ascii="Times New Roman" w:hAnsi="Times New Roman"/>
          <w:sz w:val="24"/>
          <w:szCs w:val="24"/>
          <w:lang w:val="es-AR"/>
        </w:rPr>
        <w:t>siendo su extremo norte el punto donde confluyen el río Cóndor con el de La Cueva para formar el río Grande, en las cercanías de la localidad de Iturbe (22°55´ Latitud Sur) y su extremo sur la ciudad de San Salvador de Jujuy (24°10´ Latitud Sur).</w:t>
      </w:r>
    </w:p>
    <w:p w:rsidR="00815399" w:rsidRPr="007E28B6" w:rsidRDefault="00B859A2" w:rsidP="00E348F9">
      <w:pPr>
        <w:spacing w:line="360" w:lineRule="auto"/>
        <w:jc w:val="both"/>
        <w:rPr>
          <w:rFonts w:ascii="Times New Roman" w:hAnsi="Times New Roman"/>
          <w:sz w:val="24"/>
          <w:szCs w:val="24"/>
          <w:lang w:val="es-AR"/>
        </w:rPr>
      </w:pPr>
      <w:r>
        <w:rPr>
          <w:rFonts w:ascii="Times New Roman" w:hAnsi="Times New Roman"/>
          <w:sz w:val="24"/>
          <w:szCs w:val="24"/>
          <w:lang w:val="es-AR"/>
        </w:rPr>
        <w:t xml:space="preserve">Este </w:t>
      </w:r>
      <w:r w:rsidR="00223B34">
        <w:rPr>
          <w:rFonts w:ascii="Times New Roman" w:hAnsi="Times New Roman"/>
          <w:sz w:val="24"/>
          <w:szCs w:val="24"/>
          <w:lang w:val="es-AR"/>
        </w:rPr>
        <w:t>asentamiento</w:t>
      </w:r>
      <w:r>
        <w:rPr>
          <w:rFonts w:ascii="Times New Roman" w:hAnsi="Times New Roman"/>
          <w:sz w:val="24"/>
          <w:szCs w:val="24"/>
          <w:lang w:val="es-AR"/>
        </w:rPr>
        <w:t>, que cuenta con una superficie de 6 has., s</w:t>
      </w:r>
      <w:r w:rsidR="00815399" w:rsidRPr="007E28B6">
        <w:rPr>
          <w:rFonts w:ascii="Times New Roman" w:hAnsi="Times New Roman"/>
          <w:sz w:val="24"/>
          <w:szCs w:val="24"/>
          <w:lang w:val="es-AR"/>
        </w:rPr>
        <w:t>e localiza en una quebrada subsidiaria</w:t>
      </w:r>
      <w:r w:rsidR="00585729" w:rsidRPr="007E28B6">
        <w:rPr>
          <w:rFonts w:ascii="Times New Roman" w:hAnsi="Times New Roman"/>
          <w:sz w:val="24"/>
          <w:szCs w:val="24"/>
          <w:lang w:val="es-AR"/>
        </w:rPr>
        <w:t xml:space="preserve"> (</w:t>
      </w:r>
      <w:proofErr w:type="spellStart"/>
      <w:r w:rsidR="00585729" w:rsidRPr="007E28B6">
        <w:rPr>
          <w:rFonts w:ascii="Times New Roman" w:hAnsi="Times New Roman"/>
          <w:sz w:val="24"/>
          <w:szCs w:val="24"/>
          <w:lang w:val="es-AR"/>
        </w:rPr>
        <w:t>Juella</w:t>
      </w:r>
      <w:proofErr w:type="spellEnd"/>
      <w:r w:rsidR="00585729" w:rsidRPr="007E28B6">
        <w:rPr>
          <w:rFonts w:ascii="Times New Roman" w:hAnsi="Times New Roman"/>
          <w:sz w:val="24"/>
          <w:szCs w:val="24"/>
          <w:lang w:val="es-AR"/>
        </w:rPr>
        <w:t>)</w:t>
      </w:r>
      <w:r w:rsidR="00815399" w:rsidRPr="007E28B6">
        <w:rPr>
          <w:rFonts w:ascii="Times New Roman" w:hAnsi="Times New Roman"/>
          <w:sz w:val="24"/>
          <w:szCs w:val="24"/>
          <w:lang w:val="es-AR"/>
        </w:rPr>
        <w:t xml:space="preserve"> de la Quebrada de Humahuaca, 4 km al poniente de la confluencia de ambas, sobre un antiguo cono d</w:t>
      </w:r>
      <w:r>
        <w:rPr>
          <w:rFonts w:ascii="Times New Roman" w:hAnsi="Times New Roman"/>
          <w:sz w:val="24"/>
          <w:szCs w:val="24"/>
          <w:lang w:val="es-AR"/>
        </w:rPr>
        <w:t>e deyección en forma de espolón.</w:t>
      </w:r>
      <w:r w:rsidR="00815399" w:rsidRPr="007E28B6">
        <w:rPr>
          <w:rFonts w:ascii="Times New Roman" w:hAnsi="Times New Roman"/>
          <w:sz w:val="24"/>
          <w:szCs w:val="24"/>
          <w:lang w:val="es-AR"/>
        </w:rPr>
        <w:t xml:space="preserve"> </w:t>
      </w:r>
      <w:r>
        <w:rPr>
          <w:rFonts w:ascii="Times New Roman" w:hAnsi="Times New Roman"/>
          <w:sz w:val="24"/>
          <w:szCs w:val="24"/>
          <w:lang w:val="es-AR"/>
        </w:rPr>
        <w:t>Es notable</w:t>
      </w:r>
      <w:r w:rsidR="00815399" w:rsidRPr="007E28B6">
        <w:rPr>
          <w:rFonts w:ascii="Times New Roman" w:hAnsi="Times New Roman"/>
          <w:sz w:val="24"/>
          <w:szCs w:val="24"/>
          <w:lang w:val="es-AR"/>
        </w:rPr>
        <w:t xml:space="preserve"> la gran diferencia altitudinal, producto de la erosión, de más de 40 metros, entre dicho espolón y el cauce del río. De esta manera, desde la quebrada de </w:t>
      </w:r>
      <w:proofErr w:type="spellStart"/>
      <w:r w:rsidR="00815399" w:rsidRPr="007E28B6">
        <w:rPr>
          <w:rFonts w:ascii="Times New Roman" w:hAnsi="Times New Roman"/>
          <w:sz w:val="24"/>
          <w:szCs w:val="24"/>
          <w:lang w:val="es-AR"/>
        </w:rPr>
        <w:t>Juella</w:t>
      </w:r>
      <w:proofErr w:type="spellEnd"/>
      <w:r w:rsidR="00815399" w:rsidRPr="007E28B6">
        <w:rPr>
          <w:rFonts w:ascii="Times New Roman" w:hAnsi="Times New Roman"/>
          <w:sz w:val="24"/>
          <w:szCs w:val="24"/>
          <w:lang w:val="es-AR"/>
        </w:rPr>
        <w:t xml:space="preserve"> y </w:t>
      </w:r>
      <w:r w:rsidR="009D2EE1" w:rsidRPr="007E28B6">
        <w:rPr>
          <w:rFonts w:ascii="Times New Roman" w:hAnsi="Times New Roman"/>
          <w:sz w:val="24"/>
          <w:szCs w:val="24"/>
          <w:lang w:val="es-AR"/>
        </w:rPr>
        <w:t xml:space="preserve">desde </w:t>
      </w:r>
      <w:r w:rsidR="00815399" w:rsidRPr="007E28B6">
        <w:rPr>
          <w:rFonts w:ascii="Times New Roman" w:hAnsi="Times New Roman"/>
          <w:sz w:val="24"/>
          <w:szCs w:val="24"/>
          <w:lang w:val="es-AR"/>
        </w:rPr>
        <w:t>el actual poblado</w:t>
      </w:r>
      <w:r w:rsidR="009D2EE1" w:rsidRPr="007E28B6">
        <w:rPr>
          <w:rFonts w:ascii="Times New Roman" w:hAnsi="Times New Roman"/>
          <w:sz w:val="24"/>
          <w:szCs w:val="24"/>
          <w:lang w:val="es-AR"/>
        </w:rPr>
        <w:t xml:space="preserve"> (ubicado frente al sitio, </w:t>
      </w:r>
      <w:r w:rsidR="00585729" w:rsidRPr="007E28B6">
        <w:rPr>
          <w:rFonts w:ascii="Times New Roman" w:hAnsi="Times New Roman"/>
          <w:sz w:val="24"/>
          <w:szCs w:val="24"/>
          <w:lang w:val="es-AR"/>
        </w:rPr>
        <w:t xml:space="preserve">al </w:t>
      </w:r>
      <w:r w:rsidR="009D2EE1" w:rsidRPr="007E28B6">
        <w:rPr>
          <w:rFonts w:ascii="Times New Roman" w:hAnsi="Times New Roman"/>
          <w:sz w:val="24"/>
          <w:szCs w:val="24"/>
          <w:lang w:val="es-AR"/>
        </w:rPr>
        <w:t>otro lado del rio)</w:t>
      </w:r>
      <w:r w:rsidR="00815399" w:rsidRPr="007E28B6">
        <w:rPr>
          <w:rFonts w:ascii="Times New Roman" w:hAnsi="Times New Roman"/>
          <w:sz w:val="24"/>
          <w:szCs w:val="24"/>
          <w:lang w:val="es-AR"/>
        </w:rPr>
        <w:t xml:space="preserve"> se observan imponentes barrancas, casi verticales, encima de las cuales se ha edificado el sitio.</w:t>
      </w:r>
    </w:p>
    <w:p w:rsidR="00815399" w:rsidRPr="007E28B6" w:rsidRDefault="0081539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 xml:space="preserve">El </w:t>
      </w:r>
      <w:r w:rsidR="009D2EE1" w:rsidRPr="007E28B6">
        <w:rPr>
          <w:rFonts w:ascii="Times New Roman" w:hAnsi="Times New Roman"/>
          <w:sz w:val="24"/>
          <w:szCs w:val="24"/>
          <w:lang w:val="es-AR"/>
        </w:rPr>
        <w:t>antiguo poblado</w:t>
      </w:r>
      <w:r w:rsidRPr="007E28B6">
        <w:rPr>
          <w:rFonts w:ascii="Times New Roman" w:hAnsi="Times New Roman"/>
          <w:sz w:val="24"/>
          <w:szCs w:val="24"/>
          <w:lang w:val="es-AR"/>
        </w:rPr>
        <w:t xml:space="preserve"> cuenta con alrededor de 420 recintos con</w:t>
      </w:r>
      <w:r w:rsidR="000E541A" w:rsidRPr="007E28B6">
        <w:rPr>
          <w:rFonts w:ascii="Times New Roman" w:hAnsi="Times New Roman"/>
          <w:sz w:val="24"/>
          <w:szCs w:val="24"/>
          <w:lang w:val="es-AR"/>
        </w:rPr>
        <w:t>struidos íntegramente en piedra</w:t>
      </w:r>
      <w:r w:rsidR="00066F09" w:rsidRPr="007E28B6">
        <w:rPr>
          <w:rFonts w:ascii="Times New Roman" w:hAnsi="Times New Roman"/>
          <w:sz w:val="24"/>
          <w:szCs w:val="24"/>
          <w:lang w:val="es-AR"/>
        </w:rPr>
        <w:t>. Si bien existen distintas formas constructivas, l</w:t>
      </w:r>
      <w:r w:rsidR="009D2EE1" w:rsidRPr="007E28B6">
        <w:rPr>
          <w:rFonts w:ascii="Times New Roman" w:hAnsi="Times New Roman"/>
          <w:sz w:val="24"/>
          <w:szCs w:val="24"/>
          <w:lang w:val="es-AR"/>
        </w:rPr>
        <w:t xml:space="preserve">a mayor </w:t>
      </w:r>
      <w:r w:rsidRPr="007E28B6">
        <w:rPr>
          <w:rFonts w:ascii="Times New Roman" w:hAnsi="Times New Roman"/>
          <w:sz w:val="24"/>
          <w:szCs w:val="24"/>
          <w:lang w:val="es-AR"/>
        </w:rPr>
        <w:t xml:space="preserve">parte de los muros </w:t>
      </w:r>
      <w:r w:rsidR="00066F09" w:rsidRPr="007E28B6">
        <w:rPr>
          <w:rFonts w:ascii="Times New Roman" w:hAnsi="Times New Roman"/>
          <w:sz w:val="24"/>
          <w:szCs w:val="24"/>
          <w:lang w:val="es-AR"/>
        </w:rPr>
        <w:t xml:space="preserve">que componen los recintos </w:t>
      </w:r>
      <w:r w:rsidRPr="007E28B6">
        <w:rPr>
          <w:rFonts w:ascii="Times New Roman" w:hAnsi="Times New Roman"/>
          <w:sz w:val="24"/>
          <w:szCs w:val="24"/>
          <w:lang w:val="es-AR"/>
        </w:rPr>
        <w:t>del sitio son del tipo doble con relleno, confeccionados en cuarcitas de diversos colores (amarillentas, verdes, moradas, grises, etc.) y esquistos negros y grises</w:t>
      </w:r>
      <w:r w:rsidR="009D2EE1" w:rsidRPr="007E28B6">
        <w:rPr>
          <w:rFonts w:ascii="Times New Roman" w:hAnsi="Times New Roman"/>
          <w:sz w:val="24"/>
          <w:szCs w:val="24"/>
          <w:lang w:val="es-AR"/>
        </w:rPr>
        <w:t>.</w:t>
      </w:r>
      <w:r w:rsidR="00066F09" w:rsidRPr="007E28B6">
        <w:rPr>
          <w:rFonts w:ascii="Times New Roman" w:hAnsi="Times New Roman"/>
          <w:sz w:val="24"/>
          <w:szCs w:val="24"/>
          <w:lang w:val="es-AR"/>
        </w:rPr>
        <w:t xml:space="preserve"> Asimismo, una de las características salientes de la arquitectura de este asentamiento, a comparación con los otros grandes conglomerados de la región, es la presencia de recintos con alguna de sus esquinas redondeadas.</w:t>
      </w:r>
    </w:p>
    <w:p w:rsidR="007926AF" w:rsidRDefault="007926AF" w:rsidP="00E348F9">
      <w:pPr>
        <w:spacing w:line="360" w:lineRule="auto"/>
        <w:jc w:val="both"/>
        <w:rPr>
          <w:rFonts w:ascii="Times New Roman" w:eastAsia="TimesLTStd-Roman" w:hAnsi="Times New Roman"/>
          <w:sz w:val="24"/>
          <w:szCs w:val="24"/>
          <w:lang w:val="es-AR" w:eastAsia="es-AR"/>
        </w:rPr>
      </w:pPr>
      <w:commentRangeStart w:id="43"/>
      <w:r w:rsidRPr="007E28B6">
        <w:rPr>
          <w:rFonts w:ascii="Times New Roman" w:hAnsi="Times New Roman"/>
          <w:sz w:val="24"/>
          <w:szCs w:val="24"/>
          <w:lang w:val="es-AR"/>
        </w:rPr>
        <w:t>Se ha caracterizado a este asentamiento, de acuerdo a los materiales, tanto muebles como inmuebles, allí encontrados y los congruentes fechados</w:t>
      </w:r>
      <w:r w:rsidR="0027174E">
        <w:rPr>
          <w:rFonts w:ascii="Times New Roman" w:hAnsi="Times New Roman"/>
          <w:sz w:val="24"/>
          <w:szCs w:val="24"/>
          <w:lang w:val="es-AR"/>
        </w:rPr>
        <w:t xml:space="preserve"> (Tabla 1)</w:t>
      </w:r>
      <w:r w:rsidRPr="007E28B6">
        <w:rPr>
          <w:rFonts w:ascii="Times New Roman" w:hAnsi="Times New Roman"/>
          <w:sz w:val="24"/>
          <w:szCs w:val="24"/>
          <w:lang w:val="es-AR"/>
        </w:rPr>
        <w:t xml:space="preserve">, como perteneciente, con exclusividad, al Período de Desarrollos Regionales Tardío </w:t>
      </w:r>
      <w:r w:rsidR="00B859A2">
        <w:rPr>
          <w:rFonts w:ascii="Times New Roman" w:hAnsi="Times New Roman"/>
          <w:sz w:val="24"/>
          <w:szCs w:val="24"/>
          <w:lang w:val="es-AR"/>
        </w:rPr>
        <w:t xml:space="preserve">o Intermedio Tardío </w:t>
      </w:r>
      <w:r w:rsidRPr="007E28B6">
        <w:rPr>
          <w:rFonts w:ascii="Times New Roman" w:eastAsia="TimesLTStd-Roman" w:hAnsi="Times New Roman"/>
          <w:sz w:val="24"/>
          <w:szCs w:val="24"/>
          <w:lang w:val="es-AR" w:eastAsia="es-AR"/>
        </w:rPr>
        <w:t>(</w:t>
      </w:r>
      <w:proofErr w:type="spellStart"/>
      <w:r w:rsidRPr="007E28B6">
        <w:rPr>
          <w:rFonts w:ascii="Times New Roman" w:eastAsia="TimesLTStd-Roman" w:hAnsi="Times New Roman"/>
          <w:i/>
          <w:sz w:val="24"/>
          <w:szCs w:val="24"/>
          <w:lang w:val="es-AR" w:eastAsia="es-AR"/>
        </w:rPr>
        <w:t>ca</w:t>
      </w:r>
      <w:proofErr w:type="spellEnd"/>
      <w:r w:rsidRPr="007E28B6">
        <w:rPr>
          <w:rFonts w:ascii="Times New Roman" w:eastAsia="TimesLTStd-Roman" w:hAnsi="Times New Roman"/>
          <w:sz w:val="24"/>
          <w:szCs w:val="24"/>
          <w:lang w:val="es-AR" w:eastAsia="es-AR"/>
        </w:rPr>
        <w:t xml:space="preserve">. 1250-1450 d.C.), siendo notable, en relación con el contexto regional, la casi total ausencia de elementos que nos permitan vislumbrar </w:t>
      </w:r>
      <w:r w:rsidR="00BE0933" w:rsidRPr="007E28B6">
        <w:rPr>
          <w:rFonts w:ascii="Times New Roman" w:eastAsia="TimesLTStd-Roman" w:hAnsi="Times New Roman"/>
          <w:sz w:val="24"/>
          <w:szCs w:val="24"/>
          <w:lang w:val="es-AR" w:eastAsia="es-AR"/>
        </w:rPr>
        <w:t xml:space="preserve">tanto </w:t>
      </w:r>
      <w:r w:rsidRPr="007E28B6">
        <w:rPr>
          <w:rFonts w:ascii="Times New Roman" w:eastAsia="TimesLTStd-Roman" w:hAnsi="Times New Roman"/>
          <w:sz w:val="24"/>
          <w:szCs w:val="24"/>
          <w:lang w:val="es-AR" w:eastAsia="es-AR"/>
        </w:rPr>
        <w:t xml:space="preserve">una </w:t>
      </w:r>
      <w:r w:rsidR="00BE0933" w:rsidRPr="007E28B6">
        <w:rPr>
          <w:rFonts w:ascii="Times New Roman" w:eastAsia="TimesLTStd-Roman" w:hAnsi="Times New Roman"/>
          <w:sz w:val="24"/>
          <w:szCs w:val="24"/>
          <w:lang w:val="es-AR" w:eastAsia="es-AR"/>
        </w:rPr>
        <w:t>presencia</w:t>
      </w:r>
      <w:r w:rsidRPr="007E28B6">
        <w:rPr>
          <w:rFonts w:ascii="Times New Roman" w:eastAsia="TimesLTStd-Roman" w:hAnsi="Times New Roman"/>
          <w:sz w:val="24"/>
          <w:szCs w:val="24"/>
          <w:lang w:val="es-AR" w:eastAsia="es-AR"/>
        </w:rPr>
        <w:t xml:space="preserve"> </w:t>
      </w:r>
      <w:proofErr w:type="spellStart"/>
      <w:r w:rsidRPr="007E28B6">
        <w:rPr>
          <w:rFonts w:ascii="Times New Roman" w:eastAsia="TimesLTStd-Roman" w:hAnsi="Times New Roman"/>
          <w:sz w:val="24"/>
          <w:szCs w:val="24"/>
          <w:lang w:val="es-AR" w:eastAsia="es-AR"/>
        </w:rPr>
        <w:t>inkaica</w:t>
      </w:r>
      <w:proofErr w:type="spellEnd"/>
      <w:r w:rsidR="00BE0933" w:rsidRPr="007E28B6">
        <w:rPr>
          <w:rFonts w:ascii="Times New Roman" w:eastAsia="TimesLTStd-Roman" w:hAnsi="Times New Roman"/>
          <w:sz w:val="24"/>
          <w:szCs w:val="24"/>
          <w:lang w:val="es-AR" w:eastAsia="es-AR"/>
        </w:rPr>
        <w:t xml:space="preserve"> como ocupaciones </w:t>
      </w:r>
      <w:r w:rsidR="00CC602B" w:rsidRPr="007E28B6">
        <w:rPr>
          <w:rFonts w:ascii="Times New Roman" w:eastAsia="TimesLTStd-Roman" w:hAnsi="Times New Roman"/>
          <w:sz w:val="24"/>
          <w:szCs w:val="24"/>
          <w:lang w:val="es-AR" w:eastAsia="es-AR"/>
        </w:rPr>
        <w:t>más</w:t>
      </w:r>
      <w:r w:rsidR="00BE0933" w:rsidRPr="007E28B6">
        <w:rPr>
          <w:rFonts w:ascii="Times New Roman" w:eastAsia="TimesLTStd-Roman" w:hAnsi="Times New Roman"/>
          <w:sz w:val="24"/>
          <w:szCs w:val="24"/>
          <w:lang w:val="es-AR" w:eastAsia="es-AR"/>
        </w:rPr>
        <w:t xml:space="preserve"> tempranas</w:t>
      </w:r>
      <w:r w:rsidR="00DB2095">
        <w:rPr>
          <w:rFonts w:ascii="Times New Roman" w:eastAsia="TimesLTStd-Roman" w:hAnsi="Times New Roman"/>
          <w:sz w:val="24"/>
          <w:szCs w:val="24"/>
          <w:lang w:val="es-AR" w:eastAsia="es-AR"/>
        </w:rPr>
        <w:t xml:space="preserve"> </w:t>
      </w:r>
      <w:commentRangeEnd w:id="43"/>
      <w:r w:rsidR="00FC028A">
        <w:rPr>
          <w:rStyle w:val="Refdecomentario"/>
        </w:rPr>
        <w:commentReference w:id="43"/>
      </w:r>
      <w:r w:rsidR="00DB2095">
        <w:rPr>
          <w:rFonts w:ascii="Times New Roman" w:eastAsia="TimesLTStd-Roman" w:hAnsi="Times New Roman"/>
          <w:sz w:val="24"/>
          <w:szCs w:val="24"/>
          <w:lang w:val="es-AR" w:eastAsia="es-AR"/>
        </w:rPr>
        <w:t>(</w:t>
      </w:r>
      <w:proofErr w:type="spellStart"/>
      <w:r w:rsidR="00DB2095">
        <w:rPr>
          <w:rFonts w:ascii="Times New Roman" w:eastAsia="TimesLTStd-Roman" w:hAnsi="Times New Roman"/>
          <w:sz w:val="24"/>
          <w:szCs w:val="24"/>
          <w:lang w:val="es-AR" w:eastAsia="es-AR"/>
        </w:rPr>
        <w:t>Cigliano</w:t>
      </w:r>
      <w:proofErr w:type="spellEnd"/>
      <w:r w:rsidR="00DB2095">
        <w:rPr>
          <w:rFonts w:ascii="Times New Roman" w:eastAsia="TimesLTStd-Roman" w:hAnsi="Times New Roman"/>
          <w:sz w:val="24"/>
          <w:szCs w:val="24"/>
          <w:lang w:val="es-AR" w:eastAsia="es-AR"/>
        </w:rPr>
        <w:t xml:space="preserve"> 1967; </w:t>
      </w:r>
      <w:proofErr w:type="spellStart"/>
      <w:r w:rsidR="00DB2095">
        <w:rPr>
          <w:rFonts w:ascii="Times New Roman" w:eastAsia="TimesLTStd-Roman" w:hAnsi="Times New Roman"/>
          <w:sz w:val="24"/>
          <w:szCs w:val="24"/>
          <w:lang w:val="es-AR" w:eastAsia="es-AR"/>
        </w:rPr>
        <w:t>Leibowicz</w:t>
      </w:r>
      <w:proofErr w:type="spellEnd"/>
      <w:r w:rsidR="00DB2095">
        <w:rPr>
          <w:rFonts w:ascii="Times New Roman" w:eastAsia="TimesLTStd-Roman" w:hAnsi="Times New Roman"/>
          <w:sz w:val="24"/>
          <w:szCs w:val="24"/>
          <w:lang w:val="es-AR" w:eastAsia="es-AR"/>
        </w:rPr>
        <w:t xml:space="preserve"> </w:t>
      </w:r>
      <w:r w:rsidR="00AD038F">
        <w:rPr>
          <w:rFonts w:ascii="Times New Roman" w:eastAsia="TimesLTStd-Roman" w:hAnsi="Times New Roman"/>
          <w:sz w:val="24"/>
          <w:szCs w:val="24"/>
          <w:lang w:val="es-AR" w:eastAsia="es-AR"/>
        </w:rPr>
        <w:t xml:space="preserve">2012, </w:t>
      </w:r>
      <w:r w:rsidR="00DB2095">
        <w:rPr>
          <w:rFonts w:ascii="Times New Roman" w:eastAsia="TimesLTStd-Roman" w:hAnsi="Times New Roman"/>
          <w:sz w:val="24"/>
          <w:szCs w:val="24"/>
          <w:lang w:val="es-AR" w:eastAsia="es-AR"/>
        </w:rPr>
        <w:t>2013</w:t>
      </w:r>
      <w:r w:rsidR="00AD038F">
        <w:rPr>
          <w:rFonts w:ascii="Times New Roman" w:eastAsia="TimesLTStd-Roman" w:hAnsi="Times New Roman"/>
          <w:sz w:val="24"/>
          <w:szCs w:val="24"/>
          <w:lang w:val="es-AR" w:eastAsia="es-AR"/>
        </w:rPr>
        <w:t>a</w:t>
      </w:r>
      <w:r w:rsidRPr="007E28B6">
        <w:rPr>
          <w:rFonts w:ascii="Times New Roman" w:eastAsia="TimesLTStd-Roman" w:hAnsi="Times New Roman"/>
          <w:sz w:val="24"/>
          <w:szCs w:val="24"/>
          <w:lang w:val="es-AR" w:eastAsia="es-AR"/>
        </w:rPr>
        <w:t xml:space="preserve">; </w:t>
      </w:r>
      <w:proofErr w:type="spellStart"/>
      <w:r w:rsidRPr="007E28B6">
        <w:rPr>
          <w:rFonts w:ascii="Times New Roman" w:eastAsia="TimesLTStd-Roman" w:hAnsi="Times New Roman"/>
          <w:sz w:val="24"/>
          <w:szCs w:val="24"/>
          <w:lang w:val="es-AR" w:eastAsia="es-AR"/>
        </w:rPr>
        <w:t>Nielsen</w:t>
      </w:r>
      <w:proofErr w:type="spellEnd"/>
      <w:r w:rsidRPr="007E28B6">
        <w:rPr>
          <w:rFonts w:ascii="Times New Roman" w:eastAsia="TimesLTStd-Roman" w:hAnsi="Times New Roman"/>
          <w:sz w:val="24"/>
          <w:szCs w:val="24"/>
          <w:lang w:val="es-AR" w:eastAsia="es-AR"/>
        </w:rPr>
        <w:t xml:space="preserve"> et al. 2004; </w:t>
      </w:r>
      <w:proofErr w:type="spellStart"/>
      <w:r w:rsidRPr="007E28B6">
        <w:rPr>
          <w:rFonts w:ascii="Times New Roman" w:eastAsia="TimesLTStd-Roman" w:hAnsi="Times New Roman"/>
          <w:sz w:val="24"/>
          <w:szCs w:val="24"/>
          <w:lang w:val="es-AR" w:eastAsia="es-AR"/>
        </w:rPr>
        <w:t>Pelissero</w:t>
      </w:r>
      <w:proofErr w:type="spellEnd"/>
      <w:r w:rsidRPr="007E28B6">
        <w:rPr>
          <w:rFonts w:ascii="Times New Roman" w:eastAsia="TimesLTStd-Roman" w:hAnsi="Times New Roman"/>
          <w:sz w:val="24"/>
          <w:szCs w:val="24"/>
          <w:lang w:val="es-AR" w:eastAsia="es-AR"/>
        </w:rPr>
        <w:t xml:space="preserve"> 1969).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622"/>
        <w:gridCol w:w="1622"/>
        <w:gridCol w:w="1622"/>
        <w:gridCol w:w="1622"/>
      </w:tblGrid>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Código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C14 AP </w:t>
            </w:r>
          </w:p>
        </w:tc>
        <w:tc>
          <w:tcPr>
            <w:tcW w:w="1622" w:type="dxa"/>
          </w:tcPr>
          <w:p w:rsidR="00053B47" w:rsidRPr="00053B47" w:rsidRDefault="00CC602B" w:rsidP="00E348F9">
            <w:pPr>
              <w:pStyle w:val="Default"/>
              <w:spacing w:line="360" w:lineRule="auto"/>
              <w:rPr>
                <w:sz w:val="20"/>
                <w:szCs w:val="20"/>
              </w:rPr>
            </w:pPr>
            <w:r>
              <w:rPr>
                <w:sz w:val="20"/>
                <w:szCs w:val="20"/>
              </w:rPr>
              <w:t>c</w:t>
            </w:r>
            <w:r w:rsidR="00053B47" w:rsidRPr="00053B47">
              <w:rPr>
                <w:sz w:val="20"/>
                <w:szCs w:val="20"/>
              </w:rPr>
              <w:t>al</w:t>
            </w:r>
            <w:r>
              <w:rPr>
                <w:sz w:val="20"/>
                <w:szCs w:val="20"/>
              </w:rPr>
              <w:t>.</w:t>
            </w:r>
            <w:r w:rsidR="00053B47" w:rsidRPr="00053B47">
              <w:rPr>
                <w:sz w:val="20"/>
                <w:szCs w:val="20"/>
              </w:rPr>
              <w:t xml:space="preserve"> </w:t>
            </w:r>
            <w:r>
              <w:rPr>
                <w:sz w:val="20"/>
                <w:szCs w:val="20"/>
              </w:rPr>
              <w:t>AD</w:t>
            </w:r>
            <w:r w:rsidR="00053B47" w:rsidRPr="00053B47">
              <w:rPr>
                <w:sz w:val="20"/>
                <w:szCs w:val="20"/>
              </w:rPr>
              <w:t xml:space="preserve"> 1 sigma </w:t>
            </w:r>
          </w:p>
        </w:tc>
        <w:tc>
          <w:tcPr>
            <w:tcW w:w="1622" w:type="dxa"/>
          </w:tcPr>
          <w:p w:rsidR="00053B47" w:rsidRPr="00053B47" w:rsidRDefault="00CC602B" w:rsidP="00CC602B">
            <w:pPr>
              <w:pStyle w:val="Default"/>
              <w:spacing w:line="360" w:lineRule="auto"/>
              <w:rPr>
                <w:sz w:val="20"/>
                <w:szCs w:val="20"/>
              </w:rPr>
            </w:pPr>
            <w:r>
              <w:rPr>
                <w:sz w:val="20"/>
                <w:szCs w:val="20"/>
              </w:rPr>
              <w:t>c</w:t>
            </w:r>
            <w:r w:rsidR="00926BB4">
              <w:rPr>
                <w:sz w:val="20"/>
                <w:szCs w:val="20"/>
              </w:rPr>
              <w:t>al</w:t>
            </w:r>
            <w:r>
              <w:rPr>
                <w:sz w:val="20"/>
                <w:szCs w:val="20"/>
              </w:rPr>
              <w:t>.</w:t>
            </w:r>
            <w:r w:rsidR="00926BB4">
              <w:rPr>
                <w:sz w:val="20"/>
                <w:szCs w:val="20"/>
              </w:rPr>
              <w:t xml:space="preserve"> </w:t>
            </w:r>
            <w:r>
              <w:rPr>
                <w:sz w:val="20"/>
                <w:szCs w:val="20"/>
              </w:rPr>
              <w:t>AD</w:t>
            </w:r>
            <w:r w:rsidR="00053B47" w:rsidRPr="00053B47">
              <w:rPr>
                <w:sz w:val="20"/>
                <w:szCs w:val="20"/>
              </w:rPr>
              <w:t xml:space="preserve"> 2 sigma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Referencia </w:t>
            </w:r>
          </w:p>
        </w:tc>
      </w:tr>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IVIC-186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1320±30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688-774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667-862 </w:t>
            </w:r>
          </w:p>
        </w:tc>
        <w:tc>
          <w:tcPr>
            <w:tcW w:w="1622" w:type="dxa"/>
          </w:tcPr>
          <w:p w:rsidR="00053B47" w:rsidRPr="00053B47" w:rsidRDefault="00053B47" w:rsidP="00E348F9">
            <w:pPr>
              <w:pStyle w:val="Default"/>
              <w:spacing w:line="360" w:lineRule="auto"/>
              <w:rPr>
                <w:sz w:val="20"/>
                <w:szCs w:val="20"/>
              </w:rPr>
            </w:pPr>
            <w:proofErr w:type="spellStart"/>
            <w:r w:rsidRPr="00053B47">
              <w:rPr>
                <w:sz w:val="20"/>
                <w:szCs w:val="20"/>
              </w:rPr>
              <w:t>Cigliano</w:t>
            </w:r>
            <w:proofErr w:type="spellEnd"/>
            <w:r w:rsidRPr="00053B47">
              <w:rPr>
                <w:sz w:val="20"/>
                <w:szCs w:val="20"/>
              </w:rPr>
              <w:t xml:space="preserve"> 1967 </w:t>
            </w:r>
          </w:p>
        </w:tc>
      </w:tr>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AA-16237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655±49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1307-1398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1289-1412 </w:t>
            </w:r>
          </w:p>
        </w:tc>
        <w:tc>
          <w:tcPr>
            <w:tcW w:w="1622" w:type="dxa"/>
          </w:tcPr>
          <w:p w:rsidR="00053B47" w:rsidRPr="00053B47" w:rsidRDefault="00053B47" w:rsidP="00E348F9">
            <w:pPr>
              <w:pStyle w:val="Default"/>
              <w:spacing w:line="360" w:lineRule="auto"/>
              <w:rPr>
                <w:sz w:val="20"/>
                <w:szCs w:val="20"/>
              </w:rPr>
            </w:pPr>
            <w:proofErr w:type="spellStart"/>
            <w:r w:rsidRPr="00053B47">
              <w:rPr>
                <w:sz w:val="20"/>
                <w:szCs w:val="20"/>
              </w:rPr>
              <w:t>Nielsen</w:t>
            </w:r>
            <w:proofErr w:type="spellEnd"/>
            <w:r w:rsidRPr="00053B47">
              <w:rPr>
                <w:sz w:val="20"/>
                <w:szCs w:val="20"/>
              </w:rPr>
              <w:t xml:space="preserve"> 1996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A-7733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635±140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1271-1453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1162-1628 </w:t>
            </w:r>
          </w:p>
        </w:tc>
        <w:tc>
          <w:tcPr>
            <w:tcW w:w="1622" w:type="dxa"/>
          </w:tcPr>
          <w:p w:rsidR="00053B47" w:rsidRPr="00053B47" w:rsidRDefault="00053B47" w:rsidP="00E348F9">
            <w:pPr>
              <w:pStyle w:val="Default"/>
              <w:spacing w:line="360" w:lineRule="auto"/>
              <w:rPr>
                <w:sz w:val="20"/>
                <w:szCs w:val="20"/>
              </w:rPr>
            </w:pPr>
            <w:proofErr w:type="spellStart"/>
            <w:r w:rsidRPr="00053B47">
              <w:rPr>
                <w:sz w:val="20"/>
                <w:szCs w:val="20"/>
              </w:rPr>
              <w:t>Nielsen</w:t>
            </w:r>
            <w:proofErr w:type="spellEnd"/>
            <w:r w:rsidRPr="00053B47">
              <w:rPr>
                <w:sz w:val="20"/>
                <w:szCs w:val="20"/>
              </w:rPr>
              <w:t xml:space="preserve"> 1996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M-1639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630±120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1290-1436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1189-1622 </w:t>
            </w:r>
          </w:p>
        </w:tc>
        <w:tc>
          <w:tcPr>
            <w:tcW w:w="1622" w:type="dxa"/>
          </w:tcPr>
          <w:p w:rsidR="00053B47" w:rsidRPr="00053B47" w:rsidRDefault="00053B47" w:rsidP="00E348F9">
            <w:pPr>
              <w:pStyle w:val="Default"/>
              <w:spacing w:line="360" w:lineRule="auto"/>
              <w:rPr>
                <w:sz w:val="20"/>
                <w:szCs w:val="20"/>
              </w:rPr>
            </w:pPr>
            <w:proofErr w:type="spellStart"/>
            <w:r w:rsidRPr="00053B47">
              <w:rPr>
                <w:sz w:val="20"/>
                <w:szCs w:val="20"/>
              </w:rPr>
              <w:t>Cigliano</w:t>
            </w:r>
            <w:proofErr w:type="spellEnd"/>
            <w:r w:rsidRPr="00053B47">
              <w:rPr>
                <w:sz w:val="20"/>
                <w:szCs w:val="20"/>
              </w:rPr>
              <w:t xml:space="preserve"> 1967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GRN-540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590±30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1393-1424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1322-1436 </w:t>
            </w:r>
          </w:p>
        </w:tc>
        <w:tc>
          <w:tcPr>
            <w:tcW w:w="1622" w:type="dxa"/>
          </w:tcPr>
          <w:p w:rsidR="00053B47" w:rsidRPr="00053B47" w:rsidRDefault="00053B47" w:rsidP="00E348F9">
            <w:pPr>
              <w:pStyle w:val="Default"/>
              <w:spacing w:line="360" w:lineRule="auto"/>
              <w:rPr>
                <w:sz w:val="20"/>
                <w:szCs w:val="20"/>
              </w:rPr>
            </w:pPr>
            <w:proofErr w:type="spellStart"/>
            <w:r w:rsidRPr="00053B47">
              <w:rPr>
                <w:sz w:val="20"/>
                <w:szCs w:val="20"/>
              </w:rPr>
              <w:t>Pelissero</w:t>
            </w:r>
            <w:proofErr w:type="spellEnd"/>
            <w:r w:rsidRPr="00053B47">
              <w:rPr>
                <w:sz w:val="20"/>
                <w:szCs w:val="20"/>
              </w:rPr>
              <w:t xml:space="preserve"> 1969 </w:t>
            </w:r>
          </w:p>
        </w:tc>
      </w:tr>
    </w:tbl>
    <w:p w:rsidR="00053B47" w:rsidRPr="00053B47" w:rsidRDefault="00053B47" w:rsidP="00E348F9">
      <w:pPr>
        <w:spacing w:line="360" w:lineRule="auto"/>
        <w:jc w:val="both"/>
        <w:rPr>
          <w:rFonts w:ascii="Times New Roman" w:eastAsia="TimesLTStd-Roman" w:hAnsi="Times New Roman"/>
          <w:sz w:val="20"/>
          <w:szCs w:val="20"/>
          <w:lang w:val="es-AR" w:eastAsia="es-AR"/>
        </w:rPr>
      </w:pPr>
      <w:r w:rsidRPr="00053B47">
        <w:rPr>
          <w:rFonts w:ascii="Times New Roman" w:eastAsia="TimesLTStd-Roman" w:hAnsi="Times New Roman"/>
          <w:sz w:val="20"/>
          <w:szCs w:val="20"/>
          <w:lang w:val="es-AR" w:eastAsia="es-AR"/>
        </w:rPr>
        <w:t xml:space="preserve">Tabla 1. Fechados obtenidos en </w:t>
      </w:r>
      <w:proofErr w:type="spellStart"/>
      <w:r w:rsidRPr="00053B47">
        <w:rPr>
          <w:rFonts w:ascii="Times New Roman" w:eastAsia="TimesLTStd-Roman" w:hAnsi="Times New Roman"/>
          <w:sz w:val="20"/>
          <w:szCs w:val="20"/>
          <w:lang w:val="es-AR" w:eastAsia="es-AR"/>
        </w:rPr>
        <w:t>Juella</w:t>
      </w:r>
      <w:proofErr w:type="spellEnd"/>
      <w:r w:rsidRPr="00053B47">
        <w:rPr>
          <w:rFonts w:ascii="Times New Roman" w:eastAsia="TimesLTStd-Roman" w:hAnsi="Times New Roman"/>
          <w:sz w:val="20"/>
          <w:szCs w:val="20"/>
          <w:lang w:val="es-AR" w:eastAsia="es-AR"/>
        </w:rPr>
        <w:t xml:space="preserve"> por las investigaciones desarr</w:t>
      </w:r>
      <w:r w:rsidR="008915CB">
        <w:rPr>
          <w:rFonts w:ascii="Times New Roman" w:eastAsia="TimesLTStd-Roman" w:hAnsi="Times New Roman"/>
          <w:sz w:val="20"/>
          <w:szCs w:val="20"/>
          <w:lang w:val="es-AR" w:eastAsia="es-AR"/>
        </w:rPr>
        <w:t>ollada</w:t>
      </w:r>
      <w:r w:rsidRPr="00053B47">
        <w:rPr>
          <w:rFonts w:ascii="Times New Roman" w:eastAsia="TimesLTStd-Roman" w:hAnsi="Times New Roman"/>
          <w:sz w:val="20"/>
          <w:szCs w:val="20"/>
          <w:lang w:val="es-AR" w:eastAsia="es-AR"/>
        </w:rPr>
        <w:t>s anteriormente.</w:t>
      </w:r>
    </w:p>
    <w:p w:rsidR="00346983" w:rsidRPr="007E28B6" w:rsidRDefault="007926AF" w:rsidP="00E348F9">
      <w:pPr>
        <w:spacing w:line="360" w:lineRule="auto"/>
        <w:jc w:val="both"/>
        <w:rPr>
          <w:rFonts w:ascii="Times New Roman" w:eastAsia="TimesLTStd-Roman" w:hAnsi="Times New Roman"/>
          <w:sz w:val="24"/>
          <w:szCs w:val="24"/>
          <w:lang w:val="es-AR" w:eastAsia="es-AR"/>
        </w:rPr>
      </w:pPr>
      <w:r w:rsidRPr="007E28B6">
        <w:rPr>
          <w:rFonts w:ascii="Times New Roman" w:eastAsia="TimesLTStd-Roman" w:hAnsi="Times New Roman"/>
          <w:sz w:val="24"/>
          <w:szCs w:val="24"/>
          <w:lang w:val="es-AR" w:eastAsia="es-AR"/>
        </w:rPr>
        <w:t>Teniendo como marco de referencia las excavaciones realizadas en el pasado por diversos proyectos (</w:t>
      </w:r>
      <w:proofErr w:type="spellStart"/>
      <w:r w:rsidRPr="007E28B6">
        <w:rPr>
          <w:rFonts w:ascii="Times New Roman" w:eastAsia="TimesLTStd-Roman" w:hAnsi="Times New Roman"/>
          <w:sz w:val="24"/>
          <w:szCs w:val="24"/>
          <w:lang w:val="es-AR" w:eastAsia="es-AR"/>
        </w:rPr>
        <w:t>Cigliano</w:t>
      </w:r>
      <w:proofErr w:type="spellEnd"/>
      <w:r w:rsidRPr="007E28B6">
        <w:rPr>
          <w:rFonts w:ascii="Times New Roman" w:eastAsia="TimesLTStd-Roman" w:hAnsi="Times New Roman"/>
          <w:sz w:val="24"/>
          <w:szCs w:val="24"/>
          <w:lang w:val="es-AR" w:eastAsia="es-AR"/>
        </w:rPr>
        <w:t xml:space="preserve"> 1967; </w:t>
      </w:r>
      <w:proofErr w:type="spellStart"/>
      <w:r w:rsidRPr="007E28B6">
        <w:rPr>
          <w:rFonts w:ascii="Times New Roman" w:eastAsia="TimesLTStd-Roman" w:hAnsi="Times New Roman"/>
          <w:sz w:val="24"/>
          <w:szCs w:val="24"/>
          <w:lang w:val="es-AR" w:eastAsia="es-AR"/>
        </w:rPr>
        <w:t>Nielsen</w:t>
      </w:r>
      <w:proofErr w:type="spellEnd"/>
      <w:r w:rsidRPr="007E28B6">
        <w:rPr>
          <w:rFonts w:ascii="Times New Roman" w:eastAsia="TimesLTStd-Roman" w:hAnsi="Times New Roman"/>
          <w:sz w:val="24"/>
          <w:szCs w:val="24"/>
          <w:lang w:val="es-AR" w:eastAsia="es-AR"/>
        </w:rPr>
        <w:t xml:space="preserve"> et al. 2004; </w:t>
      </w:r>
      <w:proofErr w:type="spellStart"/>
      <w:r w:rsidRPr="007E28B6">
        <w:rPr>
          <w:rFonts w:ascii="Times New Roman" w:eastAsia="TimesLTStd-Roman" w:hAnsi="Times New Roman"/>
          <w:sz w:val="24"/>
          <w:szCs w:val="24"/>
          <w:lang w:val="es-AR" w:eastAsia="es-AR"/>
        </w:rPr>
        <w:t>Pelissero</w:t>
      </w:r>
      <w:proofErr w:type="spellEnd"/>
      <w:r w:rsidRPr="007E28B6">
        <w:rPr>
          <w:rFonts w:ascii="Times New Roman" w:eastAsia="TimesLTStd-Roman" w:hAnsi="Times New Roman"/>
          <w:sz w:val="24"/>
          <w:szCs w:val="24"/>
          <w:lang w:val="es-AR" w:eastAsia="es-AR"/>
        </w:rPr>
        <w:t xml:space="preserve"> 1969), nos propusimos focalizar nuestras excavaciones en uno de los sectores </w:t>
      </w:r>
      <w:r w:rsidR="000E541A" w:rsidRPr="007E28B6">
        <w:rPr>
          <w:rFonts w:ascii="Times New Roman" w:eastAsia="TimesLTStd-Roman" w:hAnsi="Times New Roman"/>
          <w:sz w:val="24"/>
          <w:szCs w:val="24"/>
          <w:lang w:val="es-AR" w:eastAsia="es-AR"/>
        </w:rPr>
        <w:t>menos representado</w:t>
      </w:r>
      <w:r w:rsidR="00223B34">
        <w:rPr>
          <w:rFonts w:ascii="Times New Roman" w:eastAsia="TimesLTStd-Roman" w:hAnsi="Times New Roman"/>
          <w:sz w:val="24"/>
          <w:szCs w:val="24"/>
          <w:lang w:val="es-AR" w:eastAsia="es-AR"/>
        </w:rPr>
        <w:t>s</w:t>
      </w:r>
      <w:r w:rsidR="000E541A" w:rsidRPr="007E28B6">
        <w:rPr>
          <w:rFonts w:ascii="Times New Roman" w:eastAsia="TimesLTStd-Roman" w:hAnsi="Times New Roman"/>
          <w:sz w:val="24"/>
          <w:szCs w:val="24"/>
          <w:lang w:val="es-AR" w:eastAsia="es-AR"/>
        </w:rPr>
        <w:t xml:space="preserve"> </w:t>
      </w:r>
      <w:r w:rsidRPr="007E28B6">
        <w:rPr>
          <w:rFonts w:ascii="Times New Roman" w:eastAsia="TimesLTStd-Roman" w:hAnsi="Times New Roman"/>
          <w:sz w:val="24"/>
          <w:szCs w:val="24"/>
          <w:lang w:val="es-AR" w:eastAsia="es-AR"/>
        </w:rPr>
        <w:t xml:space="preserve">en los </w:t>
      </w:r>
      <w:commentRangeStart w:id="44"/>
      <w:r w:rsidRPr="007E28B6">
        <w:rPr>
          <w:rFonts w:ascii="Times New Roman" w:eastAsia="TimesLTStd-Roman" w:hAnsi="Times New Roman"/>
          <w:sz w:val="24"/>
          <w:szCs w:val="24"/>
          <w:lang w:val="es-AR" w:eastAsia="es-AR"/>
        </w:rPr>
        <w:t>anteriores trabajos</w:t>
      </w:r>
      <w:commentRangeEnd w:id="44"/>
      <w:r w:rsidR="00FC028A">
        <w:rPr>
          <w:rStyle w:val="Refdecomentario"/>
        </w:rPr>
        <w:commentReference w:id="44"/>
      </w:r>
      <w:r w:rsidRPr="007E28B6">
        <w:rPr>
          <w:rFonts w:ascii="Times New Roman" w:eastAsia="TimesLTStd-Roman" w:hAnsi="Times New Roman"/>
          <w:sz w:val="24"/>
          <w:szCs w:val="24"/>
          <w:lang w:val="es-AR" w:eastAsia="es-AR"/>
        </w:rPr>
        <w:t xml:space="preserve">, intentando aportar con nuevos datos y la comparación con aquellos preexistentes, una visión más acabada de las sociedades del Período </w:t>
      </w:r>
      <w:r w:rsidR="00223B34">
        <w:rPr>
          <w:rFonts w:ascii="Times New Roman" w:eastAsia="TimesLTStd-Roman" w:hAnsi="Times New Roman"/>
          <w:sz w:val="24"/>
          <w:szCs w:val="24"/>
          <w:lang w:val="es-AR" w:eastAsia="es-AR"/>
        </w:rPr>
        <w:t>Intermedio Tardío</w:t>
      </w:r>
      <w:r w:rsidRPr="007E28B6">
        <w:rPr>
          <w:rFonts w:ascii="Times New Roman" w:eastAsia="TimesLTStd-Roman" w:hAnsi="Times New Roman"/>
          <w:sz w:val="24"/>
          <w:szCs w:val="24"/>
          <w:lang w:val="es-AR" w:eastAsia="es-AR"/>
        </w:rPr>
        <w:t xml:space="preserve"> en Humahuaca. </w:t>
      </w:r>
    </w:p>
    <w:p w:rsidR="007926AF" w:rsidRPr="007E28B6" w:rsidRDefault="007926AF" w:rsidP="00E348F9">
      <w:pPr>
        <w:spacing w:line="360" w:lineRule="auto"/>
        <w:jc w:val="both"/>
        <w:rPr>
          <w:rFonts w:ascii="Times New Roman" w:eastAsia="TimesLTStd-Roman" w:hAnsi="Times New Roman"/>
          <w:sz w:val="24"/>
          <w:szCs w:val="24"/>
          <w:lang w:val="es-AR" w:eastAsia="es-AR"/>
        </w:rPr>
      </w:pPr>
      <w:r w:rsidRPr="007E28B6">
        <w:rPr>
          <w:rFonts w:ascii="Times New Roman" w:eastAsia="TimesLTStd-Roman" w:hAnsi="Times New Roman"/>
          <w:sz w:val="24"/>
          <w:szCs w:val="24"/>
          <w:lang w:val="es-AR" w:eastAsia="es-AR"/>
        </w:rPr>
        <w:t>En este contexto</w:t>
      </w:r>
      <w:r w:rsidR="00346983" w:rsidRPr="007E28B6">
        <w:rPr>
          <w:rFonts w:ascii="Times New Roman" w:eastAsia="TimesLTStd-Roman" w:hAnsi="Times New Roman"/>
          <w:sz w:val="24"/>
          <w:szCs w:val="24"/>
          <w:lang w:val="es-AR" w:eastAsia="es-AR"/>
        </w:rPr>
        <w:t xml:space="preserve"> se sitúa la excavación </w:t>
      </w:r>
      <w:r w:rsidR="00156A4B" w:rsidRPr="007E28B6">
        <w:rPr>
          <w:rFonts w:ascii="Times New Roman" w:eastAsia="TimesLTStd-Roman" w:hAnsi="Times New Roman"/>
          <w:sz w:val="24"/>
          <w:szCs w:val="24"/>
          <w:lang w:val="es-AR" w:eastAsia="es-AR"/>
        </w:rPr>
        <w:t>del r</w:t>
      </w:r>
      <w:r w:rsidR="00346983" w:rsidRPr="007E28B6">
        <w:rPr>
          <w:rFonts w:ascii="Times New Roman" w:eastAsia="TimesLTStd-Roman" w:hAnsi="Times New Roman"/>
          <w:sz w:val="24"/>
          <w:szCs w:val="24"/>
          <w:lang w:val="es-AR" w:eastAsia="es-AR"/>
        </w:rPr>
        <w:t>ecinto 94</w:t>
      </w:r>
      <w:r w:rsidR="00156A4B" w:rsidRPr="007E28B6">
        <w:rPr>
          <w:rFonts w:ascii="Times New Roman" w:eastAsia="TimesLTStd-Roman" w:hAnsi="Times New Roman"/>
          <w:sz w:val="24"/>
          <w:szCs w:val="24"/>
          <w:lang w:val="es-AR" w:eastAsia="es-AR"/>
        </w:rPr>
        <w:t xml:space="preserve"> (</w:t>
      </w:r>
      <w:commentRangeStart w:id="45"/>
      <w:r w:rsidR="00424B1F" w:rsidRPr="007E28B6">
        <w:rPr>
          <w:rFonts w:ascii="Times New Roman" w:eastAsia="TimesLTStd-Roman" w:hAnsi="Times New Roman"/>
          <w:sz w:val="24"/>
          <w:szCs w:val="24"/>
          <w:lang w:val="es-AR" w:eastAsia="es-AR"/>
        </w:rPr>
        <w:t>desde ahora</w:t>
      </w:r>
      <w:commentRangeEnd w:id="45"/>
      <w:r w:rsidR="00FC028A">
        <w:rPr>
          <w:rStyle w:val="Refdecomentario"/>
        </w:rPr>
        <w:commentReference w:id="45"/>
      </w:r>
      <w:r w:rsidR="00424B1F" w:rsidRPr="007E28B6">
        <w:rPr>
          <w:rFonts w:ascii="Times New Roman" w:eastAsia="TimesLTStd-Roman" w:hAnsi="Times New Roman"/>
          <w:sz w:val="24"/>
          <w:szCs w:val="24"/>
          <w:lang w:val="es-AR" w:eastAsia="es-AR"/>
        </w:rPr>
        <w:t xml:space="preserve"> </w:t>
      </w:r>
      <w:r w:rsidR="00156A4B" w:rsidRPr="007E28B6">
        <w:rPr>
          <w:rFonts w:ascii="Times New Roman" w:eastAsia="TimesLTStd-Roman" w:hAnsi="Times New Roman"/>
          <w:sz w:val="24"/>
          <w:szCs w:val="24"/>
          <w:lang w:val="es-AR" w:eastAsia="es-AR"/>
        </w:rPr>
        <w:t>R</w:t>
      </w:r>
      <w:r w:rsidR="0070084F" w:rsidRPr="007E28B6">
        <w:rPr>
          <w:rFonts w:ascii="Times New Roman" w:eastAsia="TimesLTStd-Roman" w:hAnsi="Times New Roman"/>
          <w:sz w:val="24"/>
          <w:szCs w:val="24"/>
          <w:lang w:val="es-AR" w:eastAsia="es-AR"/>
        </w:rPr>
        <w:t xml:space="preserve"> </w:t>
      </w:r>
      <w:r w:rsidR="00156A4B" w:rsidRPr="007E28B6">
        <w:rPr>
          <w:rFonts w:ascii="Times New Roman" w:eastAsia="TimesLTStd-Roman" w:hAnsi="Times New Roman"/>
          <w:sz w:val="24"/>
          <w:szCs w:val="24"/>
          <w:lang w:val="es-AR" w:eastAsia="es-AR"/>
        </w:rPr>
        <w:t>94)</w:t>
      </w:r>
      <w:r w:rsidR="000E541A" w:rsidRPr="007E28B6">
        <w:rPr>
          <w:rFonts w:ascii="Times New Roman" w:eastAsia="TimesLTStd-Roman" w:hAnsi="Times New Roman"/>
          <w:sz w:val="24"/>
          <w:szCs w:val="24"/>
          <w:lang w:val="es-AR" w:eastAsia="es-AR"/>
        </w:rPr>
        <w:t xml:space="preserve"> de </w:t>
      </w:r>
      <w:proofErr w:type="spellStart"/>
      <w:r w:rsidR="000E541A" w:rsidRPr="007E28B6">
        <w:rPr>
          <w:rFonts w:ascii="Times New Roman" w:eastAsia="TimesLTStd-Roman" w:hAnsi="Times New Roman"/>
          <w:sz w:val="24"/>
          <w:szCs w:val="24"/>
          <w:lang w:val="es-AR" w:eastAsia="es-AR"/>
        </w:rPr>
        <w:t>Juella</w:t>
      </w:r>
      <w:proofErr w:type="spellEnd"/>
      <w:r w:rsidR="000E541A" w:rsidRPr="007E28B6">
        <w:rPr>
          <w:rFonts w:ascii="Times New Roman" w:eastAsia="TimesLTStd-Roman" w:hAnsi="Times New Roman"/>
          <w:sz w:val="24"/>
          <w:szCs w:val="24"/>
          <w:lang w:val="es-AR" w:eastAsia="es-AR"/>
        </w:rPr>
        <w:t>. E</w:t>
      </w:r>
      <w:r w:rsidR="00346983" w:rsidRPr="007E28B6">
        <w:rPr>
          <w:rFonts w:ascii="Times New Roman" w:eastAsia="TimesLTStd-Roman" w:hAnsi="Times New Roman"/>
          <w:sz w:val="24"/>
          <w:szCs w:val="24"/>
          <w:lang w:val="es-AR" w:eastAsia="es-AR"/>
        </w:rPr>
        <w:t xml:space="preserve">l mismo </w:t>
      </w:r>
      <w:r w:rsidRPr="007E28B6">
        <w:rPr>
          <w:rFonts w:ascii="Times New Roman" w:hAnsi="Times New Roman"/>
          <w:sz w:val="24"/>
          <w:szCs w:val="24"/>
          <w:lang w:val="es-AR"/>
        </w:rPr>
        <w:t>cuenta con una superficie ap</w:t>
      </w:r>
      <w:r w:rsidR="000E541A" w:rsidRPr="007E28B6">
        <w:rPr>
          <w:rFonts w:ascii="Times New Roman" w:hAnsi="Times New Roman"/>
          <w:sz w:val="24"/>
          <w:szCs w:val="24"/>
          <w:lang w:val="es-AR"/>
        </w:rPr>
        <w:t>roximada de 28 metros cuadrados y f</w:t>
      </w:r>
      <w:r w:rsidRPr="007E28B6">
        <w:rPr>
          <w:rFonts w:ascii="Times New Roman" w:hAnsi="Times New Roman"/>
          <w:sz w:val="24"/>
          <w:szCs w:val="24"/>
          <w:lang w:val="es-AR"/>
        </w:rPr>
        <w:t>ue edificado con muros dobles con relleno, confeccionados con cuarcitas de diversos colores</w:t>
      </w:r>
      <w:r w:rsidR="00156A4B" w:rsidRPr="007E28B6">
        <w:rPr>
          <w:rFonts w:ascii="Times New Roman" w:hAnsi="Times New Roman"/>
          <w:sz w:val="24"/>
          <w:szCs w:val="24"/>
          <w:lang w:val="es-AR"/>
        </w:rPr>
        <w:t xml:space="preserve"> y tamaños</w:t>
      </w:r>
      <w:r w:rsidR="0070084F" w:rsidRPr="007E28B6">
        <w:rPr>
          <w:rFonts w:ascii="Times New Roman" w:hAnsi="Times New Roman"/>
          <w:sz w:val="24"/>
          <w:szCs w:val="24"/>
          <w:lang w:val="es-AR"/>
        </w:rPr>
        <w:t>, las cuales se encuentran</w:t>
      </w:r>
      <w:r w:rsidRPr="007E28B6">
        <w:rPr>
          <w:rFonts w:ascii="Times New Roman" w:hAnsi="Times New Roman"/>
          <w:sz w:val="24"/>
          <w:szCs w:val="24"/>
          <w:lang w:val="es-AR"/>
        </w:rPr>
        <w:t xml:space="preserve"> unidas entre sí por mortero de barro y pequeños clastos que actúan como encastre. </w:t>
      </w:r>
      <w:r w:rsidR="0070084F" w:rsidRPr="007E28B6">
        <w:rPr>
          <w:rFonts w:ascii="Times New Roman" w:hAnsi="Times New Roman"/>
          <w:sz w:val="24"/>
          <w:szCs w:val="24"/>
          <w:lang w:val="es-AR"/>
        </w:rPr>
        <w:t>S</w:t>
      </w:r>
      <w:r w:rsidRPr="007E28B6">
        <w:rPr>
          <w:rFonts w:ascii="Times New Roman" w:hAnsi="Times New Roman"/>
          <w:sz w:val="24"/>
          <w:szCs w:val="24"/>
          <w:lang w:val="es-AR"/>
        </w:rPr>
        <w:t xml:space="preserve">i bien no hay evidencia de canteado, </w:t>
      </w:r>
      <w:r w:rsidR="0070084F" w:rsidRPr="007E28B6">
        <w:rPr>
          <w:rFonts w:ascii="Times New Roman" w:hAnsi="Times New Roman"/>
          <w:sz w:val="24"/>
          <w:szCs w:val="24"/>
          <w:lang w:val="es-AR"/>
        </w:rPr>
        <w:t>característica que se repite</w:t>
      </w:r>
      <w:r w:rsidRPr="007E28B6">
        <w:rPr>
          <w:rFonts w:ascii="Times New Roman" w:hAnsi="Times New Roman"/>
          <w:sz w:val="24"/>
          <w:szCs w:val="24"/>
          <w:lang w:val="es-AR"/>
        </w:rPr>
        <w:t xml:space="preserve"> en casi todo el sitio, las caras de </w:t>
      </w:r>
      <w:r w:rsidRPr="007E28B6">
        <w:rPr>
          <w:rFonts w:ascii="Times New Roman" w:hAnsi="Times New Roman"/>
          <w:sz w:val="24"/>
          <w:szCs w:val="24"/>
          <w:lang w:val="es-AR"/>
        </w:rPr>
        <w:lastRenderedPageBreak/>
        <w:t>las piedras que forman parte</w:t>
      </w:r>
      <w:r w:rsidR="0070084F" w:rsidRPr="007E28B6">
        <w:rPr>
          <w:rFonts w:ascii="Times New Roman" w:hAnsi="Times New Roman"/>
          <w:sz w:val="24"/>
          <w:szCs w:val="24"/>
          <w:lang w:val="es-AR"/>
        </w:rPr>
        <w:t xml:space="preserve"> del muro interior del recinto </w:t>
      </w:r>
      <w:r w:rsidRPr="007E28B6">
        <w:rPr>
          <w:rFonts w:ascii="Times New Roman" w:hAnsi="Times New Roman"/>
          <w:sz w:val="24"/>
          <w:szCs w:val="24"/>
          <w:lang w:val="es-AR"/>
        </w:rPr>
        <w:t>cuentan con caras planas</w:t>
      </w:r>
      <w:r w:rsidR="0070084F" w:rsidRPr="007E28B6">
        <w:rPr>
          <w:rFonts w:ascii="Times New Roman" w:hAnsi="Times New Roman"/>
          <w:sz w:val="24"/>
          <w:szCs w:val="24"/>
          <w:lang w:val="es-AR"/>
        </w:rPr>
        <w:t>, denotando una elección al menos en esa dirección</w:t>
      </w:r>
      <w:r w:rsidRPr="007E28B6">
        <w:rPr>
          <w:rFonts w:ascii="Times New Roman" w:hAnsi="Times New Roman"/>
          <w:sz w:val="24"/>
          <w:szCs w:val="24"/>
          <w:lang w:val="es-AR"/>
        </w:rPr>
        <w:t>.</w:t>
      </w:r>
    </w:p>
    <w:p w:rsidR="007926AF" w:rsidRPr="007E28B6" w:rsidRDefault="007926AF"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El </w:t>
      </w:r>
      <w:r w:rsidR="00156A4B" w:rsidRPr="007E28B6">
        <w:rPr>
          <w:rFonts w:ascii="Times New Roman" w:hAnsi="Times New Roman"/>
          <w:sz w:val="24"/>
          <w:szCs w:val="24"/>
          <w:lang w:val="es-AR"/>
        </w:rPr>
        <w:t>R 94</w:t>
      </w:r>
      <w:r w:rsidR="0070084F" w:rsidRPr="007E28B6">
        <w:rPr>
          <w:rFonts w:ascii="Times New Roman" w:hAnsi="Times New Roman"/>
          <w:sz w:val="24"/>
          <w:szCs w:val="24"/>
          <w:lang w:val="es-AR"/>
        </w:rPr>
        <w:t xml:space="preserve"> no es una habitación aislada sino que</w:t>
      </w:r>
      <w:r w:rsidRPr="007E28B6">
        <w:rPr>
          <w:rFonts w:ascii="Times New Roman" w:hAnsi="Times New Roman"/>
          <w:sz w:val="24"/>
          <w:szCs w:val="24"/>
          <w:lang w:val="es-AR"/>
        </w:rPr>
        <w:t xml:space="preserve"> </w:t>
      </w:r>
      <w:r w:rsidR="0070084F" w:rsidRPr="007E28B6">
        <w:rPr>
          <w:rFonts w:ascii="Times New Roman" w:hAnsi="Times New Roman"/>
          <w:sz w:val="24"/>
          <w:szCs w:val="24"/>
          <w:lang w:val="es-AR"/>
        </w:rPr>
        <w:t>integra una suerte de</w:t>
      </w:r>
      <w:r w:rsidRPr="007E28B6">
        <w:rPr>
          <w:rFonts w:ascii="Times New Roman" w:hAnsi="Times New Roman"/>
          <w:sz w:val="24"/>
          <w:szCs w:val="24"/>
          <w:lang w:val="es-AR"/>
        </w:rPr>
        <w:t xml:space="preserve"> conjunto </w:t>
      </w:r>
      <w:r w:rsidR="001E5341">
        <w:rPr>
          <w:rFonts w:ascii="Times New Roman" w:hAnsi="Times New Roman"/>
          <w:sz w:val="24"/>
          <w:szCs w:val="24"/>
          <w:lang w:val="es-AR"/>
        </w:rPr>
        <w:t>junto a otros siete</w:t>
      </w:r>
      <w:r w:rsidR="0070084F" w:rsidRPr="007E28B6">
        <w:rPr>
          <w:rFonts w:ascii="Times New Roman" w:hAnsi="Times New Roman"/>
          <w:sz w:val="24"/>
          <w:szCs w:val="24"/>
          <w:lang w:val="es-AR"/>
        </w:rPr>
        <w:t xml:space="preserve"> </w:t>
      </w:r>
      <w:r w:rsidR="0070084F" w:rsidRPr="00082117">
        <w:rPr>
          <w:rFonts w:ascii="Times New Roman" w:hAnsi="Times New Roman"/>
          <w:sz w:val="24"/>
          <w:szCs w:val="24"/>
          <w:highlight w:val="yellow"/>
          <w:lang w:val="es-AR"/>
          <w:rPrChange w:id="46" w:author="Usuario" w:date="2015-06-04T17:32:00Z">
            <w:rPr>
              <w:rFonts w:ascii="Times New Roman" w:hAnsi="Times New Roman"/>
              <w:sz w:val="24"/>
              <w:szCs w:val="24"/>
              <w:lang w:val="es-AR"/>
            </w:rPr>
          </w:rPrChange>
        </w:rPr>
        <w:t>recintos</w:t>
      </w:r>
      <w:r w:rsidR="001E5341">
        <w:rPr>
          <w:rFonts w:ascii="Times New Roman" w:hAnsi="Times New Roman"/>
          <w:sz w:val="24"/>
          <w:szCs w:val="24"/>
          <w:lang w:val="es-AR"/>
        </w:rPr>
        <w:t xml:space="preserve"> </w:t>
      </w:r>
      <w:r w:rsidR="009E4AA6">
        <w:rPr>
          <w:rFonts w:ascii="Times New Roman" w:hAnsi="Times New Roman"/>
          <w:sz w:val="24"/>
          <w:szCs w:val="24"/>
          <w:lang w:val="es-AR"/>
        </w:rPr>
        <w:t>(Figura</w:t>
      </w:r>
      <w:r w:rsidR="007A566B">
        <w:rPr>
          <w:rFonts w:ascii="Times New Roman" w:hAnsi="Times New Roman"/>
          <w:sz w:val="24"/>
          <w:szCs w:val="24"/>
          <w:lang w:val="es-AR"/>
        </w:rPr>
        <w:t xml:space="preserve"> 3</w:t>
      </w:r>
      <w:r w:rsidR="009E4AA6">
        <w:rPr>
          <w:rFonts w:ascii="Times New Roman" w:hAnsi="Times New Roman"/>
          <w:sz w:val="24"/>
          <w:szCs w:val="24"/>
          <w:lang w:val="es-AR"/>
        </w:rPr>
        <w:t>)</w:t>
      </w:r>
      <w:r w:rsidR="0070084F" w:rsidRPr="007E28B6">
        <w:rPr>
          <w:rFonts w:ascii="Times New Roman" w:hAnsi="Times New Roman"/>
          <w:sz w:val="24"/>
          <w:szCs w:val="24"/>
          <w:lang w:val="es-AR"/>
        </w:rPr>
        <w:t>. Este tipo de edificación, la de</w:t>
      </w:r>
      <w:r w:rsidRPr="007E28B6">
        <w:rPr>
          <w:rFonts w:ascii="Times New Roman" w:hAnsi="Times New Roman"/>
          <w:sz w:val="24"/>
          <w:szCs w:val="24"/>
          <w:lang w:val="es-AR"/>
        </w:rPr>
        <w:t xml:space="preserve"> conjuntos de varias habitaciones integradas en un espacio mayor</w:t>
      </w:r>
      <w:r w:rsidR="0070084F" w:rsidRPr="007E28B6">
        <w:rPr>
          <w:rFonts w:ascii="Times New Roman" w:hAnsi="Times New Roman"/>
          <w:sz w:val="24"/>
          <w:szCs w:val="24"/>
          <w:lang w:val="es-AR"/>
        </w:rPr>
        <w:t xml:space="preserve">, es un patrón que se repite </w:t>
      </w:r>
      <w:r w:rsidRPr="007E28B6">
        <w:rPr>
          <w:rFonts w:ascii="Times New Roman" w:hAnsi="Times New Roman"/>
          <w:sz w:val="24"/>
          <w:szCs w:val="24"/>
          <w:lang w:val="es-AR"/>
        </w:rPr>
        <w:t xml:space="preserve">a lo largo de todo el sitio. </w:t>
      </w:r>
      <w:r w:rsidR="0070084F" w:rsidRPr="007E28B6">
        <w:rPr>
          <w:rFonts w:ascii="Times New Roman" w:hAnsi="Times New Roman"/>
          <w:sz w:val="24"/>
          <w:szCs w:val="24"/>
          <w:lang w:val="es-AR"/>
        </w:rPr>
        <w:t xml:space="preserve">Entendemos </w:t>
      </w:r>
      <w:r w:rsidRPr="007E28B6">
        <w:rPr>
          <w:rFonts w:ascii="Times New Roman" w:hAnsi="Times New Roman"/>
          <w:sz w:val="24"/>
          <w:szCs w:val="24"/>
          <w:lang w:val="es-AR"/>
        </w:rPr>
        <w:t xml:space="preserve">que estos </w:t>
      </w:r>
      <w:r w:rsidRPr="00082117">
        <w:rPr>
          <w:rFonts w:ascii="Times New Roman" w:hAnsi="Times New Roman"/>
          <w:sz w:val="24"/>
          <w:szCs w:val="24"/>
          <w:highlight w:val="yellow"/>
          <w:lang w:val="es-AR"/>
          <w:rPrChange w:id="47" w:author="Usuario" w:date="2015-06-04T17:32:00Z">
            <w:rPr>
              <w:rFonts w:ascii="Times New Roman" w:hAnsi="Times New Roman"/>
              <w:sz w:val="24"/>
              <w:szCs w:val="24"/>
              <w:lang w:val="es-AR"/>
            </w:rPr>
          </w:rPrChange>
        </w:rPr>
        <w:t>recintos</w:t>
      </w:r>
      <w:r w:rsidRPr="007E28B6">
        <w:rPr>
          <w:rFonts w:ascii="Times New Roman" w:hAnsi="Times New Roman"/>
          <w:sz w:val="24"/>
          <w:szCs w:val="24"/>
          <w:lang w:val="es-AR"/>
        </w:rPr>
        <w:t xml:space="preserve"> conforman una suerte de unidad, donde cada uno de los mismos cumpliría diferentes funcionalidades dentro de la vida cotidiana del grupo familiar o doméstico que lo habitó. En el caso puntual del R 94, lo concebíamos, antes de comenzar las excavaciones, como un posible patio de actividades, </w:t>
      </w:r>
      <w:del w:id="48" w:author="Usuario" w:date="2015-06-04T17:33:00Z">
        <w:r w:rsidRPr="007E28B6" w:rsidDel="00082117">
          <w:rPr>
            <w:rFonts w:ascii="Times New Roman" w:hAnsi="Times New Roman"/>
            <w:sz w:val="24"/>
            <w:szCs w:val="24"/>
            <w:lang w:val="es-AR"/>
          </w:rPr>
          <w:delText xml:space="preserve">un </w:delText>
        </w:r>
        <w:r w:rsidRPr="00082117" w:rsidDel="00082117">
          <w:rPr>
            <w:rFonts w:ascii="Times New Roman" w:hAnsi="Times New Roman"/>
            <w:sz w:val="24"/>
            <w:szCs w:val="24"/>
            <w:highlight w:val="yellow"/>
            <w:lang w:val="es-AR"/>
            <w:rPrChange w:id="49" w:author="Usuario" w:date="2015-06-04T17:33:00Z">
              <w:rPr>
                <w:rFonts w:ascii="Times New Roman" w:hAnsi="Times New Roman"/>
                <w:sz w:val="24"/>
                <w:szCs w:val="24"/>
                <w:lang w:val="es-AR"/>
              </w:rPr>
            </w:rPrChange>
          </w:rPr>
          <w:delText>recinto</w:delText>
        </w:r>
        <w:r w:rsidRPr="007E28B6" w:rsidDel="00082117">
          <w:rPr>
            <w:rFonts w:ascii="Times New Roman" w:hAnsi="Times New Roman"/>
            <w:sz w:val="24"/>
            <w:szCs w:val="24"/>
            <w:lang w:val="es-AR"/>
          </w:rPr>
          <w:delText xml:space="preserve"> </w:delText>
        </w:r>
      </w:del>
      <w:r w:rsidRPr="007E28B6">
        <w:rPr>
          <w:rFonts w:ascii="Times New Roman" w:hAnsi="Times New Roman"/>
          <w:sz w:val="24"/>
          <w:szCs w:val="24"/>
          <w:lang w:val="es-AR"/>
        </w:rPr>
        <w:t>probablemente sin techumbre, donde se realizaban diversas actividades.</w:t>
      </w:r>
      <w:r w:rsidR="0070084F" w:rsidRPr="007E28B6">
        <w:rPr>
          <w:rFonts w:ascii="Times New Roman" w:hAnsi="Times New Roman"/>
          <w:sz w:val="24"/>
          <w:szCs w:val="24"/>
          <w:lang w:val="es-AR"/>
        </w:rPr>
        <w:t xml:space="preserve"> </w:t>
      </w:r>
    </w:p>
    <w:p w:rsidR="0070084F" w:rsidRDefault="0070084F"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los más de 20 metros cuadrados excavados se realizaron variados y significativos tipos de hallazgos, pero sin dudas el </w:t>
      </w:r>
      <w:r w:rsidR="00175B61" w:rsidRPr="007E28B6">
        <w:rPr>
          <w:rFonts w:ascii="Times New Roman" w:hAnsi="Times New Roman"/>
          <w:sz w:val="24"/>
          <w:szCs w:val="24"/>
          <w:lang w:val="es-AR"/>
        </w:rPr>
        <w:t>más</w:t>
      </w:r>
      <w:r w:rsidRPr="007E28B6">
        <w:rPr>
          <w:rFonts w:ascii="Times New Roman" w:hAnsi="Times New Roman"/>
          <w:sz w:val="24"/>
          <w:szCs w:val="24"/>
          <w:lang w:val="es-AR"/>
        </w:rPr>
        <w:t xml:space="preserve"> excepcional es el de 17 </w:t>
      </w:r>
      <w:r w:rsidR="00DB2095">
        <w:rPr>
          <w:rFonts w:ascii="Times New Roman" w:hAnsi="Times New Roman"/>
          <w:sz w:val="24"/>
          <w:szCs w:val="24"/>
          <w:lang w:val="es-AR"/>
        </w:rPr>
        <w:t>vasija</w:t>
      </w:r>
      <w:r w:rsidRPr="007E28B6">
        <w:rPr>
          <w:rFonts w:ascii="Times New Roman" w:hAnsi="Times New Roman"/>
          <w:sz w:val="24"/>
          <w:szCs w:val="24"/>
          <w:lang w:val="es-AR"/>
        </w:rPr>
        <w:t>s de cerámica enteras o prácticamente completas enterradas en el</w:t>
      </w:r>
      <w:r w:rsidR="00C96C79">
        <w:rPr>
          <w:rFonts w:ascii="Times New Roman" w:hAnsi="Times New Roman"/>
          <w:sz w:val="24"/>
          <w:szCs w:val="24"/>
          <w:lang w:val="es-AR"/>
        </w:rPr>
        <w:t xml:space="preserve"> </w:t>
      </w:r>
      <w:r w:rsidR="004F6BAB">
        <w:rPr>
          <w:rFonts w:ascii="Times New Roman" w:hAnsi="Times New Roman"/>
          <w:sz w:val="24"/>
          <w:szCs w:val="24"/>
          <w:lang w:val="es-AR"/>
        </w:rPr>
        <w:t>único</w:t>
      </w:r>
      <w:r w:rsidRPr="007E28B6">
        <w:rPr>
          <w:rFonts w:ascii="Times New Roman" w:hAnsi="Times New Roman"/>
          <w:sz w:val="24"/>
          <w:szCs w:val="24"/>
          <w:lang w:val="es-AR"/>
        </w:rPr>
        <w:t xml:space="preserve"> piso de ocupación</w:t>
      </w:r>
      <w:r w:rsidR="007A566B">
        <w:rPr>
          <w:rFonts w:ascii="Times New Roman" w:hAnsi="Times New Roman"/>
          <w:sz w:val="24"/>
          <w:szCs w:val="24"/>
          <w:lang w:val="es-AR"/>
        </w:rPr>
        <w:t xml:space="preserve"> </w:t>
      </w:r>
      <w:r w:rsidR="00C96C79">
        <w:rPr>
          <w:rFonts w:ascii="Times New Roman" w:hAnsi="Times New Roman"/>
          <w:sz w:val="24"/>
          <w:szCs w:val="24"/>
          <w:lang w:val="es-AR"/>
        </w:rPr>
        <w:t xml:space="preserve">registrado </w:t>
      </w:r>
      <w:r w:rsidR="007A566B">
        <w:rPr>
          <w:rFonts w:ascii="Times New Roman" w:hAnsi="Times New Roman"/>
          <w:sz w:val="24"/>
          <w:szCs w:val="24"/>
          <w:lang w:val="es-AR"/>
        </w:rPr>
        <w:t>(Figura 4</w:t>
      </w:r>
      <w:r w:rsidR="00321F5D">
        <w:rPr>
          <w:rFonts w:ascii="Times New Roman" w:hAnsi="Times New Roman"/>
          <w:sz w:val="24"/>
          <w:szCs w:val="24"/>
          <w:lang w:val="es-AR"/>
        </w:rPr>
        <w:t>)</w:t>
      </w:r>
      <w:r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Este </w:t>
      </w:r>
      <w:r w:rsidR="00FA3065" w:rsidRPr="007E28B6">
        <w:rPr>
          <w:rFonts w:ascii="Times New Roman" w:hAnsi="Times New Roman"/>
          <w:sz w:val="24"/>
          <w:szCs w:val="24"/>
          <w:lang w:val="es-AR"/>
        </w:rPr>
        <w:t>inusual</w:t>
      </w:r>
      <w:r w:rsidRPr="007E28B6">
        <w:rPr>
          <w:rFonts w:ascii="Times New Roman" w:hAnsi="Times New Roman"/>
          <w:sz w:val="24"/>
          <w:szCs w:val="24"/>
          <w:lang w:val="es-AR"/>
        </w:rPr>
        <w:t xml:space="preserve"> contexto</w:t>
      </w:r>
      <w:r w:rsidR="00C96C79" w:rsidRPr="00C96C79">
        <w:rPr>
          <w:rFonts w:ascii="Times New Roman" w:hAnsi="Times New Roman"/>
          <w:sz w:val="24"/>
          <w:szCs w:val="24"/>
          <w:lang w:val="es-AR"/>
        </w:rPr>
        <w:t xml:space="preserve"> </w:t>
      </w:r>
      <w:r w:rsidR="00C96C79" w:rsidRPr="007E28B6">
        <w:rPr>
          <w:rFonts w:ascii="Times New Roman" w:hAnsi="Times New Roman"/>
          <w:sz w:val="24"/>
          <w:szCs w:val="24"/>
          <w:lang w:val="es-AR"/>
        </w:rPr>
        <w:t>fue c</w:t>
      </w:r>
      <w:r w:rsidR="00C96C79">
        <w:rPr>
          <w:rFonts w:ascii="Times New Roman" w:hAnsi="Times New Roman"/>
          <w:sz w:val="24"/>
          <w:szCs w:val="24"/>
          <w:lang w:val="es-AR"/>
        </w:rPr>
        <w:t>aracterizado</w:t>
      </w:r>
      <w:r w:rsidR="00117E57">
        <w:rPr>
          <w:rFonts w:ascii="Times New Roman" w:hAnsi="Times New Roman"/>
          <w:sz w:val="24"/>
          <w:szCs w:val="24"/>
          <w:lang w:val="es-AR"/>
        </w:rPr>
        <w:t xml:space="preserve"> </w:t>
      </w:r>
      <w:r w:rsidR="00585729" w:rsidRPr="007E28B6">
        <w:rPr>
          <w:rFonts w:ascii="Times New Roman" w:hAnsi="Times New Roman"/>
          <w:sz w:val="24"/>
          <w:szCs w:val="24"/>
          <w:lang w:val="es-AR"/>
        </w:rPr>
        <w:t xml:space="preserve">por la </w:t>
      </w:r>
      <w:r w:rsidR="00117E57">
        <w:rPr>
          <w:rFonts w:ascii="Times New Roman" w:hAnsi="Times New Roman"/>
          <w:sz w:val="24"/>
          <w:szCs w:val="24"/>
          <w:lang w:val="es-AR"/>
        </w:rPr>
        <w:t>disposición</w:t>
      </w:r>
      <w:r w:rsidR="00C96C79">
        <w:rPr>
          <w:rFonts w:ascii="Times New Roman" w:hAnsi="Times New Roman"/>
          <w:sz w:val="24"/>
          <w:szCs w:val="24"/>
          <w:lang w:val="es-AR"/>
        </w:rPr>
        <w:t xml:space="preserve"> de </w:t>
      </w:r>
      <w:r w:rsidR="00117E57">
        <w:rPr>
          <w:rFonts w:ascii="Times New Roman" w:hAnsi="Times New Roman"/>
          <w:sz w:val="24"/>
          <w:szCs w:val="24"/>
          <w:lang w:val="es-AR"/>
        </w:rPr>
        <w:t xml:space="preserve">las </w:t>
      </w:r>
      <w:r w:rsidR="00C96C79">
        <w:rPr>
          <w:rFonts w:ascii="Times New Roman" w:hAnsi="Times New Roman"/>
          <w:sz w:val="24"/>
          <w:szCs w:val="24"/>
          <w:lang w:val="es-AR"/>
        </w:rPr>
        <w:t>vasijas,</w:t>
      </w:r>
      <w:r w:rsidR="00FA3065" w:rsidRPr="007E28B6">
        <w:rPr>
          <w:rFonts w:ascii="Times New Roman" w:hAnsi="Times New Roman"/>
          <w:sz w:val="24"/>
          <w:szCs w:val="24"/>
          <w:lang w:val="es-AR"/>
        </w:rPr>
        <w:t xml:space="preserve"> la ausencia de restos humanos</w:t>
      </w:r>
      <w:r w:rsidR="00117E57">
        <w:rPr>
          <w:rFonts w:ascii="Times New Roman" w:hAnsi="Times New Roman"/>
          <w:sz w:val="24"/>
          <w:szCs w:val="24"/>
          <w:lang w:val="es-AR"/>
        </w:rPr>
        <w:t>,</w:t>
      </w:r>
      <w:r w:rsidR="00C96C79">
        <w:rPr>
          <w:rFonts w:ascii="Times New Roman" w:hAnsi="Times New Roman"/>
          <w:sz w:val="24"/>
          <w:szCs w:val="24"/>
          <w:lang w:val="es-AR"/>
        </w:rPr>
        <w:t xml:space="preserve"> la presencia de escarabajos de la especie</w:t>
      </w:r>
      <w:r w:rsidR="00FA3065" w:rsidRPr="007E28B6">
        <w:rPr>
          <w:rFonts w:ascii="Times New Roman" w:hAnsi="Times New Roman"/>
          <w:sz w:val="24"/>
          <w:szCs w:val="24"/>
          <w:lang w:val="es-AR"/>
        </w:rPr>
        <w:t xml:space="preserve"> </w:t>
      </w:r>
      <w:commentRangeStart w:id="50"/>
      <w:proofErr w:type="spellStart"/>
      <w:r w:rsidR="00C96C79" w:rsidRPr="00C96C79">
        <w:rPr>
          <w:rFonts w:ascii="Times New Roman" w:hAnsi="Times New Roman"/>
          <w:i/>
          <w:sz w:val="24"/>
          <w:szCs w:val="24"/>
          <w:lang w:val="es-AR"/>
        </w:rPr>
        <w:t>Scotobius</w:t>
      </w:r>
      <w:commentRangeEnd w:id="50"/>
      <w:proofErr w:type="spellEnd"/>
      <w:r w:rsidR="00082117">
        <w:rPr>
          <w:rStyle w:val="Refdecomentario"/>
        </w:rPr>
        <w:commentReference w:id="50"/>
      </w:r>
      <w:r w:rsidR="00C96C79" w:rsidRPr="00C96C79">
        <w:rPr>
          <w:rFonts w:ascii="Times New Roman" w:hAnsi="Times New Roman"/>
          <w:i/>
          <w:sz w:val="24"/>
          <w:szCs w:val="24"/>
          <w:lang w:val="es-AR"/>
        </w:rPr>
        <w:t xml:space="preserve"> </w:t>
      </w:r>
      <w:commentRangeStart w:id="51"/>
      <w:proofErr w:type="spellStart"/>
      <w:ins w:id="52" w:author="Usuario" w:date="2015-06-04T17:24:00Z">
        <w:r w:rsidR="00FC028A">
          <w:rPr>
            <w:rFonts w:ascii="Times New Roman" w:hAnsi="Times New Roman"/>
            <w:i/>
            <w:sz w:val="24"/>
            <w:szCs w:val="24"/>
            <w:lang w:val="es-AR"/>
          </w:rPr>
          <w:t>s</w:t>
        </w:r>
      </w:ins>
      <w:del w:id="53" w:author="Usuario" w:date="2015-06-04T17:24:00Z">
        <w:r w:rsidR="00C96C79" w:rsidRPr="00C96C79" w:rsidDel="00FC028A">
          <w:rPr>
            <w:rFonts w:ascii="Times New Roman" w:hAnsi="Times New Roman"/>
            <w:i/>
            <w:sz w:val="24"/>
            <w:szCs w:val="24"/>
            <w:lang w:val="es-AR"/>
          </w:rPr>
          <w:delText>S</w:delText>
        </w:r>
      </w:del>
      <w:r w:rsidR="00C96C79" w:rsidRPr="00C96C79">
        <w:rPr>
          <w:rFonts w:ascii="Times New Roman" w:hAnsi="Times New Roman"/>
          <w:i/>
          <w:sz w:val="24"/>
          <w:szCs w:val="24"/>
          <w:lang w:val="es-AR"/>
        </w:rPr>
        <w:t>p</w:t>
      </w:r>
      <w:commentRangeEnd w:id="51"/>
      <w:proofErr w:type="spellEnd"/>
      <w:r w:rsidR="00FC028A">
        <w:rPr>
          <w:rStyle w:val="Refdecomentario"/>
        </w:rPr>
        <w:commentReference w:id="51"/>
      </w:r>
      <w:r w:rsidR="00C96C79" w:rsidRPr="00C96C79">
        <w:rPr>
          <w:rFonts w:ascii="Times New Roman" w:hAnsi="Times New Roman"/>
          <w:i/>
          <w:sz w:val="24"/>
          <w:szCs w:val="24"/>
          <w:lang w:val="es-AR"/>
        </w:rPr>
        <w:t>.</w:t>
      </w:r>
      <w:r w:rsidR="00C96C79">
        <w:rPr>
          <w:rFonts w:ascii="Times New Roman" w:hAnsi="Times New Roman"/>
          <w:sz w:val="24"/>
          <w:szCs w:val="24"/>
          <w:lang w:val="es-AR"/>
        </w:rPr>
        <w:t xml:space="preserve"> </w:t>
      </w:r>
      <w:r w:rsidR="00C96C79" w:rsidRPr="007E28B6">
        <w:rPr>
          <w:rFonts w:ascii="Times New Roman" w:hAnsi="Times New Roman"/>
          <w:sz w:val="24"/>
          <w:szCs w:val="24"/>
          <w:lang w:val="es-AR"/>
        </w:rPr>
        <w:t xml:space="preserve">en el interior de </w:t>
      </w:r>
      <w:r w:rsidR="00C96C79">
        <w:rPr>
          <w:rFonts w:ascii="Times New Roman" w:hAnsi="Times New Roman"/>
          <w:sz w:val="24"/>
          <w:szCs w:val="24"/>
          <w:lang w:val="es-AR"/>
        </w:rPr>
        <w:t>éstas,</w:t>
      </w:r>
      <w:r w:rsidR="00C96C79" w:rsidRPr="007E28B6">
        <w:rPr>
          <w:rFonts w:ascii="Times New Roman" w:hAnsi="Times New Roman"/>
          <w:sz w:val="24"/>
          <w:szCs w:val="24"/>
          <w:lang w:val="es-AR"/>
        </w:rPr>
        <w:t xml:space="preserve"> </w:t>
      </w:r>
      <w:r w:rsidR="00117E57">
        <w:rPr>
          <w:rFonts w:ascii="Times New Roman" w:hAnsi="Times New Roman"/>
          <w:sz w:val="24"/>
          <w:szCs w:val="24"/>
          <w:lang w:val="es-AR"/>
        </w:rPr>
        <w:t>los sedimentos adheridos a sus paredes internas</w:t>
      </w:r>
      <w:r w:rsidR="00342C24">
        <w:rPr>
          <w:rFonts w:ascii="Times New Roman" w:hAnsi="Times New Roman"/>
          <w:sz w:val="24"/>
          <w:szCs w:val="24"/>
          <w:lang w:val="es-AR"/>
        </w:rPr>
        <w:t xml:space="preserve">, la presencia </w:t>
      </w:r>
      <w:r w:rsidR="00D353BB">
        <w:rPr>
          <w:rFonts w:ascii="Times New Roman" w:hAnsi="Times New Roman"/>
          <w:sz w:val="24"/>
          <w:szCs w:val="24"/>
          <w:lang w:val="es-AR"/>
        </w:rPr>
        <w:t>instrumentos</w:t>
      </w:r>
      <w:r w:rsidR="00342C24">
        <w:rPr>
          <w:rFonts w:ascii="Times New Roman" w:hAnsi="Times New Roman"/>
          <w:sz w:val="24"/>
          <w:szCs w:val="24"/>
          <w:lang w:val="es-AR"/>
        </w:rPr>
        <w:t xml:space="preserve"> de madera</w:t>
      </w:r>
      <w:r w:rsidR="00117E57">
        <w:rPr>
          <w:rFonts w:ascii="Times New Roman" w:hAnsi="Times New Roman"/>
          <w:sz w:val="24"/>
          <w:szCs w:val="24"/>
          <w:lang w:val="es-AR"/>
        </w:rPr>
        <w:t xml:space="preserve"> y el </w:t>
      </w:r>
      <w:r w:rsidR="00342C24">
        <w:rPr>
          <w:rFonts w:ascii="Times New Roman" w:hAnsi="Times New Roman"/>
          <w:sz w:val="24"/>
          <w:szCs w:val="24"/>
          <w:lang w:val="es-AR"/>
        </w:rPr>
        <w:t>trabajo</w:t>
      </w:r>
      <w:r w:rsidR="00117E57">
        <w:rPr>
          <w:rFonts w:ascii="Times New Roman" w:hAnsi="Times New Roman"/>
          <w:sz w:val="24"/>
          <w:szCs w:val="24"/>
          <w:lang w:val="es-AR"/>
        </w:rPr>
        <w:t xml:space="preserve"> etnográfico realizado en el poblado actual </w:t>
      </w:r>
      <w:r w:rsidR="00FA3065" w:rsidRPr="007E28B6">
        <w:rPr>
          <w:rFonts w:ascii="Times New Roman" w:hAnsi="Times New Roman"/>
          <w:sz w:val="24"/>
          <w:szCs w:val="24"/>
          <w:lang w:val="es-AR"/>
        </w:rPr>
        <w:t xml:space="preserve">como un espacio </w:t>
      </w:r>
      <w:proofErr w:type="spellStart"/>
      <w:r w:rsidR="00FA3065" w:rsidRPr="007E28B6">
        <w:rPr>
          <w:rFonts w:ascii="Times New Roman" w:hAnsi="Times New Roman"/>
          <w:sz w:val="24"/>
          <w:szCs w:val="24"/>
          <w:lang w:val="es-AR"/>
        </w:rPr>
        <w:t>supradoméstico</w:t>
      </w:r>
      <w:proofErr w:type="spellEnd"/>
      <w:r w:rsidR="00FA3065" w:rsidRPr="007E28B6">
        <w:rPr>
          <w:rFonts w:ascii="Times New Roman" w:hAnsi="Times New Roman"/>
          <w:sz w:val="24"/>
          <w:szCs w:val="24"/>
          <w:lang w:val="es-AR"/>
        </w:rPr>
        <w:t xml:space="preserve"> de producción, consumo y alma</w:t>
      </w:r>
      <w:r w:rsidR="00321F5D">
        <w:rPr>
          <w:rFonts w:ascii="Times New Roman" w:hAnsi="Times New Roman"/>
          <w:sz w:val="24"/>
          <w:szCs w:val="24"/>
          <w:lang w:val="es-AR"/>
        </w:rPr>
        <w:t>cenaje de chicha (</w:t>
      </w:r>
      <w:proofErr w:type="spellStart"/>
      <w:r w:rsidR="00321F5D">
        <w:rPr>
          <w:rFonts w:ascii="Times New Roman" w:hAnsi="Times New Roman"/>
          <w:sz w:val="24"/>
          <w:szCs w:val="24"/>
          <w:lang w:val="es-AR"/>
        </w:rPr>
        <w:t>Leibowicz</w:t>
      </w:r>
      <w:proofErr w:type="spellEnd"/>
      <w:r w:rsidR="00321F5D">
        <w:rPr>
          <w:rFonts w:ascii="Times New Roman" w:hAnsi="Times New Roman"/>
          <w:sz w:val="24"/>
          <w:szCs w:val="24"/>
          <w:lang w:val="es-AR"/>
        </w:rPr>
        <w:t xml:space="preserve"> 2013</w:t>
      </w:r>
      <w:r w:rsidR="00AD038F">
        <w:rPr>
          <w:rFonts w:ascii="Times New Roman" w:hAnsi="Times New Roman"/>
          <w:sz w:val="24"/>
          <w:szCs w:val="24"/>
          <w:lang w:val="es-AR"/>
        </w:rPr>
        <w:t>b</w:t>
      </w:r>
      <w:r w:rsidR="00117E57">
        <w:rPr>
          <w:rFonts w:ascii="Times New Roman" w:hAnsi="Times New Roman"/>
          <w:sz w:val="24"/>
          <w:szCs w:val="24"/>
          <w:lang w:val="es-AR"/>
        </w:rPr>
        <w:t xml:space="preserve">; </w:t>
      </w:r>
      <w:proofErr w:type="spellStart"/>
      <w:r w:rsidR="00117E57">
        <w:rPr>
          <w:rFonts w:ascii="Times New Roman" w:hAnsi="Times New Roman"/>
          <w:sz w:val="24"/>
          <w:szCs w:val="24"/>
          <w:lang w:val="es-AR"/>
        </w:rPr>
        <w:t>Leibowicz</w:t>
      </w:r>
      <w:proofErr w:type="spellEnd"/>
      <w:r w:rsidR="00117E57">
        <w:rPr>
          <w:rFonts w:ascii="Times New Roman" w:hAnsi="Times New Roman"/>
          <w:sz w:val="24"/>
          <w:szCs w:val="24"/>
          <w:lang w:val="es-AR"/>
        </w:rPr>
        <w:t xml:space="preserve"> et al. 2012</w:t>
      </w:r>
      <w:r w:rsidR="00FA3065" w:rsidRPr="007E28B6">
        <w:rPr>
          <w:rFonts w:ascii="Times New Roman" w:hAnsi="Times New Roman"/>
          <w:sz w:val="24"/>
          <w:szCs w:val="24"/>
          <w:lang w:val="es-AR"/>
        </w:rPr>
        <w:t>).</w:t>
      </w:r>
    </w:p>
    <w:p w:rsidR="00C96C79" w:rsidRDefault="00C96C79" w:rsidP="00E348F9">
      <w:pPr>
        <w:spacing w:line="360" w:lineRule="auto"/>
        <w:jc w:val="both"/>
        <w:rPr>
          <w:rFonts w:ascii="Times New Roman" w:hAnsi="Times New Roman"/>
          <w:sz w:val="24"/>
          <w:szCs w:val="24"/>
          <w:lang w:val="es-AR"/>
        </w:rPr>
      </w:pPr>
      <w:r>
        <w:rPr>
          <w:rFonts w:ascii="Times New Roman" w:hAnsi="Times New Roman"/>
          <w:sz w:val="24"/>
          <w:szCs w:val="24"/>
          <w:lang w:val="es-AR"/>
        </w:rPr>
        <w:t>Asimismo</w:t>
      </w:r>
      <w:ins w:id="54" w:author="Usuario" w:date="2015-06-04T17:30:00Z">
        <w:r w:rsidR="00082117">
          <w:rPr>
            <w:rFonts w:ascii="Times New Roman" w:hAnsi="Times New Roman"/>
            <w:sz w:val="24"/>
            <w:szCs w:val="24"/>
            <w:lang w:val="es-AR"/>
          </w:rPr>
          <w:t>,</w:t>
        </w:r>
      </w:ins>
      <w:r>
        <w:rPr>
          <w:rFonts w:ascii="Times New Roman" w:hAnsi="Times New Roman"/>
          <w:sz w:val="24"/>
          <w:szCs w:val="24"/>
          <w:lang w:val="es-AR"/>
        </w:rPr>
        <w:t xml:space="preserve"> se documentaron en el mismo recinto practicas vinculadas con ceremonias de cierre y la muerte ritual de este espacio (</w:t>
      </w:r>
      <w:proofErr w:type="spellStart"/>
      <w:r>
        <w:rPr>
          <w:rFonts w:ascii="Times New Roman" w:hAnsi="Times New Roman"/>
          <w:sz w:val="24"/>
          <w:szCs w:val="24"/>
          <w:lang w:val="es-AR"/>
        </w:rPr>
        <w:t>Leibowicz</w:t>
      </w:r>
      <w:proofErr w:type="spellEnd"/>
      <w:r>
        <w:rPr>
          <w:rFonts w:ascii="Times New Roman" w:hAnsi="Times New Roman"/>
          <w:sz w:val="24"/>
          <w:szCs w:val="24"/>
          <w:lang w:val="es-AR"/>
        </w:rPr>
        <w:t xml:space="preserve"> 2013a). Estas incluyen el depósito de un nonato sobre el piso de ocupación, </w:t>
      </w:r>
      <w:r w:rsidR="004F6BAB">
        <w:rPr>
          <w:rFonts w:ascii="Times New Roman" w:hAnsi="Times New Roman"/>
          <w:sz w:val="24"/>
          <w:szCs w:val="24"/>
          <w:lang w:val="es-AR"/>
        </w:rPr>
        <w:t xml:space="preserve">el entierro de una figurina femenina, un </w:t>
      </w:r>
      <w:proofErr w:type="spellStart"/>
      <w:r w:rsidR="004F6BAB">
        <w:rPr>
          <w:rFonts w:ascii="Times New Roman" w:hAnsi="Times New Roman"/>
          <w:sz w:val="24"/>
          <w:szCs w:val="24"/>
          <w:lang w:val="es-AR"/>
        </w:rPr>
        <w:t>amonite</w:t>
      </w:r>
      <w:proofErr w:type="spellEnd"/>
      <w:r w:rsidR="004F6BAB">
        <w:rPr>
          <w:rFonts w:ascii="Times New Roman" w:hAnsi="Times New Roman"/>
          <w:sz w:val="24"/>
          <w:szCs w:val="24"/>
          <w:lang w:val="es-AR"/>
        </w:rPr>
        <w:t xml:space="preserve"> y restos vegetales, así como el tapiado de una puerta. Este último evento pudo datarse </w:t>
      </w:r>
      <w:proofErr w:type="spellStart"/>
      <w:r w:rsidR="004F6BAB">
        <w:rPr>
          <w:rFonts w:ascii="Times New Roman" w:hAnsi="Times New Roman"/>
          <w:sz w:val="24"/>
          <w:szCs w:val="24"/>
          <w:lang w:val="es-AR"/>
        </w:rPr>
        <w:t>radiocarbónicamente</w:t>
      </w:r>
      <w:proofErr w:type="spellEnd"/>
      <w:r w:rsidR="004F6BAB">
        <w:rPr>
          <w:rFonts w:ascii="Times New Roman" w:hAnsi="Times New Roman"/>
          <w:sz w:val="24"/>
          <w:szCs w:val="24"/>
          <w:lang w:val="es-AR"/>
        </w:rPr>
        <w:t xml:space="preserve"> al encontrarse allí restos óseos de camélido</w:t>
      </w:r>
      <w:ins w:id="55" w:author="Usuario" w:date="2015-06-11T18:07:00Z">
        <w:r w:rsidR="00D41283">
          <w:rPr>
            <w:rFonts w:ascii="Times New Roman" w:hAnsi="Times New Roman"/>
            <w:sz w:val="24"/>
            <w:szCs w:val="24"/>
            <w:lang w:val="es-AR"/>
          </w:rPr>
          <w:t>.</w:t>
        </w:r>
      </w:ins>
      <w:commentRangeStart w:id="56"/>
      <w:r w:rsidR="004F6BAB">
        <w:rPr>
          <w:rFonts w:ascii="Times New Roman" w:hAnsi="Times New Roman"/>
          <w:sz w:val="24"/>
          <w:szCs w:val="24"/>
          <w:lang w:val="es-AR"/>
        </w:rPr>
        <w:t>;</w:t>
      </w:r>
      <w:commentRangeEnd w:id="56"/>
      <w:r w:rsidR="00082117">
        <w:rPr>
          <w:rStyle w:val="Refdecomentario"/>
        </w:rPr>
        <w:commentReference w:id="56"/>
      </w:r>
      <w:r w:rsidR="004F6BAB">
        <w:rPr>
          <w:rFonts w:ascii="Times New Roman" w:hAnsi="Times New Roman"/>
          <w:sz w:val="24"/>
          <w:szCs w:val="24"/>
          <w:lang w:val="es-AR"/>
        </w:rPr>
        <w:t xml:space="preserve"> </w:t>
      </w:r>
      <w:ins w:id="57" w:author="Usuario" w:date="2015-06-11T18:07:00Z">
        <w:r w:rsidR="00D41283">
          <w:rPr>
            <w:rFonts w:ascii="Times New Roman" w:hAnsi="Times New Roman"/>
            <w:sz w:val="24"/>
            <w:szCs w:val="24"/>
            <w:lang w:val="es-AR"/>
          </w:rPr>
          <w:t>A</w:t>
        </w:r>
      </w:ins>
      <w:del w:id="58" w:author="Usuario" w:date="2015-06-11T18:07:00Z">
        <w:r w:rsidR="004F6BAB" w:rsidDel="00D41283">
          <w:rPr>
            <w:rFonts w:ascii="Times New Roman" w:hAnsi="Times New Roman"/>
            <w:sz w:val="24"/>
            <w:szCs w:val="24"/>
            <w:lang w:val="es-AR"/>
          </w:rPr>
          <w:delText>a</w:delText>
        </w:r>
      </w:del>
      <w:r w:rsidR="004F6BAB">
        <w:rPr>
          <w:rFonts w:ascii="Times New Roman" w:hAnsi="Times New Roman"/>
          <w:sz w:val="24"/>
          <w:szCs w:val="24"/>
          <w:lang w:val="es-AR"/>
        </w:rPr>
        <w:t>simismo</w:t>
      </w:r>
      <w:ins w:id="59" w:author="Usuario" w:date="2015-06-04T17:31:00Z">
        <w:r w:rsidR="00082117">
          <w:rPr>
            <w:rFonts w:ascii="Times New Roman" w:hAnsi="Times New Roman"/>
            <w:sz w:val="24"/>
            <w:szCs w:val="24"/>
            <w:lang w:val="es-AR"/>
          </w:rPr>
          <w:t>,</w:t>
        </w:r>
      </w:ins>
      <w:r w:rsidR="004F6BAB">
        <w:rPr>
          <w:rFonts w:ascii="Times New Roman" w:hAnsi="Times New Roman"/>
          <w:sz w:val="24"/>
          <w:szCs w:val="24"/>
          <w:lang w:val="es-AR"/>
        </w:rPr>
        <w:t xml:space="preserve"> se analizaron otras dos muestras obtenidas en distintos sectores de la habitación por lo que el recinto cuenta con tres fechados </w:t>
      </w:r>
      <w:proofErr w:type="spellStart"/>
      <w:r w:rsidR="004F6BAB">
        <w:rPr>
          <w:rFonts w:ascii="Times New Roman" w:hAnsi="Times New Roman"/>
          <w:sz w:val="24"/>
          <w:szCs w:val="24"/>
          <w:lang w:val="es-AR"/>
        </w:rPr>
        <w:t>radiocarbónicos</w:t>
      </w:r>
      <w:proofErr w:type="spellEnd"/>
      <w:r w:rsidR="004F6BAB">
        <w:rPr>
          <w:rFonts w:ascii="Times New Roman" w:hAnsi="Times New Roman"/>
          <w:sz w:val="24"/>
          <w:szCs w:val="24"/>
          <w:lang w:val="es-AR"/>
        </w:rPr>
        <w:t xml:space="preserve"> congruentes entre sí (Tabla 2).</w:t>
      </w:r>
    </w:p>
    <w:tbl>
      <w:tblPr>
        <w:tblW w:w="8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3"/>
        <w:gridCol w:w="1731"/>
        <w:gridCol w:w="1731"/>
        <w:gridCol w:w="1731"/>
        <w:gridCol w:w="1731"/>
      </w:tblGrid>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proofErr w:type="spellStart"/>
            <w:r w:rsidRPr="004F6BAB">
              <w:rPr>
                <w:rFonts w:ascii="Times New Roman" w:hAnsi="Times New Roman"/>
                <w:sz w:val="20"/>
                <w:szCs w:val="20"/>
              </w:rPr>
              <w:t>Código</w:t>
            </w:r>
            <w:proofErr w:type="spellEnd"/>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C14 AP</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CC602B" w:rsidP="00CC602B">
            <w:pPr>
              <w:spacing w:line="360" w:lineRule="auto"/>
              <w:jc w:val="center"/>
              <w:rPr>
                <w:rFonts w:ascii="Times New Roman" w:hAnsi="Times New Roman"/>
                <w:sz w:val="20"/>
                <w:szCs w:val="20"/>
              </w:rPr>
            </w:pPr>
            <w:r>
              <w:rPr>
                <w:rFonts w:ascii="Times New Roman" w:hAnsi="Times New Roman"/>
                <w:sz w:val="20"/>
                <w:szCs w:val="20"/>
              </w:rPr>
              <w:t>c</w:t>
            </w:r>
            <w:r w:rsidR="004F6BAB" w:rsidRPr="004F6BAB">
              <w:rPr>
                <w:rFonts w:ascii="Times New Roman" w:hAnsi="Times New Roman"/>
                <w:sz w:val="20"/>
                <w:szCs w:val="20"/>
              </w:rPr>
              <w:t>al</w:t>
            </w:r>
            <w:r>
              <w:rPr>
                <w:rFonts w:ascii="Times New Roman" w:hAnsi="Times New Roman"/>
                <w:sz w:val="20"/>
                <w:szCs w:val="20"/>
              </w:rPr>
              <w:t>.</w:t>
            </w:r>
            <w:r w:rsidR="004F6BAB" w:rsidRPr="004F6BAB">
              <w:rPr>
                <w:rFonts w:ascii="Times New Roman" w:hAnsi="Times New Roman"/>
                <w:sz w:val="20"/>
                <w:szCs w:val="20"/>
              </w:rPr>
              <w:t xml:space="preserve"> </w:t>
            </w:r>
            <w:r>
              <w:rPr>
                <w:rFonts w:ascii="Times New Roman" w:hAnsi="Times New Roman"/>
                <w:sz w:val="20"/>
                <w:szCs w:val="20"/>
              </w:rPr>
              <w:t>AD</w:t>
            </w:r>
            <w:r w:rsidR="004F6BAB" w:rsidRPr="004F6BAB">
              <w:rPr>
                <w:rFonts w:ascii="Times New Roman" w:hAnsi="Times New Roman"/>
                <w:sz w:val="20"/>
                <w:szCs w:val="20"/>
              </w:rPr>
              <w:t xml:space="preserve"> 1 sigma</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CC602B" w:rsidP="00E348F9">
            <w:pPr>
              <w:spacing w:line="360" w:lineRule="auto"/>
              <w:jc w:val="center"/>
              <w:rPr>
                <w:rFonts w:ascii="Times New Roman" w:hAnsi="Times New Roman"/>
                <w:sz w:val="20"/>
                <w:szCs w:val="20"/>
              </w:rPr>
            </w:pPr>
            <w:r>
              <w:rPr>
                <w:rFonts w:ascii="Times New Roman" w:hAnsi="Times New Roman"/>
                <w:sz w:val="20"/>
                <w:szCs w:val="20"/>
              </w:rPr>
              <w:t>cal. AD</w:t>
            </w:r>
            <w:r w:rsidR="004F6BAB" w:rsidRPr="004F6BAB">
              <w:rPr>
                <w:rFonts w:ascii="Times New Roman" w:hAnsi="Times New Roman"/>
                <w:sz w:val="20"/>
                <w:szCs w:val="20"/>
              </w:rPr>
              <w:t xml:space="preserve"> 2 sigma</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proofErr w:type="spellStart"/>
            <w:r>
              <w:rPr>
                <w:rFonts w:ascii="Times New Roman" w:hAnsi="Times New Roman"/>
                <w:sz w:val="20"/>
                <w:szCs w:val="20"/>
              </w:rPr>
              <w:t>Referencia</w:t>
            </w:r>
            <w:proofErr w:type="spellEnd"/>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AA-85658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454±42</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1439-1608</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1420-1622</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proofErr w:type="spellStart"/>
            <w:r>
              <w:rPr>
                <w:rFonts w:ascii="Times New Roman" w:hAnsi="Times New Roman"/>
                <w:sz w:val="20"/>
                <w:szCs w:val="20"/>
              </w:rPr>
              <w:t>Leibowicz</w:t>
            </w:r>
            <w:proofErr w:type="spellEnd"/>
            <w:r>
              <w:rPr>
                <w:rFonts w:ascii="Times New Roman" w:hAnsi="Times New Roman"/>
                <w:sz w:val="20"/>
                <w:szCs w:val="20"/>
              </w:rPr>
              <w:t xml:space="preserve"> 2013a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LP-2544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450±60</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1432-1618</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1419-1626</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proofErr w:type="spellStart"/>
            <w:r>
              <w:rPr>
                <w:rFonts w:ascii="Times New Roman" w:hAnsi="Times New Roman"/>
                <w:sz w:val="20"/>
                <w:szCs w:val="20"/>
              </w:rPr>
              <w:t>Leibowicz</w:t>
            </w:r>
            <w:proofErr w:type="spellEnd"/>
            <w:r>
              <w:rPr>
                <w:rFonts w:ascii="Times New Roman" w:hAnsi="Times New Roman"/>
                <w:sz w:val="20"/>
                <w:szCs w:val="20"/>
              </w:rPr>
              <w:t xml:space="preserve"> 2013a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lastRenderedPageBreak/>
              <w:t xml:space="preserve">LP-2556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450±50</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1438-1614</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1419-1626</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proofErr w:type="spellStart"/>
            <w:r>
              <w:rPr>
                <w:rFonts w:ascii="Times New Roman" w:hAnsi="Times New Roman"/>
                <w:sz w:val="20"/>
                <w:szCs w:val="20"/>
              </w:rPr>
              <w:t>Leibowicz</w:t>
            </w:r>
            <w:proofErr w:type="spellEnd"/>
            <w:r>
              <w:rPr>
                <w:rFonts w:ascii="Times New Roman" w:hAnsi="Times New Roman"/>
                <w:sz w:val="20"/>
                <w:szCs w:val="20"/>
              </w:rPr>
              <w:t xml:space="preserve"> 2013a</w:t>
            </w:r>
          </w:p>
        </w:tc>
      </w:tr>
    </w:tbl>
    <w:p w:rsidR="004F6BAB" w:rsidRPr="00C7597B" w:rsidRDefault="004F6BAB" w:rsidP="00E348F9">
      <w:pPr>
        <w:pStyle w:val="ecxmsonormal"/>
        <w:shd w:val="clear" w:color="auto" w:fill="FFFFFF"/>
        <w:spacing w:line="360" w:lineRule="auto"/>
        <w:jc w:val="both"/>
        <w:rPr>
          <w:sz w:val="20"/>
          <w:szCs w:val="20"/>
          <w:lang w:val="es-AR"/>
        </w:rPr>
      </w:pPr>
      <w:r w:rsidRPr="00C7597B">
        <w:rPr>
          <w:sz w:val="20"/>
          <w:szCs w:val="20"/>
          <w:lang w:val="es-AR"/>
        </w:rPr>
        <w:t xml:space="preserve">Tabla </w:t>
      </w:r>
      <w:r>
        <w:rPr>
          <w:sz w:val="20"/>
          <w:szCs w:val="20"/>
          <w:lang w:val="es-AR"/>
        </w:rPr>
        <w:t>2</w:t>
      </w:r>
      <w:r w:rsidRPr="00C7597B">
        <w:rPr>
          <w:sz w:val="20"/>
          <w:szCs w:val="20"/>
          <w:lang w:val="es-AR"/>
        </w:rPr>
        <w:t xml:space="preserve">. Fechados </w:t>
      </w:r>
      <w:proofErr w:type="spellStart"/>
      <w:r w:rsidRPr="00C7597B">
        <w:rPr>
          <w:sz w:val="20"/>
          <w:szCs w:val="20"/>
          <w:lang w:val="es-AR"/>
        </w:rPr>
        <w:t>radiocarbónicos</w:t>
      </w:r>
      <w:proofErr w:type="spellEnd"/>
      <w:r w:rsidRPr="00C7597B">
        <w:rPr>
          <w:sz w:val="20"/>
          <w:szCs w:val="20"/>
          <w:lang w:val="es-AR"/>
        </w:rPr>
        <w:t xml:space="preserve"> obtenidos en </w:t>
      </w:r>
      <w:r>
        <w:rPr>
          <w:sz w:val="20"/>
          <w:szCs w:val="20"/>
          <w:lang w:val="es-AR"/>
        </w:rPr>
        <w:t xml:space="preserve">el R 94 de </w:t>
      </w:r>
      <w:proofErr w:type="spellStart"/>
      <w:r w:rsidRPr="00C7597B">
        <w:rPr>
          <w:sz w:val="20"/>
          <w:szCs w:val="20"/>
          <w:lang w:val="es-AR"/>
        </w:rPr>
        <w:t>Juella</w:t>
      </w:r>
      <w:proofErr w:type="spellEnd"/>
      <w:r w:rsidRPr="00C7597B">
        <w:rPr>
          <w:sz w:val="20"/>
          <w:szCs w:val="20"/>
          <w:lang w:val="es-AR"/>
        </w:rPr>
        <w:t xml:space="preserve">. Calibrados con el programa </w:t>
      </w:r>
      <w:r>
        <w:rPr>
          <w:sz w:val="20"/>
          <w:szCs w:val="20"/>
          <w:lang w:val="es-AR"/>
        </w:rPr>
        <w:t xml:space="preserve">CALIB </w:t>
      </w:r>
      <w:r w:rsidRPr="00C7597B">
        <w:rPr>
          <w:sz w:val="20"/>
          <w:szCs w:val="20"/>
          <w:lang w:val="es-AR"/>
        </w:rPr>
        <w:t xml:space="preserve">de </w:t>
      </w:r>
      <w:proofErr w:type="spellStart"/>
      <w:r w:rsidRPr="00C7597B">
        <w:rPr>
          <w:sz w:val="20"/>
          <w:szCs w:val="20"/>
          <w:lang w:val="es-AR"/>
        </w:rPr>
        <w:t>S</w:t>
      </w:r>
      <w:commentRangeStart w:id="60"/>
      <w:r w:rsidRPr="00C7597B">
        <w:rPr>
          <w:sz w:val="20"/>
          <w:szCs w:val="20"/>
          <w:lang w:val="es-AR"/>
        </w:rPr>
        <w:t>tuiver</w:t>
      </w:r>
      <w:proofErr w:type="spellEnd"/>
      <w:r w:rsidRPr="00C7597B">
        <w:rPr>
          <w:sz w:val="20"/>
          <w:szCs w:val="20"/>
          <w:lang w:val="es-AR"/>
        </w:rPr>
        <w:t xml:space="preserve"> y </w:t>
      </w:r>
      <w:proofErr w:type="spellStart"/>
      <w:r w:rsidRPr="00C7597B">
        <w:rPr>
          <w:sz w:val="20"/>
          <w:szCs w:val="20"/>
          <w:lang w:val="es-AR"/>
        </w:rPr>
        <w:t>Reimer</w:t>
      </w:r>
      <w:proofErr w:type="spellEnd"/>
      <w:r w:rsidRPr="00C7597B">
        <w:rPr>
          <w:sz w:val="20"/>
          <w:szCs w:val="20"/>
          <w:lang w:val="es-AR"/>
        </w:rPr>
        <w:t xml:space="preserve"> (1993)</w:t>
      </w:r>
      <w:commentRangeEnd w:id="60"/>
      <w:r w:rsidR="00CB7304">
        <w:rPr>
          <w:rStyle w:val="Refdecomentario"/>
          <w:rFonts w:ascii="Calibri" w:eastAsia="Calibri" w:hAnsi="Calibri"/>
        </w:rPr>
        <w:commentReference w:id="60"/>
      </w:r>
      <w:r w:rsidRPr="00C7597B">
        <w:rPr>
          <w:sz w:val="20"/>
          <w:szCs w:val="20"/>
          <w:lang w:val="es-AR"/>
        </w:rPr>
        <w:t xml:space="preserve"> teniendo en cuenta la curva de calibración para el hemisferio sur</w:t>
      </w:r>
      <w:r w:rsidRPr="00C7597B">
        <w:rPr>
          <w:color w:val="000000"/>
          <w:sz w:val="20"/>
          <w:szCs w:val="20"/>
          <w:lang w:val="es-AR"/>
        </w:rPr>
        <w:t xml:space="preserve"> (</w:t>
      </w:r>
      <w:commentRangeStart w:id="61"/>
      <w:proofErr w:type="spellStart"/>
      <w:r w:rsidRPr="00C7597B">
        <w:rPr>
          <w:color w:val="000000"/>
          <w:sz w:val="20"/>
          <w:szCs w:val="20"/>
          <w:lang w:val="es-AR"/>
        </w:rPr>
        <w:t>McCormac</w:t>
      </w:r>
      <w:proofErr w:type="spellEnd"/>
      <w:r w:rsidRPr="00C7597B">
        <w:rPr>
          <w:color w:val="000000"/>
          <w:sz w:val="20"/>
          <w:szCs w:val="20"/>
          <w:lang w:val="es-AR"/>
        </w:rPr>
        <w:t xml:space="preserve"> </w:t>
      </w:r>
      <w:r w:rsidRPr="00C7597B">
        <w:rPr>
          <w:i/>
          <w:color w:val="000000"/>
          <w:sz w:val="20"/>
          <w:szCs w:val="20"/>
          <w:lang w:val="es-AR"/>
        </w:rPr>
        <w:t>et al</w:t>
      </w:r>
      <w:r w:rsidRPr="00C7597B">
        <w:rPr>
          <w:color w:val="000000"/>
          <w:sz w:val="20"/>
          <w:szCs w:val="20"/>
          <w:lang w:val="es-AR"/>
        </w:rPr>
        <w:t>. 2004)</w:t>
      </w:r>
      <w:commentRangeEnd w:id="61"/>
      <w:r w:rsidR="00CB7304">
        <w:rPr>
          <w:rStyle w:val="Refdecomentario"/>
          <w:rFonts w:ascii="Calibri" w:eastAsia="Calibri" w:hAnsi="Calibri"/>
        </w:rPr>
        <w:commentReference w:id="61"/>
      </w:r>
      <w:r w:rsidRPr="00C7597B">
        <w:rPr>
          <w:color w:val="000000"/>
          <w:sz w:val="20"/>
          <w:szCs w:val="20"/>
          <w:lang w:val="es-AR"/>
        </w:rPr>
        <w:t xml:space="preserve">. </w:t>
      </w:r>
    </w:p>
    <w:p w:rsidR="004F6BAB" w:rsidRPr="007E28B6" w:rsidRDefault="004F6BAB" w:rsidP="00E348F9">
      <w:pPr>
        <w:spacing w:line="360" w:lineRule="auto"/>
        <w:jc w:val="both"/>
        <w:rPr>
          <w:rFonts w:ascii="Times New Roman" w:hAnsi="Times New Roman"/>
          <w:sz w:val="24"/>
          <w:szCs w:val="24"/>
          <w:lang w:val="es-AR"/>
        </w:rPr>
      </w:pPr>
    </w:p>
    <w:p w:rsidR="0086199A" w:rsidRPr="007E28B6" w:rsidRDefault="003C74F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Las</w:t>
      </w:r>
      <w:r w:rsidR="00840E9E" w:rsidRPr="007E28B6">
        <w:rPr>
          <w:rFonts w:ascii="Times New Roman" w:hAnsi="Times New Roman"/>
          <w:sz w:val="24"/>
          <w:szCs w:val="24"/>
          <w:lang w:val="es-AR"/>
        </w:rPr>
        <w:t xml:space="preserve"> </w:t>
      </w:r>
      <w:r w:rsidR="0008504D" w:rsidRPr="007E28B6">
        <w:rPr>
          <w:rFonts w:ascii="Times New Roman" w:hAnsi="Times New Roman"/>
          <w:sz w:val="24"/>
          <w:szCs w:val="24"/>
          <w:lang w:val="es-AR"/>
        </w:rPr>
        <w:t xml:space="preserve">17 </w:t>
      </w:r>
      <w:r w:rsidR="00DB2095" w:rsidRPr="00A75074">
        <w:rPr>
          <w:rFonts w:ascii="Times New Roman" w:hAnsi="Times New Roman"/>
          <w:sz w:val="24"/>
          <w:szCs w:val="24"/>
          <w:highlight w:val="yellow"/>
          <w:lang w:val="es-AR"/>
          <w:rPrChange w:id="62" w:author="Usuario" w:date="2015-06-04T17:38:00Z">
            <w:rPr>
              <w:rFonts w:ascii="Times New Roman" w:hAnsi="Times New Roman"/>
              <w:sz w:val="24"/>
              <w:szCs w:val="24"/>
              <w:lang w:val="es-AR"/>
            </w:rPr>
          </w:rPrChange>
        </w:rPr>
        <w:t>vasija</w:t>
      </w:r>
      <w:r w:rsidR="00840E9E" w:rsidRPr="00A75074">
        <w:rPr>
          <w:rFonts w:ascii="Times New Roman" w:hAnsi="Times New Roman"/>
          <w:sz w:val="24"/>
          <w:szCs w:val="24"/>
          <w:highlight w:val="yellow"/>
          <w:lang w:val="es-AR"/>
          <w:rPrChange w:id="63" w:author="Usuario" w:date="2015-06-04T17:38:00Z">
            <w:rPr>
              <w:rFonts w:ascii="Times New Roman" w:hAnsi="Times New Roman"/>
              <w:sz w:val="24"/>
              <w:szCs w:val="24"/>
              <w:lang w:val="es-AR"/>
            </w:rPr>
          </w:rPrChange>
        </w:rPr>
        <w:t>s</w:t>
      </w:r>
      <w:r w:rsidR="00840E9E" w:rsidRPr="007E28B6">
        <w:rPr>
          <w:rFonts w:ascii="Times New Roman" w:hAnsi="Times New Roman"/>
          <w:sz w:val="24"/>
          <w:szCs w:val="24"/>
          <w:lang w:val="es-AR"/>
        </w:rPr>
        <w:t xml:space="preserve"> </w:t>
      </w:r>
      <w:r w:rsidR="004F6BAB">
        <w:rPr>
          <w:rFonts w:ascii="Times New Roman" w:hAnsi="Times New Roman"/>
          <w:sz w:val="24"/>
          <w:szCs w:val="24"/>
          <w:lang w:val="es-AR"/>
        </w:rPr>
        <w:t>(Tabla 3</w:t>
      </w:r>
      <w:r w:rsidR="0027174E">
        <w:rPr>
          <w:rFonts w:ascii="Times New Roman" w:hAnsi="Times New Roman"/>
          <w:sz w:val="24"/>
          <w:szCs w:val="24"/>
          <w:lang w:val="es-AR"/>
        </w:rPr>
        <w:t xml:space="preserve">) </w:t>
      </w:r>
      <w:r w:rsidR="003C796E" w:rsidRPr="007E28B6">
        <w:rPr>
          <w:rFonts w:ascii="Times New Roman" w:hAnsi="Times New Roman"/>
          <w:sz w:val="24"/>
          <w:szCs w:val="24"/>
          <w:lang w:val="es-AR"/>
        </w:rPr>
        <w:t>fueron halladas</w:t>
      </w:r>
      <w:r w:rsidR="0070084F" w:rsidRPr="007E28B6">
        <w:rPr>
          <w:rFonts w:ascii="Times New Roman" w:hAnsi="Times New Roman"/>
          <w:sz w:val="24"/>
          <w:szCs w:val="24"/>
          <w:lang w:val="es-AR"/>
        </w:rPr>
        <w:t xml:space="preserve"> bajo el piso de </w:t>
      </w:r>
      <w:r w:rsidR="0008504D" w:rsidRPr="007E28B6">
        <w:rPr>
          <w:rFonts w:ascii="Times New Roman" w:hAnsi="Times New Roman"/>
          <w:sz w:val="24"/>
          <w:szCs w:val="24"/>
          <w:lang w:val="es-AR"/>
        </w:rPr>
        <w:t>ocupación del recinto</w:t>
      </w:r>
      <w:r w:rsidR="0070084F" w:rsidRPr="007E28B6">
        <w:rPr>
          <w:rFonts w:ascii="Times New Roman" w:hAnsi="Times New Roman"/>
          <w:sz w:val="24"/>
          <w:szCs w:val="24"/>
          <w:lang w:val="es-AR"/>
        </w:rPr>
        <w:t>, asomando por sobre el mismo</w:t>
      </w:r>
      <w:del w:id="64" w:author="Usuario" w:date="2015-06-04T17:32:00Z">
        <w:r w:rsidR="0070084F" w:rsidRPr="007E28B6" w:rsidDel="00082117">
          <w:rPr>
            <w:rFonts w:ascii="Times New Roman" w:hAnsi="Times New Roman"/>
            <w:sz w:val="24"/>
            <w:szCs w:val="24"/>
            <w:lang w:val="es-AR"/>
          </w:rPr>
          <w:delText>,</w:delText>
        </w:r>
      </w:del>
      <w:r w:rsidR="0070084F" w:rsidRPr="007E28B6">
        <w:rPr>
          <w:rFonts w:ascii="Times New Roman" w:hAnsi="Times New Roman"/>
          <w:sz w:val="24"/>
          <w:szCs w:val="24"/>
          <w:lang w:val="es-AR"/>
        </w:rPr>
        <w:t xml:space="preserve"> solo sus bocas y parte de sus cuellos. </w:t>
      </w:r>
      <w:r w:rsidR="0086199A" w:rsidRPr="007E28B6">
        <w:rPr>
          <w:rFonts w:ascii="Times New Roman" w:hAnsi="Times New Roman"/>
          <w:sz w:val="24"/>
          <w:szCs w:val="24"/>
          <w:lang w:val="es-AR"/>
        </w:rPr>
        <w:t>Por debajo de estos últimos</w:t>
      </w:r>
      <w:del w:id="65" w:author="Usuario" w:date="2015-06-04T17:37:00Z">
        <w:r w:rsidR="0086199A" w:rsidRPr="007E28B6" w:rsidDel="00082117">
          <w:rPr>
            <w:rFonts w:ascii="Times New Roman" w:hAnsi="Times New Roman"/>
            <w:sz w:val="24"/>
            <w:szCs w:val="24"/>
            <w:lang w:val="es-AR"/>
          </w:rPr>
          <w:delText>,</w:delText>
        </w:r>
      </w:del>
      <w:r w:rsidR="0086199A" w:rsidRPr="007E28B6">
        <w:rPr>
          <w:rFonts w:ascii="Times New Roman" w:hAnsi="Times New Roman"/>
          <w:sz w:val="24"/>
          <w:szCs w:val="24"/>
          <w:lang w:val="es-AR"/>
        </w:rPr>
        <w:t xml:space="preserve"> y</w:t>
      </w:r>
      <w:ins w:id="66" w:author="Usuario" w:date="2015-06-04T17:37:00Z">
        <w:r w:rsidR="00082117">
          <w:rPr>
            <w:rFonts w:ascii="Times New Roman" w:hAnsi="Times New Roman"/>
            <w:sz w:val="24"/>
            <w:szCs w:val="24"/>
            <w:lang w:val="es-AR"/>
          </w:rPr>
          <w:t>,</w:t>
        </w:r>
      </w:ins>
      <w:r w:rsidR="0086199A" w:rsidRPr="007E28B6">
        <w:rPr>
          <w:rFonts w:ascii="Times New Roman" w:hAnsi="Times New Roman"/>
          <w:sz w:val="24"/>
          <w:szCs w:val="24"/>
          <w:lang w:val="es-AR"/>
        </w:rPr>
        <w:t xml:space="preserve"> al descender en la excavación, comenzaron a aparecer alrededor de los cuerpos de las </w:t>
      </w:r>
      <w:r w:rsidR="0086199A" w:rsidRPr="00A75074">
        <w:rPr>
          <w:rFonts w:ascii="Times New Roman" w:hAnsi="Times New Roman"/>
          <w:sz w:val="24"/>
          <w:szCs w:val="24"/>
          <w:highlight w:val="yellow"/>
          <w:lang w:val="es-AR"/>
          <w:rPrChange w:id="67" w:author="Usuario" w:date="2015-06-04T17:38:00Z">
            <w:rPr>
              <w:rFonts w:ascii="Times New Roman" w:hAnsi="Times New Roman"/>
              <w:sz w:val="24"/>
              <w:szCs w:val="24"/>
              <w:lang w:val="es-AR"/>
            </w:rPr>
          </w:rPrChange>
        </w:rPr>
        <w:t>vasijas</w:t>
      </w:r>
      <w:r w:rsidR="0086199A" w:rsidRPr="007E28B6">
        <w:rPr>
          <w:rFonts w:ascii="Times New Roman" w:hAnsi="Times New Roman"/>
          <w:sz w:val="24"/>
          <w:szCs w:val="24"/>
          <w:lang w:val="es-AR"/>
        </w:rPr>
        <w:t xml:space="preserve">, piedras pequeñas trabadas entre sí, actuando como si fuesen cuñas alrededor de toda su circunferencia, inmovilizando </w:t>
      </w:r>
      <w:commentRangeStart w:id="68"/>
      <w:r w:rsidR="0086199A" w:rsidRPr="007E28B6">
        <w:rPr>
          <w:rFonts w:ascii="Times New Roman" w:hAnsi="Times New Roman"/>
          <w:sz w:val="24"/>
          <w:szCs w:val="24"/>
          <w:lang w:val="es-AR"/>
        </w:rPr>
        <w:t>a la pieza</w:t>
      </w:r>
      <w:commentRangeEnd w:id="68"/>
      <w:r w:rsidR="00A75074">
        <w:rPr>
          <w:rStyle w:val="Refdecomentario"/>
        </w:rPr>
        <w:commentReference w:id="68"/>
      </w:r>
      <w:r w:rsidR="0086199A" w:rsidRPr="007E28B6">
        <w:rPr>
          <w:rFonts w:ascii="Times New Roman" w:hAnsi="Times New Roman"/>
          <w:sz w:val="24"/>
          <w:szCs w:val="24"/>
          <w:lang w:val="es-AR"/>
        </w:rPr>
        <w:t xml:space="preserve">. Debajo de esta capa inicial de piedras observamos en ocasiones la presencia de clastos de mayor tamaño, cumpliendo la misma función. El sedimento que conformaba esta capa </w:t>
      </w:r>
      <w:commentRangeStart w:id="69"/>
      <w:r w:rsidR="0086199A" w:rsidRPr="007E28B6">
        <w:rPr>
          <w:rFonts w:ascii="Times New Roman" w:hAnsi="Times New Roman"/>
          <w:sz w:val="24"/>
          <w:szCs w:val="24"/>
          <w:lang w:val="es-AR"/>
        </w:rPr>
        <w:t xml:space="preserve">(la que circundaba el cuerpo de las </w:t>
      </w:r>
      <w:r w:rsidR="00DB2095" w:rsidRPr="00A75074">
        <w:rPr>
          <w:rFonts w:ascii="Times New Roman" w:hAnsi="Times New Roman"/>
          <w:sz w:val="24"/>
          <w:szCs w:val="24"/>
          <w:highlight w:val="yellow"/>
          <w:lang w:val="es-AR"/>
          <w:rPrChange w:id="70" w:author="Usuario" w:date="2015-06-04T17:38:00Z">
            <w:rPr>
              <w:rFonts w:ascii="Times New Roman" w:hAnsi="Times New Roman"/>
              <w:sz w:val="24"/>
              <w:szCs w:val="24"/>
              <w:lang w:val="es-AR"/>
            </w:rPr>
          </w:rPrChange>
        </w:rPr>
        <w:t>vasija</w:t>
      </w:r>
      <w:r w:rsidR="0086199A" w:rsidRPr="00A75074">
        <w:rPr>
          <w:rFonts w:ascii="Times New Roman" w:hAnsi="Times New Roman"/>
          <w:sz w:val="24"/>
          <w:szCs w:val="24"/>
          <w:highlight w:val="yellow"/>
          <w:lang w:val="es-AR"/>
          <w:rPrChange w:id="71" w:author="Usuario" w:date="2015-06-04T17:38:00Z">
            <w:rPr>
              <w:rFonts w:ascii="Times New Roman" w:hAnsi="Times New Roman"/>
              <w:sz w:val="24"/>
              <w:szCs w:val="24"/>
              <w:lang w:val="es-AR"/>
            </w:rPr>
          </w:rPrChange>
        </w:rPr>
        <w:t>s</w:t>
      </w:r>
      <w:commentRangeEnd w:id="69"/>
      <w:r w:rsidR="00A75074">
        <w:rPr>
          <w:rStyle w:val="Refdecomentario"/>
        </w:rPr>
        <w:commentReference w:id="69"/>
      </w:r>
      <w:r w:rsidR="0086199A" w:rsidRPr="007E28B6">
        <w:rPr>
          <w:rFonts w:ascii="Times New Roman" w:hAnsi="Times New Roman"/>
          <w:sz w:val="24"/>
          <w:szCs w:val="24"/>
          <w:lang w:val="es-AR"/>
        </w:rPr>
        <w:t xml:space="preserve">), era homogéneo y mucho más suelto que el que formaba parte de los niveles superiores. Este depósito estaba conformado por una </w:t>
      </w:r>
      <w:commentRangeStart w:id="72"/>
      <w:r w:rsidR="0086199A" w:rsidRPr="007E28B6">
        <w:rPr>
          <w:rFonts w:ascii="Times New Roman" w:hAnsi="Times New Roman"/>
          <w:sz w:val="24"/>
          <w:szCs w:val="24"/>
          <w:lang w:val="es-AR"/>
        </w:rPr>
        <w:t>suerte de arena</w:t>
      </w:r>
      <w:commentRangeEnd w:id="72"/>
      <w:r w:rsidR="00A75074">
        <w:rPr>
          <w:rStyle w:val="Refdecomentario"/>
        </w:rPr>
        <w:commentReference w:id="72"/>
      </w:r>
      <w:r w:rsidR="0086199A" w:rsidRPr="007E28B6">
        <w:rPr>
          <w:rFonts w:ascii="Times New Roman" w:hAnsi="Times New Roman"/>
          <w:sz w:val="24"/>
          <w:szCs w:val="24"/>
          <w:lang w:val="es-AR"/>
        </w:rPr>
        <w:t xml:space="preserve">, que se excavaba fácilmente, dando la sensación de formar un relleno, colocado intencionalmente luego de excavar la tierra y colocar las </w:t>
      </w:r>
      <w:r w:rsidR="00DB2095" w:rsidRPr="00A75074">
        <w:rPr>
          <w:rFonts w:ascii="Times New Roman" w:hAnsi="Times New Roman"/>
          <w:sz w:val="24"/>
          <w:szCs w:val="24"/>
          <w:highlight w:val="yellow"/>
          <w:lang w:val="es-AR"/>
          <w:rPrChange w:id="73" w:author="Usuario" w:date="2015-06-04T17:41:00Z">
            <w:rPr>
              <w:rFonts w:ascii="Times New Roman" w:hAnsi="Times New Roman"/>
              <w:sz w:val="24"/>
              <w:szCs w:val="24"/>
              <w:lang w:val="es-AR"/>
            </w:rPr>
          </w:rPrChange>
        </w:rPr>
        <w:t>vasija</w:t>
      </w:r>
      <w:r w:rsidR="0086199A" w:rsidRPr="00A75074">
        <w:rPr>
          <w:rFonts w:ascii="Times New Roman" w:hAnsi="Times New Roman"/>
          <w:sz w:val="24"/>
          <w:szCs w:val="24"/>
          <w:highlight w:val="yellow"/>
          <w:lang w:val="es-AR"/>
          <w:rPrChange w:id="74" w:author="Usuario" w:date="2015-06-04T17:41:00Z">
            <w:rPr>
              <w:rFonts w:ascii="Times New Roman" w:hAnsi="Times New Roman"/>
              <w:sz w:val="24"/>
              <w:szCs w:val="24"/>
              <w:lang w:val="es-AR"/>
            </w:rPr>
          </w:rPrChange>
        </w:rPr>
        <w:t>s</w:t>
      </w:r>
      <w:r w:rsidR="0086199A" w:rsidRPr="007E28B6">
        <w:rPr>
          <w:rFonts w:ascii="Times New Roman" w:hAnsi="Times New Roman"/>
          <w:sz w:val="24"/>
          <w:szCs w:val="24"/>
          <w:lang w:val="es-AR"/>
        </w:rPr>
        <w:t xml:space="preserve"> allí. </w:t>
      </w:r>
    </w:p>
    <w:p w:rsidR="003C796E" w:rsidRPr="007E28B6" w:rsidRDefault="0086199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Cabe destacar que todas las </w:t>
      </w:r>
      <w:commentRangeStart w:id="75"/>
      <w:r w:rsidR="00DB2095" w:rsidRPr="00A75074">
        <w:rPr>
          <w:rFonts w:ascii="Times New Roman" w:hAnsi="Times New Roman"/>
          <w:sz w:val="24"/>
          <w:szCs w:val="24"/>
          <w:highlight w:val="yellow"/>
          <w:lang w:val="es-AR"/>
          <w:rPrChange w:id="76" w:author="Usuario" w:date="2015-06-04T17:41:00Z">
            <w:rPr>
              <w:rFonts w:ascii="Times New Roman" w:hAnsi="Times New Roman"/>
              <w:sz w:val="24"/>
              <w:szCs w:val="24"/>
              <w:lang w:val="es-AR"/>
            </w:rPr>
          </w:rPrChange>
        </w:rPr>
        <w:t>vasija</w:t>
      </w:r>
      <w:r w:rsidRPr="00A75074">
        <w:rPr>
          <w:rFonts w:ascii="Times New Roman" w:hAnsi="Times New Roman"/>
          <w:sz w:val="24"/>
          <w:szCs w:val="24"/>
          <w:highlight w:val="yellow"/>
          <w:lang w:val="es-AR"/>
          <w:rPrChange w:id="77" w:author="Usuario" w:date="2015-06-04T17:41:00Z">
            <w:rPr>
              <w:rFonts w:ascii="Times New Roman" w:hAnsi="Times New Roman"/>
              <w:sz w:val="24"/>
              <w:szCs w:val="24"/>
              <w:lang w:val="es-AR"/>
            </w:rPr>
          </w:rPrChange>
        </w:rPr>
        <w:t>s</w:t>
      </w:r>
      <w:commentRangeEnd w:id="75"/>
      <w:r w:rsidR="00A75074">
        <w:rPr>
          <w:rStyle w:val="Refdecomentario"/>
        </w:rPr>
        <w:commentReference w:id="75"/>
      </w:r>
      <w:r w:rsidR="0070084F"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tenían</w:t>
      </w:r>
      <w:r w:rsidR="0070084F"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 xml:space="preserve">sus aperturas </w:t>
      </w:r>
      <w:r w:rsidR="0070084F" w:rsidRPr="007E28B6">
        <w:rPr>
          <w:rFonts w:ascii="Times New Roman" w:hAnsi="Times New Roman"/>
          <w:sz w:val="24"/>
          <w:szCs w:val="24"/>
          <w:lang w:val="es-AR"/>
        </w:rPr>
        <w:t xml:space="preserve">obturadas </w:t>
      </w:r>
      <w:r w:rsidR="00232B5B" w:rsidRPr="007E28B6">
        <w:rPr>
          <w:rFonts w:ascii="Times New Roman" w:hAnsi="Times New Roman"/>
          <w:sz w:val="24"/>
          <w:szCs w:val="24"/>
          <w:lang w:val="es-AR"/>
        </w:rPr>
        <w:t>con piedra</w:t>
      </w:r>
      <w:r w:rsidR="003E6309">
        <w:rPr>
          <w:rFonts w:ascii="Times New Roman" w:hAnsi="Times New Roman"/>
          <w:sz w:val="24"/>
          <w:szCs w:val="24"/>
          <w:lang w:val="es-AR"/>
        </w:rPr>
        <w:t xml:space="preserve">s </w:t>
      </w:r>
      <w:r w:rsidR="00232B5B" w:rsidRPr="007E28B6">
        <w:rPr>
          <w:rFonts w:ascii="Times New Roman" w:hAnsi="Times New Roman"/>
          <w:sz w:val="24"/>
          <w:szCs w:val="24"/>
          <w:lang w:val="es-AR"/>
        </w:rPr>
        <w:t>laja</w:t>
      </w:r>
      <w:r w:rsidR="003C796E" w:rsidRPr="007E28B6">
        <w:rPr>
          <w:rFonts w:ascii="Times New Roman" w:hAnsi="Times New Roman"/>
          <w:sz w:val="24"/>
          <w:szCs w:val="24"/>
          <w:lang w:val="es-AR"/>
        </w:rPr>
        <w:t>s</w:t>
      </w:r>
      <w:r w:rsidR="00232B5B"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A</w:t>
      </w:r>
      <w:r w:rsidR="0070084F" w:rsidRPr="007E28B6">
        <w:rPr>
          <w:rFonts w:ascii="Times New Roman" w:hAnsi="Times New Roman"/>
          <w:sz w:val="24"/>
          <w:szCs w:val="24"/>
          <w:lang w:val="es-AR"/>
        </w:rPr>
        <w:t xml:space="preserve">lgunas de las tapas se encontraban intactas, apoyadas sobre los bordes de la </w:t>
      </w:r>
      <w:r w:rsidR="0070084F" w:rsidRPr="00A75074">
        <w:rPr>
          <w:rFonts w:ascii="Times New Roman" w:hAnsi="Times New Roman"/>
          <w:sz w:val="24"/>
          <w:szCs w:val="24"/>
          <w:highlight w:val="yellow"/>
          <w:lang w:val="es-AR"/>
          <w:rPrChange w:id="78" w:author="Usuario" w:date="2015-06-04T17:42:00Z">
            <w:rPr>
              <w:rFonts w:ascii="Times New Roman" w:hAnsi="Times New Roman"/>
              <w:sz w:val="24"/>
              <w:szCs w:val="24"/>
              <w:lang w:val="es-AR"/>
            </w:rPr>
          </w:rPrChange>
        </w:rPr>
        <w:t>vasija</w:t>
      </w:r>
      <w:r w:rsidR="0070084F" w:rsidRPr="007E28B6">
        <w:rPr>
          <w:rFonts w:ascii="Times New Roman" w:hAnsi="Times New Roman"/>
          <w:sz w:val="24"/>
          <w:szCs w:val="24"/>
          <w:lang w:val="es-AR"/>
        </w:rPr>
        <w:t>,</w:t>
      </w:r>
      <w:r w:rsidR="003C796E" w:rsidRPr="007E28B6">
        <w:rPr>
          <w:rFonts w:ascii="Times New Roman" w:hAnsi="Times New Roman"/>
          <w:sz w:val="24"/>
          <w:szCs w:val="24"/>
          <w:lang w:val="es-AR"/>
        </w:rPr>
        <w:t xml:space="preserve"> mientras que</w:t>
      </w:r>
      <w:r w:rsidR="0070084F" w:rsidRPr="007E28B6">
        <w:rPr>
          <w:rFonts w:ascii="Times New Roman" w:hAnsi="Times New Roman"/>
          <w:sz w:val="24"/>
          <w:szCs w:val="24"/>
          <w:lang w:val="es-AR"/>
        </w:rPr>
        <w:t xml:space="preserve"> otras estaban corridas, apenas centímetros a </w:t>
      </w:r>
      <w:del w:id="79" w:author="Usuario" w:date="2015-06-04T17:43:00Z">
        <w:r w:rsidR="0070084F" w:rsidRPr="007E28B6" w:rsidDel="00A75074">
          <w:rPr>
            <w:rFonts w:ascii="Times New Roman" w:hAnsi="Times New Roman"/>
            <w:sz w:val="24"/>
            <w:szCs w:val="24"/>
            <w:lang w:val="es-AR"/>
          </w:rPr>
          <w:delText xml:space="preserve">los </w:delText>
        </w:r>
      </w:del>
      <w:ins w:id="80" w:author="Usuario" w:date="2015-06-04T17:43:00Z">
        <w:r w:rsidR="00A75074">
          <w:rPr>
            <w:rFonts w:ascii="Times New Roman" w:hAnsi="Times New Roman"/>
            <w:sz w:val="24"/>
            <w:szCs w:val="24"/>
            <w:lang w:val="es-AR"/>
          </w:rPr>
          <w:t>sus</w:t>
        </w:r>
        <w:r w:rsidR="00A75074" w:rsidRPr="007E28B6">
          <w:rPr>
            <w:rFonts w:ascii="Times New Roman" w:hAnsi="Times New Roman"/>
            <w:sz w:val="24"/>
            <w:szCs w:val="24"/>
            <w:lang w:val="es-AR"/>
          </w:rPr>
          <w:t xml:space="preserve"> </w:t>
        </w:r>
      </w:ins>
      <w:r w:rsidR="0070084F" w:rsidRPr="007E28B6">
        <w:rPr>
          <w:rFonts w:ascii="Times New Roman" w:hAnsi="Times New Roman"/>
          <w:sz w:val="24"/>
          <w:szCs w:val="24"/>
          <w:lang w:val="es-AR"/>
        </w:rPr>
        <w:t>costados</w:t>
      </w:r>
      <w:del w:id="81" w:author="Usuario" w:date="2015-06-04T17:43:00Z">
        <w:r w:rsidR="0070084F" w:rsidRPr="007E28B6" w:rsidDel="00A75074">
          <w:rPr>
            <w:rFonts w:ascii="Times New Roman" w:hAnsi="Times New Roman"/>
            <w:sz w:val="24"/>
            <w:szCs w:val="24"/>
            <w:lang w:val="es-AR"/>
          </w:rPr>
          <w:delText xml:space="preserve"> de las </w:delText>
        </w:r>
        <w:r w:rsidR="00DB2095" w:rsidRPr="00A75074" w:rsidDel="00A75074">
          <w:rPr>
            <w:rFonts w:ascii="Times New Roman" w:hAnsi="Times New Roman"/>
            <w:sz w:val="24"/>
            <w:szCs w:val="24"/>
            <w:highlight w:val="yellow"/>
            <w:lang w:val="es-AR"/>
            <w:rPrChange w:id="82" w:author="Usuario" w:date="2015-06-04T17:42:00Z">
              <w:rPr>
                <w:rFonts w:ascii="Times New Roman" w:hAnsi="Times New Roman"/>
                <w:sz w:val="24"/>
                <w:szCs w:val="24"/>
                <w:lang w:val="es-AR"/>
              </w:rPr>
            </w:rPrChange>
          </w:rPr>
          <w:delText>vasija</w:delText>
        </w:r>
        <w:r w:rsidR="0070084F" w:rsidRPr="00A75074" w:rsidDel="00A75074">
          <w:rPr>
            <w:rFonts w:ascii="Times New Roman" w:hAnsi="Times New Roman"/>
            <w:sz w:val="24"/>
            <w:szCs w:val="24"/>
            <w:highlight w:val="yellow"/>
            <w:lang w:val="es-AR"/>
            <w:rPrChange w:id="83" w:author="Usuario" w:date="2015-06-04T17:42:00Z">
              <w:rPr>
                <w:rFonts w:ascii="Times New Roman" w:hAnsi="Times New Roman"/>
                <w:sz w:val="24"/>
                <w:szCs w:val="24"/>
                <w:lang w:val="es-AR"/>
              </w:rPr>
            </w:rPrChange>
          </w:rPr>
          <w:delText>s</w:delText>
        </w:r>
      </w:del>
      <w:r w:rsidR="0070084F" w:rsidRPr="007E28B6">
        <w:rPr>
          <w:rFonts w:ascii="Times New Roman" w:hAnsi="Times New Roman"/>
          <w:sz w:val="24"/>
          <w:szCs w:val="24"/>
          <w:lang w:val="es-AR"/>
        </w:rPr>
        <w:t>.</w:t>
      </w:r>
      <w:r w:rsidR="0008504D" w:rsidRPr="007E28B6">
        <w:rPr>
          <w:rFonts w:ascii="Times New Roman" w:hAnsi="Times New Roman"/>
          <w:sz w:val="24"/>
          <w:szCs w:val="24"/>
          <w:lang w:val="es-AR"/>
        </w:rPr>
        <w:t xml:space="preserve"> </w:t>
      </w:r>
      <w:del w:id="84" w:author="Usuario" w:date="2015-06-04T17:43:00Z">
        <w:r w:rsidR="0008504D" w:rsidRPr="007E28B6" w:rsidDel="00A75074">
          <w:rPr>
            <w:rFonts w:ascii="Times New Roman" w:hAnsi="Times New Roman"/>
            <w:sz w:val="24"/>
            <w:szCs w:val="24"/>
            <w:lang w:val="es-AR"/>
          </w:rPr>
          <w:delText xml:space="preserve">Salvo </w:delText>
        </w:r>
      </w:del>
      <w:ins w:id="85" w:author="Usuario" w:date="2015-06-04T17:43:00Z">
        <w:r w:rsidR="00A75074">
          <w:rPr>
            <w:rFonts w:ascii="Times New Roman" w:hAnsi="Times New Roman"/>
            <w:sz w:val="24"/>
            <w:szCs w:val="24"/>
            <w:lang w:val="es-AR"/>
          </w:rPr>
          <w:t>Exceptuando</w:t>
        </w:r>
        <w:r w:rsidR="00A75074" w:rsidRPr="007E28B6">
          <w:rPr>
            <w:rFonts w:ascii="Times New Roman" w:hAnsi="Times New Roman"/>
            <w:sz w:val="24"/>
            <w:szCs w:val="24"/>
            <w:lang w:val="es-AR"/>
          </w:rPr>
          <w:t xml:space="preserve"> </w:t>
        </w:r>
      </w:ins>
      <w:r w:rsidR="0008504D" w:rsidRPr="007E28B6">
        <w:rPr>
          <w:rFonts w:ascii="Times New Roman" w:hAnsi="Times New Roman"/>
          <w:sz w:val="24"/>
          <w:szCs w:val="24"/>
          <w:lang w:val="es-AR"/>
        </w:rPr>
        <w:t xml:space="preserve">una pequeña </w:t>
      </w:r>
      <w:r w:rsidR="0008504D" w:rsidRPr="00A75074">
        <w:rPr>
          <w:rFonts w:ascii="Times New Roman" w:hAnsi="Times New Roman"/>
          <w:sz w:val="24"/>
          <w:szCs w:val="24"/>
          <w:highlight w:val="yellow"/>
          <w:lang w:val="es-AR"/>
          <w:rPrChange w:id="86" w:author="Usuario" w:date="2015-06-04T17:42:00Z">
            <w:rPr>
              <w:rFonts w:ascii="Times New Roman" w:hAnsi="Times New Roman"/>
              <w:sz w:val="24"/>
              <w:szCs w:val="24"/>
              <w:lang w:val="es-AR"/>
            </w:rPr>
          </w:rPrChange>
        </w:rPr>
        <w:t>vasija</w:t>
      </w:r>
      <w:r w:rsidR="0008504D" w:rsidRPr="007E28B6">
        <w:rPr>
          <w:rFonts w:ascii="Times New Roman" w:hAnsi="Times New Roman"/>
          <w:sz w:val="24"/>
          <w:szCs w:val="24"/>
          <w:lang w:val="es-AR"/>
        </w:rPr>
        <w:t xml:space="preserve"> de boca ancha de estilo Rojo Pulido, la cual contaba con una gran cantidad de pigmento rojo o </w:t>
      </w:r>
      <w:proofErr w:type="spellStart"/>
      <w:r w:rsidR="0008504D" w:rsidRPr="007E28B6">
        <w:rPr>
          <w:rFonts w:ascii="Times New Roman" w:hAnsi="Times New Roman"/>
          <w:sz w:val="24"/>
          <w:szCs w:val="24"/>
          <w:lang w:val="es-AR"/>
        </w:rPr>
        <w:t>hematita</w:t>
      </w:r>
      <w:proofErr w:type="spellEnd"/>
      <w:r w:rsidR="0008504D" w:rsidRPr="007E28B6">
        <w:rPr>
          <w:rFonts w:ascii="Times New Roman" w:hAnsi="Times New Roman"/>
          <w:sz w:val="24"/>
          <w:szCs w:val="24"/>
          <w:lang w:val="es-AR"/>
        </w:rPr>
        <w:t xml:space="preserve"> en su interior, no hemos hallado ningún tipo de material cultural en el interior de </w:t>
      </w:r>
      <w:del w:id="87" w:author="Usuario" w:date="2015-06-04T17:44:00Z">
        <w:r w:rsidR="0008504D" w:rsidRPr="007E28B6" w:rsidDel="00A75074">
          <w:rPr>
            <w:rFonts w:ascii="Times New Roman" w:hAnsi="Times New Roman"/>
            <w:sz w:val="24"/>
            <w:szCs w:val="24"/>
            <w:lang w:val="es-AR"/>
          </w:rPr>
          <w:delText xml:space="preserve">las </w:delText>
        </w:r>
        <w:r w:rsidR="00DB2095" w:rsidRPr="00A75074" w:rsidDel="00A75074">
          <w:rPr>
            <w:rFonts w:ascii="Times New Roman" w:hAnsi="Times New Roman"/>
            <w:sz w:val="24"/>
            <w:szCs w:val="24"/>
            <w:highlight w:val="yellow"/>
            <w:lang w:val="es-AR"/>
            <w:rPrChange w:id="88" w:author="Usuario" w:date="2015-06-04T17:42:00Z">
              <w:rPr>
                <w:rFonts w:ascii="Times New Roman" w:hAnsi="Times New Roman"/>
                <w:sz w:val="24"/>
                <w:szCs w:val="24"/>
                <w:lang w:val="es-AR"/>
              </w:rPr>
            </w:rPrChange>
          </w:rPr>
          <w:delText>vasija</w:delText>
        </w:r>
        <w:r w:rsidR="0008504D" w:rsidRPr="00A75074" w:rsidDel="00A75074">
          <w:rPr>
            <w:rFonts w:ascii="Times New Roman" w:hAnsi="Times New Roman"/>
            <w:sz w:val="24"/>
            <w:szCs w:val="24"/>
            <w:highlight w:val="yellow"/>
            <w:lang w:val="es-AR"/>
            <w:rPrChange w:id="89" w:author="Usuario" w:date="2015-06-04T17:42:00Z">
              <w:rPr>
                <w:rFonts w:ascii="Times New Roman" w:hAnsi="Times New Roman"/>
                <w:sz w:val="24"/>
                <w:szCs w:val="24"/>
                <w:lang w:val="es-AR"/>
              </w:rPr>
            </w:rPrChange>
          </w:rPr>
          <w:delText>s</w:delText>
        </w:r>
      </w:del>
      <w:ins w:id="90" w:author="Usuario" w:date="2015-06-04T17:44:00Z">
        <w:r w:rsidR="00A75074">
          <w:rPr>
            <w:rFonts w:ascii="Times New Roman" w:hAnsi="Times New Roman"/>
            <w:sz w:val="24"/>
            <w:szCs w:val="24"/>
            <w:lang w:val="es-AR"/>
          </w:rPr>
          <w:t>los demás recipientes</w:t>
        </w:r>
      </w:ins>
      <w:r w:rsidR="0008504D" w:rsidRPr="00A75074">
        <w:rPr>
          <w:rFonts w:ascii="Times New Roman" w:hAnsi="Times New Roman"/>
          <w:sz w:val="24"/>
          <w:szCs w:val="24"/>
          <w:lang w:val="es-AR"/>
        </w:rPr>
        <w:t>,</w:t>
      </w:r>
      <w:r w:rsidR="0008504D" w:rsidRPr="007E28B6">
        <w:rPr>
          <w:rFonts w:ascii="Times New Roman" w:hAnsi="Times New Roman"/>
          <w:sz w:val="24"/>
          <w:szCs w:val="24"/>
          <w:lang w:val="es-AR"/>
        </w:rPr>
        <w:t xml:space="preserve"> encontrándose </w:t>
      </w:r>
      <w:del w:id="91" w:author="Usuario" w:date="2015-06-04T17:44:00Z">
        <w:r w:rsidR="0008504D" w:rsidRPr="007E28B6" w:rsidDel="00A75074">
          <w:rPr>
            <w:rFonts w:ascii="Times New Roman" w:hAnsi="Times New Roman"/>
            <w:sz w:val="24"/>
            <w:szCs w:val="24"/>
            <w:lang w:val="es-AR"/>
          </w:rPr>
          <w:delText>las mismas</w:delText>
        </w:r>
      </w:del>
      <w:ins w:id="92" w:author="Usuario" w:date="2015-06-04T17:44:00Z">
        <w:r w:rsidR="00A75074">
          <w:rPr>
            <w:rFonts w:ascii="Times New Roman" w:hAnsi="Times New Roman"/>
            <w:sz w:val="24"/>
            <w:szCs w:val="24"/>
            <w:lang w:val="es-AR"/>
          </w:rPr>
          <w:t>los mismos</w:t>
        </w:r>
      </w:ins>
      <w:r w:rsidR="0008504D" w:rsidRPr="007E28B6">
        <w:rPr>
          <w:rFonts w:ascii="Times New Roman" w:hAnsi="Times New Roman"/>
          <w:sz w:val="24"/>
          <w:szCs w:val="24"/>
          <w:lang w:val="es-AR"/>
        </w:rPr>
        <w:t xml:space="preserve"> rellen</w:t>
      </w:r>
      <w:ins w:id="93" w:author="Usuario" w:date="2015-06-04T17:44:00Z">
        <w:r w:rsidR="00A75074">
          <w:rPr>
            <w:rFonts w:ascii="Times New Roman" w:hAnsi="Times New Roman"/>
            <w:sz w:val="24"/>
            <w:szCs w:val="24"/>
            <w:lang w:val="es-AR"/>
          </w:rPr>
          <w:t>os</w:t>
        </w:r>
      </w:ins>
      <w:del w:id="94" w:author="Usuario" w:date="2015-06-04T17:44:00Z">
        <w:r w:rsidR="0008504D" w:rsidRPr="007E28B6" w:rsidDel="00A75074">
          <w:rPr>
            <w:rFonts w:ascii="Times New Roman" w:hAnsi="Times New Roman"/>
            <w:sz w:val="24"/>
            <w:szCs w:val="24"/>
            <w:lang w:val="es-AR"/>
          </w:rPr>
          <w:delText>as</w:delText>
        </w:r>
      </w:del>
      <w:r w:rsidR="0008504D" w:rsidRPr="007E28B6">
        <w:rPr>
          <w:rFonts w:ascii="Times New Roman" w:hAnsi="Times New Roman"/>
          <w:sz w:val="24"/>
          <w:szCs w:val="24"/>
          <w:lang w:val="es-AR"/>
        </w:rPr>
        <w:t xml:space="preserve"> de sedimento o incluso prácticamente </w:t>
      </w:r>
      <w:del w:id="95" w:author="Usuario" w:date="2015-06-04T17:44:00Z">
        <w:r w:rsidR="0008504D" w:rsidRPr="007E28B6" w:rsidDel="00A75074">
          <w:rPr>
            <w:rFonts w:ascii="Times New Roman" w:hAnsi="Times New Roman"/>
            <w:sz w:val="24"/>
            <w:szCs w:val="24"/>
            <w:lang w:val="es-AR"/>
          </w:rPr>
          <w:delText>vacías</w:delText>
        </w:r>
      </w:del>
      <w:ins w:id="96" w:author="Usuario" w:date="2015-06-04T17:44:00Z">
        <w:r w:rsidR="00A75074" w:rsidRPr="007E28B6">
          <w:rPr>
            <w:rFonts w:ascii="Times New Roman" w:hAnsi="Times New Roman"/>
            <w:sz w:val="24"/>
            <w:szCs w:val="24"/>
            <w:lang w:val="es-AR"/>
          </w:rPr>
          <w:t>vací</w:t>
        </w:r>
        <w:r w:rsidR="00A75074">
          <w:rPr>
            <w:rFonts w:ascii="Times New Roman" w:hAnsi="Times New Roman"/>
            <w:sz w:val="24"/>
            <w:szCs w:val="24"/>
            <w:lang w:val="es-AR"/>
          </w:rPr>
          <w:t>os</w:t>
        </w:r>
      </w:ins>
      <w:r w:rsidR="0008504D"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w:t>
      </w:r>
    </w:p>
    <w:p w:rsidR="0086199A" w:rsidRPr="007E28B6" w:rsidRDefault="00175B61"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Todas las </w:t>
      </w:r>
      <w:r w:rsidR="00DB2095" w:rsidRPr="00A75074">
        <w:rPr>
          <w:rFonts w:ascii="Times New Roman" w:hAnsi="Times New Roman"/>
          <w:sz w:val="24"/>
          <w:szCs w:val="24"/>
          <w:highlight w:val="yellow"/>
          <w:lang w:val="es-AR"/>
          <w:rPrChange w:id="97" w:author="Usuario" w:date="2015-06-04T17:44:00Z">
            <w:rPr>
              <w:rFonts w:ascii="Times New Roman" w:hAnsi="Times New Roman"/>
              <w:sz w:val="24"/>
              <w:szCs w:val="24"/>
              <w:lang w:val="es-AR"/>
            </w:rPr>
          </w:rPrChange>
        </w:rPr>
        <w:t>vasija</w:t>
      </w:r>
      <w:r w:rsidRPr="00A75074">
        <w:rPr>
          <w:rFonts w:ascii="Times New Roman" w:hAnsi="Times New Roman"/>
          <w:sz w:val="24"/>
          <w:szCs w:val="24"/>
          <w:highlight w:val="yellow"/>
          <w:lang w:val="es-AR"/>
          <w:rPrChange w:id="98" w:author="Usuario" w:date="2015-06-04T17:44:00Z">
            <w:rPr>
              <w:rFonts w:ascii="Times New Roman" w:hAnsi="Times New Roman"/>
              <w:sz w:val="24"/>
              <w:szCs w:val="24"/>
              <w:lang w:val="es-AR"/>
            </w:rPr>
          </w:rPrChange>
        </w:rPr>
        <w:t>s</w:t>
      </w:r>
      <w:r w:rsidRPr="007E28B6">
        <w:rPr>
          <w:rFonts w:ascii="Times New Roman" w:hAnsi="Times New Roman"/>
          <w:sz w:val="24"/>
          <w:szCs w:val="24"/>
          <w:lang w:val="es-AR"/>
        </w:rPr>
        <w:t xml:space="preserve"> fueron asimilables a los estilos y fo</w:t>
      </w:r>
      <w:r w:rsidR="003E6309">
        <w:rPr>
          <w:rFonts w:ascii="Times New Roman" w:hAnsi="Times New Roman"/>
          <w:sz w:val="24"/>
          <w:szCs w:val="24"/>
          <w:lang w:val="es-AR"/>
        </w:rPr>
        <w:t>rmas conocidos para el Período Intermedio Tardío</w:t>
      </w:r>
      <w:r w:rsidRPr="007E28B6">
        <w:rPr>
          <w:rFonts w:ascii="Times New Roman" w:hAnsi="Times New Roman"/>
          <w:sz w:val="24"/>
          <w:szCs w:val="24"/>
          <w:lang w:val="es-AR"/>
        </w:rPr>
        <w:t xml:space="preserve">, </w:t>
      </w:r>
      <w:r w:rsidR="0086199A" w:rsidRPr="007E28B6">
        <w:rPr>
          <w:rFonts w:ascii="Times New Roman" w:hAnsi="Times New Roman"/>
          <w:sz w:val="24"/>
          <w:szCs w:val="24"/>
          <w:lang w:val="es-AR"/>
        </w:rPr>
        <w:t xml:space="preserve">destacándose la presencia de aquellas pertenecientes al característico estilo regional Negro sobre Rojo. </w:t>
      </w:r>
      <w:commentRangeStart w:id="99"/>
      <w:r w:rsidR="0086199A" w:rsidRPr="007E28B6">
        <w:rPr>
          <w:rFonts w:ascii="Times New Roman" w:hAnsi="Times New Roman"/>
          <w:sz w:val="24"/>
          <w:szCs w:val="24"/>
          <w:lang w:val="es-AR"/>
        </w:rPr>
        <w:t xml:space="preserve">Salvo uno de los ejemplares, aquel </w:t>
      </w:r>
      <w:r w:rsidRPr="007E28B6">
        <w:rPr>
          <w:rFonts w:ascii="Times New Roman" w:hAnsi="Times New Roman"/>
          <w:sz w:val="24"/>
          <w:szCs w:val="24"/>
          <w:lang w:val="es-AR"/>
        </w:rPr>
        <w:t xml:space="preserve">en </w:t>
      </w:r>
      <w:r w:rsidR="0086199A" w:rsidRPr="007E28B6">
        <w:rPr>
          <w:rFonts w:ascii="Times New Roman" w:hAnsi="Times New Roman"/>
          <w:sz w:val="24"/>
          <w:szCs w:val="24"/>
          <w:lang w:val="es-AR"/>
        </w:rPr>
        <w:t>el</w:t>
      </w:r>
      <w:r w:rsidRPr="007E28B6">
        <w:rPr>
          <w:rFonts w:ascii="Times New Roman" w:hAnsi="Times New Roman"/>
          <w:sz w:val="24"/>
          <w:szCs w:val="24"/>
          <w:lang w:val="es-AR"/>
        </w:rPr>
        <w:t xml:space="preserve"> que nos interesa hacer foco en este trabajo</w:t>
      </w:r>
      <w:r w:rsidR="0086199A" w:rsidRPr="007E28B6">
        <w:rPr>
          <w:rFonts w:ascii="Times New Roman" w:hAnsi="Times New Roman"/>
          <w:sz w:val="24"/>
          <w:szCs w:val="24"/>
          <w:lang w:val="es-AR"/>
        </w:rPr>
        <w:t>, que no respondía a los parámetros establecidos, tanto en forma como decoración para el período en estudio</w:t>
      </w:r>
      <w:r w:rsidRPr="007E28B6">
        <w:rPr>
          <w:rFonts w:ascii="Times New Roman" w:hAnsi="Times New Roman"/>
          <w:sz w:val="24"/>
          <w:szCs w:val="24"/>
          <w:lang w:val="es-AR"/>
        </w:rPr>
        <w:t>.</w:t>
      </w:r>
      <w:r w:rsidR="0086199A" w:rsidRPr="007E28B6">
        <w:rPr>
          <w:rFonts w:ascii="Times New Roman" w:hAnsi="Times New Roman"/>
          <w:sz w:val="24"/>
          <w:szCs w:val="24"/>
          <w:lang w:val="es-AR"/>
        </w:rPr>
        <w:t xml:space="preserve"> </w:t>
      </w:r>
      <w:commentRangeEnd w:id="99"/>
      <w:r w:rsidR="00A75074">
        <w:rPr>
          <w:rStyle w:val="Refdecomentario"/>
        </w:rPr>
        <w:commentReference w:id="99"/>
      </w:r>
    </w:p>
    <w:p w:rsidR="005B4A59" w:rsidRPr="007E28B6" w:rsidRDefault="005B4A59" w:rsidP="00E348F9">
      <w:pPr>
        <w:spacing w:line="360" w:lineRule="auto"/>
        <w:jc w:val="both"/>
        <w:rPr>
          <w:rFonts w:ascii="Times New Roman" w:hAnsi="Times New Roman"/>
          <w:sz w:val="24"/>
          <w:szCs w:val="24"/>
          <w:lang w:val="es-A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480"/>
        <w:gridCol w:w="3260"/>
      </w:tblGrid>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lastRenderedPageBreak/>
              <w:t>Estilo</w:t>
            </w:r>
          </w:p>
        </w:tc>
        <w:tc>
          <w:tcPr>
            <w:tcW w:w="3260" w:type="dxa"/>
          </w:tcPr>
          <w:p w:rsidR="005B4A59" w:rsidRPr="007E28B6" w:rsidRDefault="00DB2095" w:rsidP="00E348F9">
            <w:pPr>
              <w:spacing w:line="360" w:lineRule="auto"/>
              <w:jc w:val="both"/>
              <w:rPr>
                <w:rFonts w:ascii="Times New Roman" w:hAnsi="Times New Roman"/>
                <w:b/>
                <w:bCs/>
                <w:sz w:val="24"/>
                <w:szCs w:val="24"/>
                <w:lang w:val="es-AR"/>
              </w:rPr>
            </w:pPr>
            <w:r>
              <w:rPr>
                <w:rFonts w:ascii="Times New Roman" w:hAnsi="Times New Roman"/>
                <w:b/>
                <w:bCs/>
                <w:sz w:val="24"/>
                <w:szCs w:val="24"/>
                <w:lang w:val="es-AR"/>
              </w:rPr>
              <w:t>Vasija</w:t>
            </w:r>
            <w:r w:rsidR="005B4A59" w:rsidRPr="007E28B6">
              <w:rPr>
                <w:rFonts w:ascii="Times New Roman" w:hAnsi="Times New Roman"/>
                <w:b/>
                <w:bCs/>
                <w:sz w:val="24"/>
                <w:szCs w:val="24"/>
                <w:lang w:val="es-AR"/>
              </w:rPr>
              <w:t>s enteras y enterradas</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Negro sobre Rojo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7</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Tosco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7</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Rojo Pulido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1</w:t>
            </w:r>
          </w:p>
        </w:tc>
      </w:tr>
      <w:tr w:rsidR="005B4A59" w:rsidRPr="007E28B6" w:rsidTr="00DB2095">
        <w:tc>
          <w:tcPr>
            <w:tcW w:w="2480" w:type="dxa"/>
          </w:tcPr>
          <w:p w:rsidR="005B4A59" w:rsidRPr="007E28B6" w:rsidRDefault="002C334B" w:rsidP="00E348F9">
            <w:pPr>
              <w:spacing w:line="360" w:lineRule="auto"/>
              <w:jc w:val="both"/>
              <w:rPr>
                <w:rFonts w:ascii="Times New Roman" w:hAnsi="Times New Roman"/>
                <w:b/>
                <w:sz w:val="24"/>
                <w:szCs w:val="24"/>
                <w:lang w:val="es-AR"/>
              </w:rPr>
            </w:pPr>
            <w:proofErr w:type="spellStart"/>
            <w:r w:rsidRPr="007E28B6">
              <w:rPr>
                <w:rFonts w:ascii="Times New Roman" w:hAnsi="Times New Roman"/>
                <w:b/>
                <w:sz w:val="24"/>
                <w:szCs w:val="24"/>
                <w:lang w:val="es-AR"/>
              </w:rPr>
              <w:t>Juella</w:t>
            </w:r>
            <w:proofErr w:type="spellEnd"/>
            <w:r w:rsidRPr="007E28B6">
              <w:rPr>
                <w:rFonts w:ascii="Times New Roman" w:hAnsi="Times New Roman"/>
                <w:b/>
                <w:sz w:val="24"/>
                <w:szCs w:val="24"/>
                <w:lang w:val="es-AR"/>
              </w:rPr>
              <w:t xml:space="preserve"> </w:t>
            </w:r>
            <w:r w:rsidR="005B4A59" w:rsidRPr="007E28B6">
              <w:rPr>
                <w:rFonts w:ascii="Times New Roman" w:hAnsi="Times New Roman"/>
                <w:b/>
                <w:sz w:val="24"/>
                <w:szCs w:val="24"/>
                <w:lang w:val="es-AR"/>
              </w:rPr>
              <w:t>Polícromo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1</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Isla (?)</w:t>
            </w:r>
          </w:p>
        </w:tc>
        <w:tc>
          <w:tcPr>
            <w:tcW w:w="3260" w:type="dxa"/>
          </w:tcPr>
          <w:p w:rsidR="005B4A59" w:rsidRPr="007E28B6" w:rsidRDefault="005B4A59" w:rsidP="00E348F9">
            <w:pPr>
              <w:spacing w:line="360" w:lineRule="auto"/>
              <w:jc w:val="both"/>
              <w:rPr>
                <w:rFonts w:ascii="Times New Roman" w:hAnsi="Times New Roman"/>
                <w:bCs/>
                <w:sz w:val="24"/>
                <w:szCs w:val="24"/>
                <w:lang w:val="es-AR"/>
              </w:rPr>
            </w:pPr>
            <w:r w:rsidRPr="007E28B6">
              <w:rPr>
                <w:rFonts w:ascii="Times New Roman" w:hAnsi="Times New Roman"/>
                <w:bCs/>
                <w:sz w:val="24"/>
                <w:szCs w:val="24"/>
                <w:lang w:val="es-AR"/>
              </w:rPr>
              <w:t>1</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Total</w:t>
            </w:r>
          </w:p>
        </w:tc>
        <w:tc>
          <w:tcPr>
            <w:tcW w:w="326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17</w:t>
            </w:r>
          </w:p>
        </w:tc>
      </w:tr>
    </w:tbl>
    <w:p w:rsidR="005B4A59" w:rsidRPr="004F6BAB" w:rsidRDefault="004F6BAB" w:rsidP="00E348F9">
      <w:pPr>
        <w:spacing w:line="360" w:lineRule="auto"/>
        <w:jc w:val="both"/>
        <w:rPr>
          <w:rFonts w:ascii="Times New Roman" w:hAnsi="Times New Roman"/>
          <w:sz w:val="20"/>
          <w:szCs w:val="20"/>
          <w:lang w:val="es-AR"/>
        </w:rPr>
      </w:pPr>
      <w:r w:rsidRPr="004F6BAB">
        <w:rPr>
          <w:rFonts w:ascii="Times New Roman" w:hAnsi="Times New Roman"/>
          <w:sz w:val="20"/>
          <w:szCs w:val="20"/>
          <w:lang w:val="es-AR"/>
        </w:rPr>
        <w:t>Tabla 3</w:t>
      </w:r>
      <w:r w:rsidR="00BD3BB4" w:rsidRPr="004F6BAB">
        <w:rPr>
          <w:rFonts w:ascii="Times New Roman" w:hAnsi="Times New Roman"/>
          <w:sz w:val="20"/>
          <w:szCs w:val="20"/>
          <w:lang w:val="es-AR"/>
        </w:rPr>
        <w:t xml:space="preserve">. Total de </w:t>
      </w:r>
      <w:r w:rsidR="00DB2095" w:rsidRPr="004F6BAB">
        <w:rPr>
          <w:rFonts w:ascii="Times New Roman" w:hAnsi="Times New Roman"/>
          <w:sz w:val="20"/>
          <w:szCs w:val="20"/>
          <w:lang w:val="es-AR"/>
        </w:rPr>
        <w:t>vasija</w:t>
      </w:r>
      <w:r w:rsidR="00BD3BB4" w:rsidRPr="004F6BAB">
        <w:rPr>
          <w:rFonts w:ascii="Times New Roman" w:hAnsi="Times New Roman"/>
          <w:sz w:val="20"/>
          <w:szCs w:val="20"/>
          <w:lang w:val="es-AR"/>
        </w:rPr>
        <w:t xml:space="preserve">s halladas en el R 94 de </w:t>
      </w:r>
      <w:proofErr w:type="spellStart"/>
      <w:r w:rsidR="00BD3BB4" w:rsidRPr="004F6BAB">
        <w:rPr>
          <w:rFonts w:ascii="Times New Roman" w:hAnsi="Times New Roman"/>
          <w:sz w:val="20"/>
          <w:szCs w:val="20"/>
          <w:lang w:val="es-AR"/>
        </w:rPr>
        <w:t>Juella</w:t>
      </w:r>
      <w:proofErr w:type="spellEnd"/>
      <w:r w:rsidR="00BD3BB4" w:rsidRPr="004F6BAB">
        <w:rPr>
          <w:rFonts w:ascii="Times New Roman" w:hAnsi="Times New Roman"/>
          <w:sz w:val="20"/>
          <w:szCs w:val="20"/>
          <w:lang w:val="es-AR"/>
        </w:rPr>
        <w:t>.</w:t>
      </w:r>
    </w:p>
    <w:p w:rsidR="005B4A59" w:rsidRPr="007E28B6" w:rsidRDefault="005B4A59" w:rsidP="00E348F9">
      <w:pPr>
        <w:spacing w:line="360" w:lineRule="auto"/>
        <w:jc w:val="both"/>
        <w:rPr>
          <w:rFonts w:ascii="Times New Roman" w:hAnsi="Times New Roman"/>
          <w:sz w:val="24"/>
          <w:szCs w:val="24"/>
          <w:lang w:val="es-AR"/>
        </w:rPr>
      </w:pPr>
    </w:p>
    <w:p w:rsidR="00583049" w:rsidRPr="00201E32" w:rsidRDefault="00583049"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 xml:space="preserve">La </w:t>
      </w:r>
      <w:r w:rsidR="00DB2095">
        <w:rPr>
          <w:rFonts w:ascii="Times New Roman" w:hAnsi="Times New Roman"/>
          <w:caps/>
          <w:sz w:val="24"/>
          <w:szCs w:val="24"/>
          <w:lang w:val="es-AR"/>
        </w:rPr>
        <w:t>vasija</w:t>
      </w:r>
      <w:r w:rsidRPr="00201E32">
        <w:rPr>
          <w:rFonts w:ascii="Times New Roman" w:hAnsi="Times New Roman"/>
          <w:caps/>
          <w:sz w:val="24"/>
          <w:szCs w:val="24"/>
          <w:lang w:val="es-AR"/>
        </w:rPr>
        <w:t xml:space="preserve"> “Isla”</w:t>
      </w:r>
    </w:p>
    <w:p w:rsidR="00FC1ABA" w:rsidRPr="007E28B6" w:rsidRDefault="0086199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Se trata de un cántaro</w:t>
      </w:r>
      <w:r w:rsidR="00FC1ABA" w:rsidRPr="007E28B6">
        <w:rPr>
          <w:rFonts w:ascii="Times New Roman" w:hAnsi="Times New Roman"/>
          <w:sz w:val="24"/>
          <w:szCs w:val="24"/>
          <w:lang w:val="es-AR"/>
        </w:rPr>
        <w:t xml:space="preserve"> restringido de forma ovoide y compuesta, </w:t>
      </w:r>
      <w:r w:rsidRPr="007E28B6">
        <w:rPr>
          <w:rFonts w:ascii="Times New Roman" w:hAnsi="Times New Roman"/>
          <w:sz w:val="24"/>
          <w:szCs w:val="24"/>
          <w:lang w:val="es-AR"/>
        </w:rPr>
        <w:t>de color rojo</w:t>
      </w:r>
      <w:r w:rsidR="00583049"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con algunas manchas de color negro que podrían provenir de </w:t>
      </w:r>
      <w:r w:rsidR="003E6309">
        <w:rPr>
          <w:rFonts w:ascii="Times New Roman" w:hAnsi="Times New Roman"/>
          <w:sz w:val="24"/>
          <w:szCs w:val="24"/>
          <w:lang w:val="es-AR"/>
        </w:rPr>
        <w:t>algún tipo de exposición ígnea. Tiene</w:t>
      </w:r>
      <w:r w:rsidR="00583049" w:rsidRPr="007E28B6">
        <w:rPr>
          <w:rFonts w:ascii="Times New Roman" w:hAnsi="Times New Roman"/>
          <w:sz w:val="24"/>
          <w:szCs w:val="24"/>
          <w:lang w:val="es-AR"/>
        </w:rPr>
        <w:t xml:space="preserve"> 51 cm de altura y 35 cm de diámetro,</w:t>
      </w:r>
      <w:r w:rsidRPr="007E28B6">
        <w:rPr>
          <w:rFonts w:ascii="Times New Roman" w:hAnsi="Times New Roman"/>
          <w:sz w:val="24"/>
          <w:szCs w:val="24"/>
          <w:lang w:val="es-AR"/>
        </w:rPr>
        <w:t xml:space="preserve"> </w:t>
      </w:r>
      <w:r w:rsidR="003E6309">
        <w:rPr>
          <w:rFonts w:ascii="Times New Roman" w:hAnsi="Times New Roman"/>
          <w:sz w:val="24"/>
          <w:szCs w:val="24"/>
          <w:lang w:val="es-AR"/>
        </w:rPr>
        <w:t>y</w:t>
      </w:r>
      <w:r w:rsidRPr="007E28B6">
        <w:rPr>
          <w:rFonts w:ascii="Times New Roman" w:hAnsi="Times New Roman"/>
          <w:sz w:val="24"/>
          <w:szCs w:val="24"/>
          <w:lang w:val="es-AR"/>
        </w:rPr>
        <w:t xml:space="preserve"> decoración antropomorfa (</w:t>
      </w:r>
      <w:r w:rsidR="00DB2095">
        <w:rPr>
          <w:rFonts w:ascii="Times New Roman" w:hAnsi="Times New Roman"/>
          <w:sz w:val="24"/>
          <w:szCs w:val="24"/>
          <w:lang w:val="es-AR"/>
        </w:rPr>
        <w:t>vasija</w:t>
      </w:r>
      <w:r w:rsidRPr="007E28B6">
        <w:rPr>
          <w:rFonts w:ascii="Times New Roman" w:hAnsi="Times New Roman"/>
          <w:sz w:val="24"/>
          <w:szCs w:val="24"/>
          <w:lang w:val="es-AR"/>
        </w:rPr>
        <w:t xml:space="preserve"> 10</w:t>
      </w:r>
      <w:r w:rsidR="00272B88" w:rsidRPr="007E28B6">
        <w:rPr>
          <w:rFonts w:ascii="Times New Roman" w:hAnsi="Times New Roman"/>
          <w:sz w:val="24"/>
          <w:szCs w:val="24"/>
          <w:lang w:val="es-AR"/>
        </w:rPr>
        <w:t xml:space="preserve"> en la planta del R 94</w:t>
      </w:r>
      <w:r w:rsidRPr="007E28B6">
        <w:rPr>
          <w:rFonts w:ascii="Times New Roman" w:hAnsi="Times New Roman"/>
          <w:sz w:val="24"/>
          <w:szCs w:val="24"/>
          <w:lang w:val="es-AR"/>
        </w:rPr>
        <w:t xml:space="preserve">). La misma consiste </w:t>
      </w:r>
      <w:r w:rsidRPr="00A65C48">
        <w:rPr>
          <w:rFonts w:ascii="Times New Roman" w:hAnsi="Times New Roman"/>
          <w:sz w:val="24"/>
          <w:szCs w:val="24"/>
          <w:lang w:val="es-AR"/>
        </w:rPr>
        <w:t>en una cara pintada de blanco</w:t>
      </w:r>
      <w:del w:id="100" w:author="Usuario" w:date="2015-06-11T16:07:00Z">
        <w:r w:rsidR="00272B88" w:rsidRPr="00A65C48" w:rsidDel="00206F13">
          <w:rPr>
            <w:rFonts w:ascii="Times New Roman" w:hAnsi="Times New Roman"/>
            <w:sz w:val="24"/>
            <w:szCs w:val="24"/>
            <w:lang w:val="es-AR"/>
          </w:rPr>
          <w:delText>,</w:delText>
        </w:r>
      </w:del>
      <w:r w:rsidR="00272B88" w:rsidRPr="00A65C48">
        <w:rPr>
          <w:rFonts w:ascii="Times New Roman" w:hAnsi="Times New Roman"/>
          <w:sz w:val="24"/>
          <w:szCs w:val="24"/>
          <w:lang w:val="es-AR"/>
        </w:rPr>
        <w:t xml:space="preserve"> que ocupa ca</w:t>
      </w:r>
      <w:r w:rsidR="00877486" w:rsidRPr="00A65C48">
        <w:rPr>
          <w:rFonts w:ascii="Times New Roman" w:hAnsi="Times New Roman"/>
          <w:sz w:val="24"/>
          <w:szCs w:val="24"/>
          <w:lang w:val="es-AR"/>
        </w:rPr>
        <w:t xml:space="preserve">si toda la mitad superior de la </w:t>
      </w:r>
      <w:r w:rsidR="00DB2095" w:rsidRPr="00A65C48">
        <w:rPr>
          <w:rFonts w:ascii="Times New Roman" w:hAnsi="Times New Roman"/>
          <w:sz w:val="24"/>
          <w:szCs w:val="24"/>
          <w:lang w:val="es-AR"/>
        </w:rPr>
        <w:t>vasija</w:t>
      </w:r>
      <w:r w:rsidR="00272B88" w:rsidRPr="00A65C48">
        <w:rPr>
          <w:rFonts w:ascii="Times New Roman" w:hAnsi="Times New Roman"/>
          <w:sz w:val="24"/>
          <w:szCs w:val="24"/>
          <w:lang w:val="es-AR"/>
        </w:rPr>
        <w:t>,</w:t>
      </w:r>
      <w:r w:rsidRPr="00A65C48">
        <w:rPr>
          <w:rFonts w:ascii="Times New Roman" w:hAnsi="Times New Roman"/>
          <w:sz w:val="24"/>
          <w:szCs w:val="24"/>
          <w:lang w:val="es-AR"/>
        </w:rPr>
        <w:t xml:space="preserve"> con incisiones que representan la nariz, los ojos, una de las orejas </w:t>
      </w:r>
      <w:r w:rsidR="00583049" w:rsidRPr="00A65C48">
        <w:rPr>
          <w:rFonts w:ascii="Times New Roman" w:hAnsi="Times New Roman"/>
          <w:sz w:val="24"/>
          <w:szCs w:val="24"/>
          <w:lang w:val="es-AR"/>
        </w:rPr>
        <w:t>(presumimos la existencia</w:t>
      </w:r>
      <w:r w:rsidRPr="00A65C48">
        <w:rPr>
          <w:rFonts w:ascii="Times New Roman" w:hAnsi="Times New Roman"/>
          <w:sz w:val="24"/>
          <w:szCs w:val="24"/>
          <w:lang w:val="es-AR"/>
        </w:rPr>
        <w:t xml:space="preserve"> </w:t>
      </w:r>
      <w:r w:rsidR="00583049" w:rsidRPr="00A65C48">
        <w:rPr>
          <w:rFonts w:ascii="Times New Roman" w:hAnsi="Times New Roman"/>
          <w:sz w:val="24"/>
          <w:szCs w:val="24"/>
          <w:lang w:val="es-AR"/>
        </w:rPr>
        <w:t>de</w:t>
      </w:r>
      <w:r w:rsidR="00583049" w:rsidRPr="007E28B6">
        <w:rPr>
          <w:rFonts w:ascii="Times New Roman" w:hAnsi="Times New Roman"/>
          <w:sz w:val="24"/>
          <w:szCs w:val="24"/>
          <w:lang w:val="es-AR"/>
        </w:rPr>
        <w:t xml:space="preserve"> la otra, </w:t>
      </w:r>
      <w:r w:rsidRPr="007E28B6">
        <w:rPr>
          <w:rFonts w:ascii="Times New Roman" w:hAnsi="Times New Roman"/>
          <w:sz w:val="24"/>
          <w:szCs w:val="24"/>
          <w:lang w:val="es-AR"/>
        </w:rPr>
        <w:t>pero la hallamos sin ella) y una posible boca</w:t>
      </w:r>
      <w:r w:rsidR="00583049" w:rsidRPr="007E28B6">
        <w:rPr>
          <w:rFonts w:ascii="Times New Roman" w:hAnsi="Times New Roman"/>
          <w:sz w:val="24"/>
          <w:szCs w:val="24"/>
          <w:lang w:val="es-AR"/>
        </w:rPr>
        <w:t xml:space="preserve"> de forma circular</w:t>
      </w:r>
      <w:r w:rsidRPr="007E28B6">
        <w:rPr>
          <w:rFonts w:ascii="Times New Roman" w:hAnsi="Times New Roman"/>
          <w:sz w:val="24"/>
          <w:szCs w:val="24"/>
          <w:lang w:val="es-AR"/>
        </w:rPr>
        <w:t xml:space="preserve">. Además bajo los ojos nacen cinco líneas grisáceas por lado </w:t>
      </w:r>
      <w:commentRangeStart w:id="101"/>
      <w:r w:rsidRPr="007E28B6">
        <w:rPr>
          <w:rFonts w:ascii="Times New Roman" w:hAnsi="Times New Roman"/>
          <w:sz w:val="24"/>
          <w:szCs w:val="24"/>
          <w:lang w:val="es-AR"/>
        </w:rPr>
        <w:t xml:space="preserve">que representarían lágrimas </w:t>
      </w:r>
      <w:commentRangeEnd w:id="101"/>
      <w:r w:rsidR="00206F13">
        <w:rPr>
          <w:rStyle w:val="Refdecomentario"/>
        </w:rPr>
        <w:commentReference w:id="101"/>
      </w:r>
      <w:r w:rsidRPr="007E28B6">
        <w:rPr>
          <w:rFonts w:ascii="Times New Roman" w:hAnsi="Times New Roman"/>
          <w:sz w:val="24"/>
          <w:szCs w:val="24"/>
          <w:lang w:val="es-AR"/>
        </w:rPr>
        <w:t>(Figura</w:t>
      </w:r>
      <w:r w:rsidR="007A566B">
        <w:rPr>
          <w:rFonts w:ascii="Times New Roman" w:hAnsi="Times New Roman"/>
          <w:sz w:val="24"/>
          <w:szCs w:val="24"/>
          <w:lang w:val="es-AR"/>
        </w:rPr>
        <w:t xml:space="preserve"> 5</w:t>
      </w:r>
      <w:r w:rsidRPr="007E28B6">
        <w:rPr>
          <w:rFonts w:ascii="Times New Roman" w:hAnsi="Times New Roman"/>
          <w:sz w:val="24"/>
          <w:szCs w:val="24"/>
          <w:lang w:val="es-AR"/>
        </w:rPr>
        <w:t xml:space="preserve">). </w:t>
      </w:r>
      <w:r w:rsidR="00FC1ABA" w:rsidRPr="007E28B6">
        <w:rPr>
          <w:rFonts w:ascii="Times New Roman" w:hAnsi="Times New Roman"/>
          <w:sz w:val="24"/>
          <w:szCs w:val="24"/>
          <w:lang w:val="es-AR"/>
        </w:rPr>
        <w:t xml:space="preserve">Cuenta con dos asas doble adheridas en cinta y verticales, las que como particularidad se encuentran ubicadas a alturas disimiles. Otras características de la </w:t>
      </w:r>
      <w:r w:rsidR="00DB2095">
        <w:rPr>
          <w:rFonts w:ascii="Times New Roman" w:hAnsi="Times New Roman"/>
          <w:sz w:val="24"/>
          <w:szCs w:val="24"/>
          <w:lang w:val="es-AR"/>
        </w:rPr>
        <w:t>vasija</w:t>
      </w:r>
      <w:r w:rsidR="00FC1ABA" w:rsidRPr="007E28B6">
        <w:rPr>
          <w:rFonts w:ascii="Times New Roman" w:hAnsi="Times New Roman"/>
          <w:sz w:val="24"/>
          <w:szCs w:val="24"/>
          <w:lang w:val="es-AR"/>
        </w:rPr>
        <w:t xml:space="preserve"> son su base plana, cuello recto </w:t>
      </w:r>
      <w:proofErr w:type="spellStart"/>
      <w:r w:rsidR="00FC1ABA" w:rsidRPr="007E28B6">
        <w:rPr>
          <w:rFonts w:ascii="Times New Roman" w:hAnsi="Times New Roman"/>
          <w:sz w:val="24"/>
          <w:szCs w:val="24"/>
          <w:lang w:val="es-AR"/>
        </w:rPr>
        <w:t>evertido</w:t>
      </w:r>
      <w:proofErr w:type="spellEnd"/>
      <w:r w:rsidR="00FC1ABA" w:rsidRPr="007E28B6">
        <w:rPr>
          <w:rFonts w:ascii="Times New Roman" w:hAnsi="Times New Roman"/>
          <w:sz w:val="24"/>
          <w:szCs w:val="24"/>
          <w:lang w:val="es-AR"/>
        </w:rPr>
        <w:t xml:space="preserve">, borde </w:t>
      </w:r>
      <w:proofErr w:type="spellStart"/>
      <w:r w:rsidR="00FC1ABA" w:rsidRPr="007E28B6">
        <w:rPr>
          <w:rFonts w:ascii="Times New Roman" w:hAnsi="Times New Roman"/>
          <w:sz w:val="24"/>
          <w:szCs w:val="24"/>
          <w:lang w:val="es-AR"/>
        </w:rPr>
        <w:t>evertido</w:t>
      </w:r>
      <w:proofErr w:type="spellEnd"/>
      <w:r w:rsidR="00FC1ABA" w:rsidRPr="007E28B6">
        <w:rPr>
          <w:rFonts w:ascii="Times New Roman" w:hAnsi="Times New Roman"/>
          <w:sz w:val="24"/>
          <w:szCs w:val="24"/>
          <w:lang w:val="es-AR"/>
        </w:rPr>
        <w:t xml:space="preserve"> y labio convexo. El espesor de sus paredes tiene un ancho promedio de 0,7 cm.</w:t>
      </w:r>
    </w:p>
    <w:p w:rsidR="00DB2095" w:rsidRPr="00DB2095" w:rsidRDefault="00DB2095" w:rsidP="00E348F9">
      <w:pPr>
        <w:spacing w:line="360" w:lineRule="auto"/>
        <w:jc w:val="both"/>
        <w:rPr>
          <w:rFonts w:ascii="Times New Roman" w:hAnsi="Times New Roman"/>
          <w:sz w:val="24"/>
          <w:szCs w:val="24"/>
          <w:lang w:val="es-AR"/>
        </w:rPr>
      </w:pPr>
      <w:commentRangeStart w:id="102"/>
      <w:r>
        <w:rPr>
          <w:rFonts w:ascii="Times New Roman" w:hAnsi="Times New Roman"/>
          <w:sz w:val="24"/>
          <w:szCs w:val="24"/>
          <w:lang w:val="es-AR"/>
        </w:rPr>
        <w:t>H</w:t>
      </w:r>
      <w:r w:rsidR="003E6F5F" w:rsidRPr="007E28B6">
        <w:rPr>
          <w:rFonts w:ascii="Times New Roman" w:hAnsi="Times New Roman"/>
          <w:sz w:val="24"/>
          <w:szCs w:val="24"/>
          <w:lang w:val="es-AR"/>
        </w:rPr>
        <w:t xml:space="preserve">emos calculado la capacidad de almacenaje de esta vasija en 26 litros aproximadamente </w:t>
      </w:r>
      <w:r w:rsidR="004E7D32">
        <w:rPr>
          <w:rFonts w:ascii="Times New Roman" w:hAnsi="Times New Roman"/>
          <w:sz w:val="24"/>
          <w:szCs w:val="24"/>
          <w:lang w:val="es-AR"/>
        </w:rPr>
        <w:t>y la del total de las vasijas enterradas en el recinto en 420 litros</w:t>
      </w:r>
      <w:r w:rsidR="004E7D32">
        <w:rPr>
          <w:rStyle w:val="Refdenotaalpie"/>
          <w:rFonts w:ascii="Times New Roman" w:hAnsi="Times New Roman"/>
          <w:sz w:val="24"/>
          <w:szCs w:val="24"/>
          <w:lang w:val="es-AR"/>
        </w:rPr>
        <w:footnoteReference w:id="3"/>
      </w:r>
      <w:r w:rsidR="004E7D32">
        <w:rPr>
          <w:rFonts w:ascii="Times New Roman" w:hAnsi="Times New Roman"/>
          <w:sz w:val="24"/>
          <w:szCs w:val="24"/>
          <w:lang w:val="es-AR"/>
        </w:rPr>
        <w:t xml:space="preserve"> </w:t>
      </w:r>
      <w:r w:rsidR="003E6F5F" w:rsidRPr="007E28B6">
        <w:rPr>
          <w:rFonts w:ascii="Times New Roman" w:hAnsi="Times New Roman"/>
          <w:sz w:val="24"/>
          <w:szCs w:val="24"/>
          <w:lang w:val="es-AR"/>
        </w:rPr>
        <w:t>(</w:t>
      </w:r>
      <w:proofErr w:type="spellStart"/>
      <w:r w:rsidR="003E6F5F" w:rsidRPr="007E28B6">
        <w:rPr>
          <w:rFonts w:ascii="Times New Roman" w:hAnsi="Times New Roman"/>
          <w:sz w:val="24"/>
          <w:szCs w:val="24"/>
          <w:lang w:val="es-AR"/>
        </w:rPr>
        <w:t>Le</w:t>
      </w:r>
      <w:r w:rsidR="003E6F5F" w:rsidRPr="00DB2095">
        <w:rPr>
          <w:rFonts w:ascii="Times New Roman" w:hAnsi="Times New Roman"/>
          <w:sz w:val="24"/>
          <w:szCs w:val="24"/>
          <w:lang w:val="es-AR"/>
        </w:rPr>
        <w:t>ibowicz</w:t>
      </w:r>
      <w:proofErr w:type="spellEnd"/>
      <w:r w:rsidR="003E6F5F" w:rsidRPr="00DB2095">
        <w:rPr>
          <w:rFonts w:ascii="Times New Roman" w:hAnsi="Times New Roman"/>
          <w:sz w:val="24"/>
          <w:szCs w:val="24"/>
          <w:lang w:val="es-AR"/>
        </w:rPr>
        <w:t xml:space="preserve"> </w:t>
      </w:r>
      <w:r w:rsidR="003E6F5F" w:rsidRPr="00DB2095">
        <w:rPr>
          <w:rFonts w:ascii="Times New Roman" w:hAnsi="Times New Roman"/>
          <w:i/>
          <w:sz w:val="24"/>
          <w:szCs w:val="24"/>
          <w:lang w:val="es-AR"/>
        </w:rPr>
        <w:t>et al</w:t>
      </w:r>
      <w:r w:rsidR="003E6F5F" w:rsidRPr="00DB2095">
        <w:rPr>
          <w:rFonts w:ascii="Times New Roman" w:hAnsi="Times New Roman"/>
          <w:sz w:val="24"/>
          <w:szCs w:val="24"/>
          <w:lang w:val="es-AR"/>
        </w:rPr>
        <w:t>. 20</w:t>
      </w:r>
      <w:r w:rsidR="001756E5" w:rsidRPr="00DB2095">
        <w:rPr>
          <w:rFonts w:ascii="Times New Roman" w:hAnsi="Times New Roman"/>
          <w:sz w:val="24"/>
          <w:szCs w:val="24"/>
          <w:lang w:val="es-AR"/>
        </w:rPr>
        <w:t>12</w:t>
      </w:r>
      <w:r w:rsidR="003E6F5F" w:rsidRPr="00DB2095">
        <w:rPr>
          <w:rFonts w:ascii="Times New Roman" w:hAnsi="Times New Roman"/>
          <w:sz w:val="24"/>
          <w:szCs w:val="24"/>
          <w:lang w:val="es-AR"/>
        </w:rPr>
        <w:t>)</w:t>
      </w:r>
      <w:r w:rsidR="004F6BAB">
        <w:rPr>
          <w:rFonts w:ascii="Times New Roman" w:hAnsi="Times New Roman"/>
          <w:sz w:val="24"/>
          <w:szCs w:val="24"/>
          <w:lang w:val="es-AR"/>
        </w:rPr>
        <w:t xml:space="preserve"> (Tabla 4</w:t>
      </w:r>
      <w:r w:rsidR="0027174E">
        <w:rPr>
          <w:rFonts w:ascii="Times New Roman" w:hAnsi="Times New Roman"/>
          <w:sz w:val="24"/>
          <w:szCs w:val="24"/>
          <w:lang w:val="es-AR"/>
        </w:rPr>
        <w:t>)</w:t>
      </w:r>
      <w:r w:rsidR="003E6F5F" w:rsidRPr="00DB2095">
        <w:rPr>
          <w:rFonts w:ascii="Times New Roman" w:hAnsi="Times New Roman"/>
          <w:sz w:val="24"/>
          <w:szCs w:val="24"/>
          <w:lang w:val="es-AR"/>
        </w:rPr>
        <w:t>.</w:t>
      </w:r>
      <w:commentRangeEnd w:id="102"/>
      <w:r w:rsidR="00206F13">
        <w:rPr>
          <w:rStyle w:val="Refdecomentario"/>
        </w:rPr>
        <w:commentReference w:id="102"/>
      </w:r>
    </w:p>
    <w:tbl>
      <w:tblPr>
        <w:tblpPr w:leftFromText="141" w:rightFromText="141" w:vertAnchor="text" w:horzAnchor="margin" w:tblpXSpec="center" w:tblpY="466"/>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0"/>
        <w:gridCol w:w="702"/>
        <w:gridCol w:w="927"/>
        <w:gridCol w:w="931"/>
        <w:gridCol w:w="835"/>
        <w:gridCol w:w="851"/>
        <w:gridCol w:w="1279"/>
        <w:gridCol w:w="1207"/>
      </w:tblGrid>
      <w:tr w:rsidR="00DB2095" w:rsidRPr="00DB2095" w:rsidTr="00DB2095">
        <w:trPr>
          <w:trHeight w:val="255"/>
        </w:trPr>
        <w:tc>
          <w:tcPr>
            <w:tcW w:w="2410" w:type="dxa"/>
            <w:shd w:val="clear" w:color="auto" w:fill="auto"/>
            <w:noWrap/>
            <w:vAlign w:val="bottom"/>
            <w:hideMark/>
          </w:tcPr>
          <w:p w:rsidR="00DB2095" w:rsidRPr="00206F13" w:rsidRDefault="00DB2095" w:rsidP="00E348F9">
            <w:pPr>
              <w:spacing w:line="360" w:lineRule="auto"/>
              <w:jc w:val="center"/>
              <w:rPr>
                <w:rFonts w:ascii="Times New Roman" w:hAnsi="Times New Roman"/>
                <w:sz w:val="18"/>
                <w:szCs w:val="18"/>
                <w:lang w:val="es-AR" w:eastAsia="es-AR"/>
              </w:rPr>
            </w:pPr>
            <w:r w:rsidRPr="00206F13">
              <w:rPr>
                <w:rFonts w:ascii="Times New Roman" w:hAnsi="Times New Roman"/>
                <w:sz w:val="18"/>
                <w:szCs w:val="18"/>
                <w:lang w:val="es-AR" w:eastAsia="es-AR"/>
              </w:rPr>
              <w:lastRenderedPageBreak/>
              <w:t xml:space="preserve">Recinto/Cuadrícula/ N° de </w:t>
            </w:r>
            <w:r w:rsidR="008915CB" w:rsidRPr="00206F13">
              <w:rPr>
                <w:rFonts w:ascii="Times New Roman" w:hAnsi="Times New Roman"/>
                <w:sz w:val="18"/>
                <w:szCs w:val="18"/>
                <w:lang w:val="es-AR" w:eastAsia="es-AR"/>
              </w:rPr>
              <w:t>Vasija</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proofErr w:type="spellStart"/>
            <w:r w:rsidRPr="00DB2095">
              <w:rPr>
                <w:rFonts w:ascii="Times New Roman" w:hAnsi="Times New Roman"/>
                <w:sz w:val="18"/>
                <w:szCs w:val="18"/>
                <w:lang w:eastAsia="es-AR"/>
              </w:rPr>
              <w:t>Altura</w:t>
            </w:r>
            <w:proofErr w:type="spellEnd"/>
            <w:r w:rsidRPr="00DB2095">
              <w:rPr>
                <w:rFonts w:ascii="Times New Roman" w:hAnsi="Times New Roman"/>
                <w:sz w:val="18"/>
                <w:szCs w:val="18"/>
                <w:lang w:eastAsia="es-AR"/>
              </w:rPr>
              <w:t xml:space="preserve"> Total</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proofErr w:type="spellStart"/>
            <w:r w:rsidRPr="00DB2095">
              <w:rPr>
                <w:rFonts w:ascii="Times New Roman" w:hAnsi="Times New Roman"/>
                <w:sz w:val="18"/>
                <w:szCs w:val="18"/>
                <w:lang w:eastAsia="es-AR"/>
              </w:rPr>
              <w:t>Altura</w:t>
            </w:r>
            <w:proofErr w:type="spellEnd"/>
            <w:r w:rsidRPr="00DB2095">
              <w:rPr>
                <w:rFonts w:ascii="Times New Roman" w:hAnsi="Times New Roman"/>
                <w:sz w:val="18"/>
                <w:szCs w:val="18"/>
                <w:lang w:eastAsia="es-AR"/>
              </w:rPr>
              <w:t xml:space="preserve"> </w:t>
            </w:r>
            <w:proofErr w:type="spellStart"/>
            <w:r w:rsidRPr="00DB2095">
              <w:rPr>
                <w:rFonts w:ascii="Times New Roman" w:hAnsi="Times New Roman"/>
                <w:sz w:val="18"/>
                <w:szCs w:val="18"/>
                <w:lang w:eastAsia="es-AR"/>
              </w:rPr>
              <w:t>Diámetro</w:t>
            </w:r>
            <w:proofErr w:type="spellEnd"/>
            <w:r w:rsidRPr="00DB2095">
              <w:rPr>
                <w:rFonts w:ascii="Times New Roman" w:hAnsi="Times New Roman"/>
                <w:sz w:val="18"/>
                <w:szCs w:val="18"/>
                <w:lang w:eastAsia="es-AR"/>
              </w:rPr>
              <w:t xml:space="preserve"> </w:t>
            </w:r>
            <w:proofErr w:type="spellStart"/>
            <w:r w:rsidRPr="00DB2095">
              <w:rPr>
                <w:rFonts w:ascii="Times New Roman" w:hAnsi="Times New Roman"/>
                <w:sz w:val="18"/>
                <w:szCs w:val="18"/>
                <w:lang w:eastAsia="es-AR"/>
              </w:rPr>
              <w:t>Máximo</w:t>
            </w:r>
            <w:proofErr w:type="spellEnd"/>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proofErr w:type="spellStart"/>
            <w:r w:rsidRPr="00DB2095">
              <w:rPr>
                <w:rFonts w:ascii="Times New Roman" w:hAnsi="Times New Roman"/>
                <w:sz w:val="18"/>
                <w:szCs w:val="18"/>
                <w:lang w:eastAsia="es-AR"/>
              </w:rPr>
              <w:t>Altura</w:t>
            </w:r>
            <w:proofErr w:type="spellEnd"/>
            <w:r w:rsidRPr="00DB2095">
              <w:rPr>
                <w:rFonts w:ascii="Times New Roman" w:hAnsi="Times New Roman"/>
                <w:sz w:val="18"/>
                <w:szCs w:val="18"/>
                <w:lang w:eastAsia="es-AR"/>
              </w:rPr>
              <w:t xml:space="preserve"> </w:t>
            </w:r>
            <w:proofErr w:type="spellStart"/>
            <w:r w:rsidRPr="00DB2095">
              <w:rPr>
                <w:rFonts w:ascii="Times New Roman" w:hAnsi="Times New Roman"/>
                <w:sz w:val="18"/>
                <w:szCs w:val="18"/>
                <w:lang w:eastAsia="es-AR"/>
              </w:rPr>
              <w:t>Asas</w:t>
            </w:r>
            <w:proofErr w:type="spellEnd"/>
          </w:p>
        </w:tc>
        <w:tc>
          <w:tcPr>
            <w:tcW w:w="835" w:type="dxa"/>
            <w:vAlign w:val="bottom"/>
          </w:tcPr>
          <w:p w:rsidR="00DB2095" w:rsidRPr="00DB2095" w:rsidRDefault="00DB2095" w:rsidP="00E348F9">
            <w:pPr>
              <w:spacing w:line="360" w:lineRule="auto"/>
              <w:jc w:val="center"/>
              <w:rPr>
                <w:rFonts w:ascii="Times New Roman" w:hAnsi="Times New Roman"/>
                <w:sz w:val="18"/>
                <w:szCs w:val="18"/>
              </w:rPr>
            </w:pPr>
            <w:proofErr w:type="spellStart"/>
            <w:r w:rsidRPr="00DB2095">
              <w:rPr>
                <w:rFonts w:ascii="Times New Roman" w:hAnsi="Times New Roman"/>
                <w:sz w:val="18"/>
                <w:szCs w:val="18"/>
              </w:rPr>
              <w:t>Altura</w:t>
            </w:r>
            <w:proofErr w:type="spellEnd"/>
            <w:r w:rsidRPr="00DB2095">
              <w:rPr>
                <w:rFonts w:ascii="Times New Roman" w:hAnsi="Times New Roman"/>
                <w:sz w:val="18"/>
                <w:szCs w:val="18"/>
              </w:rPr>
              <w:t xml:space="preserve"> </w:t>
            </w:r>
            <w:proofErr w:type="spellStart"/>
            <w:r w:rsidRPr="00DB2095">
              <w:rPr>
                <w:rFonts w:ascii="Times New Roman" w:hAnsi="Times New Roman"/>
                <w:sz w:val="18"/>
                <w:szCs w:val="18"/>
              </w:rPr>
              <w:t>Inicio</w:t>
            </w:r>
            <w:proofErr w:type="spellEnd"/>
            <w:r w:rsidRPr="00DB2095">
              <w:rPr>
                <w:rFonts w:ascii="Times New Roman" w:hAnsi="Times New Roman"/>
                <w:sz w:val="18"/>
                <w:szCs w:val="18"/>
              </w:rPr>
              <w:t xml:space="preserve"> de </w:t>
            </w:r>
            <w:proofErr w:type="spellStart"/>
            <w:r w:rsidRPr="00DB2095">
              <w:rPr>
                <w:rFonts w:ascii="Times New Roman" w:hAnsi="Times New Roman"/>
                <w:sz w:val="18"/>
                <w:szCs w:val="18"/>
              </w:rPr>
              <w:t>Borde</w:t>
            </w:r>
            <w:proofErr w:type="spellEnd"/>
          </w:p>
        </w:tc>
        <w:tc>
          <w:tcPr>
            <w:tcW w:w="851" w:type="dxa"/>
          </w:tcPr>
          <w:p w:rsidR="00DB2095" w:rsidRPr="00DB2095" w:rsidRDefault="00DB2095" w:rsidP="00E348F9">
            <w:pPr>
              <w:spacing w:line="360" w:lineRule="auto"/>
              <w:jc w:val="center"/>
              <w:rPr>
                <w:rFonts w:ascii="Times New Roman" w:hAnsi="Times New Roman"/>
                <w:sz w:val="18"/>
                <w:szCs w:val="18"/>
              </w:rPr>
            </w:pPr>
            <w:proofErr w:type="spellStart"/>
            <w:r w:rsidRPr="00DB2095">
              <w:rPr>
                <w:rFonts w:ascii="Times New Roman" w:hAnsi="Times New Roman"/>
                <w:sz w:val="18"/>
                <w:szCs w:val="18"/>
                <w:lang w:eastAsia="es-AR"/>
              </w:rPr>
              <w:t>Diámetro</w:t>
            </w:r>
            <w:proofErr w:type="spellEnd"/>
            <w:r w:rsidRPr="00DB2095">
              <w:rPr>
                <w:rFonts w:ascii="Times New Roman" w:hAnsi="Times New Roman"/>
                <w:sz w:val="18"/>
                <w:szCs w:val="18"/>
                <w:lang w:eastAsia="es-AR"/>
              </w:rPr>
              <w:t xml:space="preserve"> </w:t>
            </w:r>
            <w:proofErr w:type="spellStart"/>
            <w:r w:rsidRPr="00DB2095">
              <w:rPr>
                <w:rFonts w:ascii="Times New Roman" w:hAnsi="Times New Roman"/>
                <w:sz w:val="18"/>
                <w:szCs w:val="18"/>
                <w:lang w:eastAsia="es-AR"/>
              </w:rPr>
              <w:t>Máximo</w:t>
            </w:r>
            <w:proofErr w:type="spellEnd"/>
          </w:p>
        </w:tc>
        <w:tc>
          <w:tcPr>
            <w:tcW w:w="1279" w:type="dxa"/>
          </w:tcPr>
          <w:p w:rsidR="00DB2095" w:rsidRPr="00DB2095" w:rsidRDefault="00DB2095" w:rsidP="00E348F9">
            <w:pPr>
              <w:spacing w:line="360" w:lineRule="auto"/>
              <w:jc w:val="center"/>
              <w:rPr>
                <w:rFonts w:ascii="Times New Roman" w:hAnsi="Times New Roman"/>
                <w:sz w:val="18"/>
                <w:szCs w:val="18"/>
              </w:rPr>
            </w:pPr>
            <w:proofErr w:type="spellStart"/>
            <w:r w:rsidRPr="00DB2095">
              <w:rPr>
                <w:rFonts w:ascii="Times New Roman" w:hAnsi="Times New Roman"/>
                <w:sz w:val="18"/>
                <w:szCs w:val="18"/>
                <w:lang w:eastAsia="es-AR"/>
              </w:rPr>
              <w:t>Diámetro</w:t>
            </w:r>
            <w:proofErr w:type="spellEnd"/>
            <w:r w:rsidRPr="00DB2095">
              <w:rPr>
                <w:rFonts w:ascii="Times New Roman" w:hAnsi="Times New Roman"/>
                <w:sz w:val="18"/>
                <w:szCs w:val="18"/>
                <w:lang w:eastAsia="es-AR"/>
              </w:rPr>
              <w:t xml:space="preserve"> Boca (</w:t>
            </w:r>
            <w:proofErr w:type="spellStart"/>
            <w:r w:rsidRPr="00DB2095">
              <w:rPr>
                <w:rFonts w:ascii="Times New Roman" w:hAnsi="Times New Roman"/>
                <w:sz w:val="18"/>
                <w:szCs w:val="18"/>
                <w:lang w:eastAsia="es-AR"/>
              </w:rPr>
              <w:t>máximo</w:t>
            </w:r>
            <w:proofErr w:type="spellEnd"/>
            <w:r w:rsidRPr="00DB2095">
              <w:rPr>
                <w:rFonts w:ascii="Times New Roman" w:hAnsi="Times New Roman"/>
                <w:sz w:val="18"/>
                <w:szCs w:val="18"/>
                <w:lang w:eastAsia="es-AR"/>
              </w:rPr>
              <w:t>)</w:t>
            </w:r>
          </w:p>
        </w:tc>
        <w:tc>
          <w:tcPr>
            <w:tcW w:w="1207" w:type="dxa"/>
          </w:tcPr>
          <w:p w:rsidR="00DB2095" w:rsidRPr="00DB2095" w:rsidRDefault="00DB2095" w:rsidP="00E348F9">
            <w:pPr>
              <w:spacing w:line="360" w:lineRule="auto"/>
              <w:jc w:val="center"/>
              <w:rPr>
                <w:rFonts w:ascii="Times New Roman" w:hAnsi="Times New Roman"/>
                <w:sz w:val="18"/>
                <w:szCs w:val="18"/>
              </w:rPr>
            </w:pPr>
            <w:proofErr w:type="spellStart"/>
            <w:r w:rsidRPr="00DB2095">
              <w:rPr>
                <w:rFonts w:ascii="Times New Roman" w:hAnsi="Times New Roman"/>
                <w:sz w:val="18"/>
                <w:szCs w:val="18"/>
                <w:lang w:eastAsia="es-AR"/>
              </w:rPr>
              <w:t>Diámetro</w:t>
            </w:r>
            <w:proofErr w:type="spellEnd"/>
            <w:r w:rsidRPr="00DB2095">
              <w:rPr>
                <w:rFonts w:ascii="Times New Roman" w:hAnsi="Times New Roman"/>
                <w:sz w:val="18"/>
                <w:szCs w:val="18"/>
                <w:lang w:eastAsia="es-AR"/>
              </w:rPr>
              <w:t xml:space="preserve"> Base</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C1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1</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52.5</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26.5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13</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C2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2</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12.5/17.5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51</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42.5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w:t>
            </w:r>
            <w:proofErr w:type="spellStart"/>
            <w:r w:rsidRPr="00206F13">
              <w:rPr>
                <w:rFonts w:ascii="Times New Roman" w:hAnsi="Times New Roman"/>
                <w:sz w:val="18"/>
                <w:szCs w:val="18"/>
                <w:highlight w:val="yellow"/>
                <w:lang w:eastAsia="es-AR"/>
                <w:rPrChange w:id="103" w:author="Usuario" w:date="2015-06-11T16:12:00Z">
                  <w:rPr>
                    <w:rFonts w:ascii="Times New Roman" w:hAnsi="Times New Roman"/>
                    <w:sz w:val="18"/>
                    <w:szCs w:val="18"/>
                    <w:lang w:eastAsia="es-AR"/>
                  </w:rPr>
                </w:rPrChange>
              </w:rPr>
              <w:t>tosca</w:t>
            </w:r>
            <w:proofErr w:type="spellEnd"/>
            <w:r w:rsidRPr="00DB2095">
              <w:rPr>
                <w:rFonts w:ascii="Times New Roman" w:hAnsi="Times New Roman"/>
                <w:sz w:val="18"/>
                <w:szCs w:val="18"/>
                <w:lang w:eastAsia="es-AR"/>
              </w:rPr>
              <w:t xml:space="preserve"> 11</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38</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w:t>
            </w:r>
            <w:proofErr w:type="spellStart"/>
            <w:r w:rsidRPr="00DB2095">
              <w:rPr>
                <w:rFonts w:ascii="Times New Roman" w:hAnsi="Times New Roman"/>
                <w:sz w:val="18"/>
                <w:szCs w:val="18"/>
                <w:lang w:eastAsia="es-AR"/>
              </w:rPr>
              <w:t>t</w:t>
            </w:r>
            <w:r w:rsidRPr="00206F13">
              <w:rPr>
                <w:rFonts w:ascii="Times New Roman" w:hAnsi="Times New Roman"/>
                <w:sz w:val="18"/>
                <w:szCs w:val="18"/>
                <w:highlight w:val="yellow"/>
                <w:lang w:eastAsia="es-AR"/>
                <w:rPrChange w:id="104" w:author="Usuario" w:date="2015-06-11T16:12:00Z">
                  <w:rPr>
                    <w:rFonts w:ascii="Times New Roman" w:hAnsi="Times New Roman"/>
                    <w:sz w:val="18"/>
                    <w:szCs w:val="18"/>
                    <w:lang w:eastAsia="es-AR"/>
                  </w:rPr>
                </w:rPrChange>
              </w:rPr>
              <w:t>osca</w:t>
            </w:r>
            <w:proofErr w:type="spellEnd"/>
            <w:r w:rsidRPr="00DB2095">
              <w:rPr>
                <w:rFonts w:ascii="Times New Roman" w:hAnsi="Times New Roman"/>
                <w:sz w:val="18"/>
                <w:szCs w:val="18"/>
                <w:lang w:eastAsia="es-AR"/>
              </w:rPr>
              <w:t xml:space="preserve"> 12</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49.5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14</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w:t>
            </w:r>
            <w:proofErr w:type="spellStart"/>
            <w:r w:rsidRPr="00206F13">
              <w:rPr>
                <w:rFonts w:ascii="Times New Roman" w:hAnsi="Times New Roman"/>
                <w:sz w:val="18"/>
                <w:szCs w:val="18"/>
                <w:highlight w:val="yellow"/>
                <w:lang w:eastAsia="es-AR"/>
                <w:rPrChange w:id="105" w:author="Usuario" w:date="2015-06-11T16:12:00Z">
                  <w:rPr>
                    <w:rFonts w:ascii="Times New Roman" w:hAnsi="Times New Roman"/>
                    <w:sz w:val="18"/>
                    <w:szCs w:val="18"/>
                    <w:lang w:eastAsia="es-AR"/>
                  </w:rPr>
                </w:rPrChange>
              </w:rPr>
              <w:t>tosca</w:t>
            </w:r>
            <w:proofErr w:type="spellEnd"/>
            <w:r w:rsidRPr="00DB2095">
              <w:rPr>
                <w:rFonts w:ascii="Times New Roman" w:hAnsi="Times New Roman"/>
                <w:sz w:val="18"/>
                <w:szCs w:val="18"/>
                <w:lang w:eastAsia="es-AR"/>
              </w:rPr>
              <w:t xml:space="preserve"> 13</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46</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26</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36</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 94 C3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3</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48</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C4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w:t>
            </w:r>
            <w:proofErr w:type="spellStart"/>
            <w:r w:rsidRPr="00206F13">
              <w:rPr>
                <w:rFonts w:ascii="Times New Roman" w:hAnsi="Times New Roman"/>
                <w:sz w:val="18"/>
                <w:szCs w:val="18"/>
                <w:highlight w:val="yellow"/>
                <w:lang w:eastAsia="es-AR"/>
                <w:rPrChange w:id="106" w:author="Usuario" w:date="2015-06-11T16:12:00Z">
                  <w:rPr>
                    <w:rFonts w:ascii="Times New Roman" w:hAnsi="Times New Roman"/>
                    <w:sz w:val="18"/>
                    <w:szCs w:val="18"/>
                    <w:lang w:eastAsia="es-AR"/>
                  </w:rPr>
                </w:rPrChange>
              </w:rPr>
              <w:t>tosca</w:t>
            </w:r>
            <w:proofErr w:type="spellEnd"/>
            <w:r w:rsidRPr="00DB2095">
              <w:rPr>
                <w:rFonts w:ascii="Times New Roman" w:hAnsi="Times New Roman"/>
                <w:sz w:val="18"/>
                <w:szCs w:val="18"/>
                <w:lang w:eastAsia="es-AR"/>
              </w:rPr>
              <w:t xml:space="preserve"> 14</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36.5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C4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w:t>
            </w:r>
            <w:proofErr w:type="spellStart"/>
            <w:r w:rsidRPr="00206F13">
              <w:rPr>
                <w:rFonts w:ascii="Times New Roman" w:hAnsi="Times New Roman"/>
                <w:sz w:val="18"/>
                <w:szCs w:val="18"/>
                <w:highlight w:val="yellow"/>
                <w:lang w:eastAsia="es-AR"/>
                <w:rPrChange w:id="107" w:author="Usuario" w:date="2015-06-11T16:13:00Z">
                  <w:rPr>
                    <w:rFonts w:ascii="Times New Roman" w:hAnsi="Times New Roman"/>
                    <w:sz w:val="18"/>
                    <w:szCs w:val="18"/>
                    <w:lang w:eastAsia="es-AR"/>
                  </w:rPr>
                </w:rPrChange>
              </w:rPr>
              <w:t>tosca</w:t>
            </w:r>
            <w:proofErr w:type="spellEnd"/>
            <w:r w:rsidRPr="00DB2095">
              <w:rPr>
                <w:rFonts w:ascii="Times New Roman" w:hAnsi="Times New Roman"/>
                <w:sz w:val="18"/>
                <w:szCs w:val="18"/>
                <w:lang w:eastAsia="es-AR"/>
              </w:rPr>
              <w:t xml:space="preserve"> 15</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60+</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38</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11</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C5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Isla 10</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16.5/28</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49</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13</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4</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47</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39</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 xml:space="preserve">26,0 </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5</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44</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37.8</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25,2</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9</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6</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[66]</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27.5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57.7</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46.5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22,4</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16.2</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C7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7</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[37,8]</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32.4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15,9</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C7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w:t>
            </w:r>
            <w:proofErr w:type="spellStart"/>
            <w:r w:rsidRPr="00206F13">
              <w:rPr>
                <w:rFonts w:ascii="Times New Roman" w:hAnsi="Times New Roman"/>
                <w:sz w:val="18"/>
                <w:szCs w:val="18"/>
                <w:highlight w:val="yellow"/>
                <w:lang w:eastAsia="es-AR"/>
                <w:rPrChange w:id="108" w:author="Usuario" w:date="2015-06-11T16:13:00Z">
                  <w:rPr>
                    <w:rFonts w:ascii="Times New Roman" w:hAnsi="Times New Roman"/>
                    <w:sz w:val="18"/>
                    <w:szCs w:val="18"/>
                    <w:lang w:eastAsia="es-AR"/>
                  </w:rPr>
                </w:rPrChange>
              </w:rPr>
              <w:t>tosca</w:t>
            </w:r>
            <w:proofErr w:type="spellEnd"/>
            <w:r w:rsidRPr="00DB2095">
              <w:rPr>
                <w:rFonts w:ascii="Times New Roman" w:hAnsi="Times New Roman"/>
                <w:sz w:val="18"/>
                <w:szCs w:val="18"/>
                <w:lang w:eastAsia="es-AR"/>
              </w:rPr>
              <w:t xml:space="preserve"> 16</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30.2</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28.4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26.3</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15,3</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C8 </w:t>
            </w:r>
            <w:proofErr w:type="spellStart"/>
            <w:r w:rsidR="008915CB">
              <w:rPr>
                <w:rFonts w:ascii="Times New Roman" w:hAnsi="Times New Roman"/>
                <w:sz w:val="18"/>
                <w:szCs w:val="18"/>
                <w:lang w:eastAsia="es-AR"/>
              </w:rPr>
              <w:t>Vasija</w:t>
            </w:r>
            <w:proofErr w:type="spellEnd"/>
            <w:r w:rsidRPr="00DB2095">
              <w:rPr>
                <w:rFonts w:ascii="Times New Roman" w:hAnsi="Times New Roman"/>
                <w:sz w:val="18"/>
                <w:szCs w:val="18"/>
                <w:lang w:eastAsia="es-AR"/>
              </w:rPr>
              <w:t xml:space="preserve"> </w:t>
            </w:r>
            <w:proofErr w:type="spellStart"/>
            <w:r w:rsidRPr="00DB2095">
              <w:rPr>
                <w:rFonts w:ascii="Times New Roman" w:hAnsi="Times New Roman"/>
                <w:sz w:val="18"/>
                <w:szCs w:val="18"/>
                <w:lang w:eastAsia="es-AR"/>
              </w:rPr>
              <w:t>t</w:t>
            </w:r>
            <w:r w:rsidRPr="00206F13">
              <w:rPr>
                <w:rFonts w:ascii="Times New Roman" w:hAnsi="Times New Roman"/>
                <w:sz w:val="18"/>
                <w:szCs w:val="18"/>
                <w:highlight w:val="yellow"/>
                <w:lang w:eastAsia="es-AR"/>
                <w:rPrChange w:id="109" w:author="Usuario" w:date="2015-06-11T16:13:00Z">
                  <w:rPr>
                    <w:rFonts w:ascii="Times New Roman" w:hAnsi="Times New Roman"/>
                    <w:sz w:val="18"/>
                    <w:szCs w:val="18"/>
                    <w:lang w:eastAsia="es-AR"/>
                  </w:rPr>
                </w:rPrChange>
              </w:rPr>
              <w:t>osca</w:t>
            </w:r>
            <w:proofErr w:type="spellEnd"/>
            <w:r w:rsidRPr="00DB2095">
              <w:rPr>
                <w:rFonts w:ascii="Times New Roman" w:hAnsi="Times New Roman"/>
                <w:sz w:val="18"/>
                <w:szCs w:val="18"/>
                <w:lang w:eastAsia="es-AR"/>
              </w:rPr>
              <w:t xml:space="preserve"> 17</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31.9</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18.5</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16/21,4</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29.3</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27.5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15,3</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12.2</w:t>
            </w:r>
          </w:p>
        </w:tc>
      </w:tr>
    </w:tbl>
    <w:p w:rsidR="00583049" w:rsidRPr="00DB2095" w:rsidRDefault="00583049" w:rsidP="00E348F9">
      <w:pPr>
        <w:spacing w:line="360" w:lineRule="auto"/>
        <w:jc w:val="both"/>
        <w:rPr>
          <w:rFonts w:ascii="Times New Roman" w:hAnsi="Times New Roman"/>
          <w:sz w:val="24"/>
          <w:szCs w:val="24"/>
          <w:lang w:val="es-AR"/>
        </w:rPr>
      </w:pPr>
    </w:p>
    <w:p w:rsidR="00583049" w:rsidRPr="00A65C48" w:rsidRDefault="009E01E4" w:rsidP="00E348F9">
      <w:pPr>
        <w:spacing w:line="360" w:lineRule="auto"/>
        <w:jc w:val="both"/>
        <w:rPr>
          <w:rFonts w:ascii="Times New Roman" w:hAnsi="Times New Roman"/>
          <w:sz w:val="20"/>
          <w:szCs w:val="20"/>
          <w:lang w:val="es-AR"/>
        </w:rPr>
      </w:pPr>
      <w:r w:rsidRPr="00DB2095">
        <w:rPr>
          <w:rFonts w:ascii="Times New Roman" w:hAnsi="Times New Roman"/>
          <w:sz w:val="20"/>
          <w:szCs w:val="20"/>
          <w:lang w:val="es-AR"/>
        </w:rPr>
        <w:t xml:space="preserve">Tabla </w:t>
      </w:r>
      <w:r w:rsidR="004F6BAB">
        <w:rPr>
          <w:rFonts w:ascii="Times New Roman" w:hAnsi="Times New Roman"/>
          <w:sz w:val="20"/>
          <w:szCs w:val="20"/>
          <w:lang w:val="es-AR"/>
        </w:rPr>
        <w:t>4</w:t>
      </w:r>
      <w:r w:rsidRPr="00DB2095">
        <w:rPr>
          <w:rFonts w:ascii="Times New Roman" w:hAnsi="Times New Roman"/>
          <w:sz w:val="20"/>
          <w:szCs w:val="20"/>
          <w:lang w:val="es-AR"/>
        </w:rPr>
        <w:t xml:space="preserve">. </w:t>
      </w:r>
      <w:commentRangeStart w:id="110"/>
      <w:r w:rsidR="00DB2095" w:rsidRPr="00DB2095">
        <w:rPr>
          <w:rFonts w:ascii="Times New Roman" w:hAnsi="Times New Roman"/>
          <w:sz w:val="20"/>
          <w:szCs w:val="20"/>
          <w:lang w:val="es-AR"/>
        </w:rPr>
        <w:t>Medidas</w:t>
      </w:r>
      <w:commentRangeEnd w:id="110"/>
      <w:r w:rsidR="00206F13">
        <w:rPr>
          <w:rStyle w:val="Refdecomentario"/>
        </w:rPr>
        <w:commentReference w:id="110"/>
      </w:r>
      <w:r w:rsidR="00DB2095" w:rsidRPr="00DB2095">
        <w:rPr>
          <w:rFonts w:ascii="Times New Roman" w:hAnsi="Times New Roman"/>
          <w:sz w:val="20"/>
          <w:szCs w:val="20"/>
          <w:lang w:val="es-AR"/>
        </w:rPr>
        <w:t xml:space="preserve"> de las </w:t>
      </w:r>
      <w:r w:rsidR="008915CB">
        <w:rPr>
          <w:rFonts w:ascii="Times New Roman" w:hAnsi="Times New Roman"/>
          <w:sz w:val="20"/>
          <w:szCs w:val="20"/>
          <w:lang w:val="es-AR"/>
        </w:rPr>
        <w:t>vasija</w:t>
      </w:r>
      <w:r w:rsidR="00DB2095" w:rsidRPr="00DB2095">
        <w:rPr>
          <w:rFonts w:ascii="Times New Roman" w:hAnsi="Times New Roman"/>
          <w:sz w:val="20"/>
          <w:szCs w:val="20"/>
          <w:lang w:val="es-AR"/>
        </w:rPr>
        <w:t xml:space="preserve">s </w:t>
      </w:r>
      <w:commentRangeStart w:id="111"/>
      <w:r w:rsidR="00DB2095" w:rsidRPr="00DB2095">
        <w:rPr>
          <w:rFonts w:ascii="Times New Roman" w:hAnsi="Times New Roman"/>
          <w:sz w:val="20"/>
          <w:szCs w:val="20"/>
          <w:lang w:val="es-AR"/>
        </w:rPr>
        <w:t>posiblemente utilizadas en la producción de chicha</w:t>
      </w:r>
      <w:commentRangeEnd w:id="111"/>
      <w:r w:rsidR="00206F13">
        <w:rPr>
          <w:rStyle w:val="Refdecomentario"/>
        </w:rPr>
        <w:commentReference w:id="111"/>
      </w:r>
      <w:r w:rsidR="00DB2095" w:rsidRPr="00DB2095">
        <w:rPr>
          <w:rFonts w:ascii="Times New Roman" w:hAnsi="Times New Roman"/>
          <w:sz w:val="20"/>
          <w:szCs w:val="20"/>
          <w:lang w:val="es-AR"/>
        </w:rPr>
        <w:t xml:space="preserve">. Todos los datos expresados en cm. </w:t>
      </w:r>
    </w:p>
    <w:p w:rsidR="004D03EA" w:rsidRPr="007E28B6" w:rsidRDefault="009D2882"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Desde un primer momento, la vasija </w:t>
      </w:r>
      <w:r w:rsidR="00ED317A">
        <w:rPr>
          <w:rFonts w:ascii="Times New Roman" w:hAnsi="Times New Roman"/>
          <w:sz w:val="24"/>
          <w:szCs w:val="24"/>
          <w:lang w:val="es-AR"/>
        </w:rPr>
        <w:t>en cuestión nos remitió</w:t>
      </w:r>
      <w:r w:rsidRPr="007E28B6">
        <w:rPr>
          <w:rFonts w:ascii="Times New Roman" w:hAnsi="Times New Roman"/>
          <w:sz w:val="24"/>
          <w:szCs w:val="24"/>
          <w:lang w:val="es-AR"/>
        </w:rPr>
        <w:t xml:space="preserve">, por sus atributos estilísticos, a los pequeños vasos antropomorfos característicos de la cerámica Isla, pero con la peculiaridad de presentarse en una forma y tamaño del que no se tenían referencias. </w:t>
      </w:r>
      <w:r w:rsidR="004D03EA" w:rsidRPr="007E28B6">
        <w:rPr>
          <w:rFonts w:ascii="Times New Roman" w:hAnsi="Times New Roman"/>
          <w:sz w:val="24"/>
          <w:szCs w:val="24"/>
          <w:lang w:val="es-AR"/>
        </w:rPr>
        <w:t>Es decir que n</w:t>
      </w:r>
      <w:r w:rsidR="000B1B13" w:rsidRPr="007E28B6">
        <w:rPr>
          <w:rFonts w:ascii="Times New Roman" w:hAnsi="Times New Roman"/>
          <w:sz w:val="24"/>
          <w:szCs w:val="24"/>
          <w:lang w:val="es-AR"/>
        </w:rPr>
        <w:t xml:space="preserve">o </w:t>
      </w:r>
      <w:r w:rsidR="003B6EAC" w:rsidRPr="007E28B6">
        <w:rPr>
          <w:rFonts w:ascii="Times New Roman" w:hAnsi="Times New Roman"/>
          <w:sz w:val="24"/>
          <w:szCs w:val="24"/>
          <w:lang w:val="es-AR"/>
        </w:rPr>
        <w:t>conocíamos</w:t>
      </w:r>
      <w:r w:rsidR="000B1B13" w:rsidRPr="007E28B6">
        <w:rPr>
          <w:rFonts w:ascii="Times New Roman" w:hAnsi="Times New Roman"/>
          <w:sz w:val="24"/>
          <w:szCs w:val="24"/>
          <w:lang w:val="es-AR"/>
        </w:rPr>
        <w:t xml:space="preserve"> </w:t>
      </w:r>
      <w:r w:rsidR="000B1B13" w:rsidRPr="007E28B6">
        <w:rPr>
          <w:rFonts w:ascii="Times New Roman" w:hAnsi="Times New Roman"/>
          <w:sz w:val="24"/>
          <w:szCs w:val="24"/>
          <w:lang w:val="es-AR"/>
        </w:rPr>
        <w:lastRenderedPageBreak/>
        <w:t>registros de cerámica Isla</w:t>
      </w:r>
      <w:del w:id="112" w:author="Usuario" w:date="2015-06-11T16:16:00Z">
        <w:r w:rsidR="000B1B13" w:rsidRPr="007E28B6" w:rsidDel="00206F13">
          <w:rPr>
            <w:rFonts w:ascii="Times New Roman" w:hAnsi="Times New Roman"/>
            <w:sz w:val="24"/>
            <w:szCs w:val="24"/>
            <w:lang w:val="es-AR"/>
          </w:rPr>
          <w:delText>,</w:delText>
        </w:r>
      </w:del>
      <w:r w:rsidR="000B1B13" w:rsidRPr="007E28B6">
        <w:rPr>
          <w:rFonts w:ascii="Times New Roman" w:hAnsi="Times New Roman"/>
          <w:sz w:val="24"/>
          <w:szCs w:val="24"/>
          <w:lang w:val="es-AR"/>
        </w:rPr>
        <w:t xml:space="preserve"> con esta clase de decoración, que cuenten con </w:t>
      </w:r>
      <w:r w:rsidRPr="007E28B6">
        <w:rPr>
          <w:rFonts w:ascii="Times New Roman" w:hAnsi="Times New Roman"/>
          <w:sz w:val="24"/>
          <w:szCs w:val="24"/>
          <w:lang w:val="es-AR"/>
        </w:rPr>
        <w:t>las dimensiones</w:t>
      </w:r>
      <w:r w:rsidR="000B1B13" w:rsidRPr="007E28B6">
        <w:rPr>
          <w:rFonts w:ascii="Times New Roman" w:hAnsi="Times New Roman"/>
          <w:sz w:val="24"/>
          <w:szCs w:val="24"/>
          <w:lang w:val="es-AR"/>
        </w:rPr>
        <w:t xml:space="preserve"> de este cántaro, ya que</w:t>
      </w:r>
      <w:ins w:id="113" w:author="Usuario" w:date="2015-06-11T16:17:00Z">
        <w:r w:rsidR="00C00EA0">
          <w:rPr>
            <w:rFonts w:ascii="Times New Roman" w:hAnsi="Times New Roman"/>
            <w:sz w:val="24"/>
            <w:szCs w:val="24"/>
            <w:lang w:val="es-AR"/>
          </w:rPr>
          <w:t xml:space="preserve"> en</w:t>
        </w:r>
      </w:ins>
      <w:r w:rsidR="000B1B13" w:rsidRPr="007E28B6">
        <w:rPr>
          <w:rFonts w:ascii="Times New Roman" w:hAnsi="Times New Roman"/>
          <w:sz w:val="24"/>
          <w:szCs w:val="24"/>
          <w:lang w:val="es-AR"/>
        </w:rPr>
        <w:t xml:space="preserve"> las colecciones que habíamos observado anteriormente</w:t>
      </w:r>
      <w:ins w:id="114" w:author="Usuario" w:date="2015-06-11T16:17:00Z">
        <w:r w:rsidR="00C00EA0">
          <w:rPr>
            <w:rFonts w:ascii="Times New Roman" w:hAnsi="Times New Roman"/>
            <w:sz w:val="24"/>
            <w:szCs w:val="24"/>
            <w:lang w:val="es-AR"/>
          </w:rPr>
          <w:t>,</w:t>
        </w:r>
      </w:ins>
      <w:r w:rsidR="000B1B13" w:rsidRPr="007E28B6">
        <w:rPr>
          <w:rFonts w:ascii="Times New Roman" w:hAnsi="Times New Roman"/>
          <w:sz w:val="24"/>
          <w:szCs w:val="24"/>
          <w:lang w:val="es-AR"/>
        </w:rPr>
        <w:t xml:space="preserve"> </w:t>
      </w:r>
      <w:del w:id="115" w:author="Usuario" w:date="2015-06-11T16:17:00Z">
        <w:r w:rsidR="000B1B13" w:rsidRPr="007E28B6" w:rsidDel="00C00EA0">
          <w:rPr>
            <w:rFonts w:ascii="Times New Roman" w:hAnsi="Times New Roman"/>
            <w:sz w:val="24"/>
            <w:szCs w:val="24"/>
            <w:lang w:val="es-AR"/>
          </w:rPr>
          <w:delText xml:space="preserve">de </w:delText>
        </w:r>
      </w:del>
      <w:r w:rsidR="000B1B13" w:rsidRPr="007E28B6">
        <w:rPr>
          <w:rFonts w:ascii="Times New Roman" w:hAnsi="Times New Roman"/>
          <w:sz w:val="24"/>
          <w:szCs w:val="24"/>
          <w:lang w:val="es-AR"/>
        </w:rPr>
        <w:t xml:space="preserve">este </w:t>
      </w:r>
      <w:commentRangeStart w:id="116"/>
      <w:r w:rsidR="000B1B13" w:rsidRPr="007E28B6">
        <w:rPr>
          <w:rFonts w:ascii="Times New Roman" w:hAnsi="Times New Roman"/>
          <w:sz w:val="24"/>
          <w:szCs w:val="24"/>
          <w:lang w:val="es-AR"/>
        </w:rPr>
        <w:t>tipo de cerámica</w:t>
      </w:r>
      <w:commentRangeEnd w:id="116"/>
      <w:r w:rsidR="00C00EA0">
        <w:rPr>
          <w:rStyle w:val="Refdecomentario"/>
        </w:rPr>
        <w:commentReference w:id="116"/>
      </w:r>
      <w:r w:rsidR="000B1B13" w:rsidRPr="007E28B6">
        <w:rPr>
          <w:rFonts w:ascii="Times New Roman" w:hAnsi="Times New Roman"/>
          <w:sz w:val="24"/>
          <w:szCs w:val="24"/>
          <w:lang w:val="es-AR"/>
        </w:rPr>
        <w:t xml:space="preserve"> estaba</w:t>
      </w:r>
      <w:del w:id="117" w:author="Usuario" w:date="2015-06-11T16:18:00Z">
        <w:r w:rsidR="000B1B13" w:rsidRPr="007E28B6" w:rsidDel="00C00EA0">
          <w:rPr>
            <w:rFonts w:ascii="Times New Roman" w:hAnsi="Times New Roman"/>
            <w:sz w:val="24"/>
            <w:szCs w:val="24"/>
            <w:lang w:val="es-AR"/>
          </w:rPr>
          <w:delText>n</w:delText>
        </w:r>
      </w:del>
      <w:r w:rsidR="000B1B13" w:rsidRPr="007E28B6">
        <w:rPr>
          <w:rFonts w:ascii="Times New Roman" w:hAnsi="Times New Roman"/>
          <w:sz w:val="24"/>
          <w:szCs w:val="24"/>
          <w:lang w:val="es-AR"/>
        </w:rPr>
        <w:t xml:space="preserve"> integrad</w:t>
      </w:r>
      <w:ins w:id="118" w:author="Usuario" w:date="2015-06-11T16:18:00Z">
        <w:r w:rsidR="00C00EA0">
          <w:rPr>
            <w:rFonts w:ascii="Times New Roman" w:hAnsi="Times New Roman"/>
            <w:sz w:val="24"/>
            <w:szCs w:val="24"/>
            <w:lang w:val="es-AR"/>
          </w:rPr>
          <w:t>o</w:t>
        </w:r>
      </w:ins>
      <w:del w:id="119" w:author="Usuario" w:date="2015-06-11T16:18:00Z">
        <w:r w:rsidR="000B1B13" w:rsidRPr="007E28B6" w:rsidDel="00C00EA0">
          <w:rPr>
            <w:rFonts w:ascii="Times New Roman" w:hAnsi="Times New Roman"/>
            <w:sz w:val="24"/>
            <w:szCs w:val="24"/>
            <w:lang w:val="es-AR"/>
          </w:rPr>
          <w:delText>as</w:delText>
        </w:r>
      </w:del>
      <w:r w:rsidR="000B1B13" w:rsidRPr="007E28B6">
        <w:rPr>
          <w:rFonts w:ascii="Times New Roman" w:hAnsi="Times New Roman"/>
          <w:sz w:val="24"/>
          <w:szCs w:val="24"/>
          <w:lang w:val="es-AR"/>
        </w:rPr>
        <w:t xml:space="preserve"> por piezas mucho más pequeñas</w:t>
      </w:r>
      <w:r w:rsidR="007A566B">
        <w:rPr>
          <w:rFonts w:ascii="Times New Roman" w:hAnsi="Times New Roman"/>
          <w:sz w:val="24"/>
          <w:szCs w:val="24"/>
          <w:lang w:val="es-AR"/>
        </w:rPr>
        <w:t xml:space="preserve"> (Figura 6</w:t>
      </w:r>
      <w:r w:rsidR="009E01E4">
        <w:rPr>
          <w:rFonts w:ascii="Times New Roman" w:hAnsi="Times New Roman"/>
          <w:sz w:val="24"/>
          <w:szCs w:val="24"/>
          <w:lang w:val="es-AR"/>
        </w:rPr>
        <w:t>)</w:t>
      </w:r>
      <w:r w:rsidR="000B1B13" w:rsidRPr="007E28B6">
        <w:rPr>
          <w:rFonts w:ascii="Times New Roman" w:hAnsi="Times New Roman"/>
          <w:sz w:val="24"/>
          <w:szCs w:val="24"/>
          <w:lang w:val="es-AR"/>
        </w:rPr>
        <w:t>.</w:t>
      </w:r>
    </w:p>
    <w:p w:rsidR="00286F8D" w:rsidRPr="007E28B6" w:rsidRDefault="00286F8D"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A partir de este singular hallazgo </w:t>
      </w:r>
      <w:r w:rsidR="00ED317A">
        <w:rPr>
          <w:rFonts w:ascii="Times New Roman" w:hAnsi="Times New Roman"/>
          <w:sz w:val="24"/>
          <w:szCs w:val="24"/>
          <w:lang w:val="es-AR"/>
        </w:rPr>
        <w:t>se intentó</w:t>
      </w:r>
      <w:r w:rsidR="00CE4CC5">
        <w:rPr>
          <w:rFonts w:ascii="Times New Roman" w:hAnsi="Times New Roman"/>
          <w:sz w:val="24"/>
          <w:szCs w:val="24"/>
          <w:lang w:val="es-AR"/>
        </w:rPr>
        <w:t xml:space="preserve"> </w:t>
      </w:r>
      <w:r w:rsidRPr="007E28B6">
        <w:rPr>
          <w:rFonts w:ascii="Times New Roman" w:hAnsi="Times New Roman"/>
          <w:sz w:val="24"/>
          <w:szCs w:val="24"/>
          <w:lang w:val="es-AR"/>
        </w:rPr>
        <w:t xml:space="preserve">buscar algún </w:t>
      </w:r>
      <w:r w:rsidR="00ED317A">
        <w:rPr>
          <w:rFonts w:ascii="Times New Roman" w:hAnsi="Times New Roman"/>
          <w:sz w:val="24"/>
          <w:szCs w:val="24"/>
          <w:lang w:val="es-AR"/>
        </w:rPr>
        <w:t xml:space="preserve">tipo de </w:t>
      </w:r>
      <w:r w:rsidRPr="007E28B6">
        <w:rPr>
          <w:rFonts w:ascii="Times New Roman" w:hAnsi="Times New Roman"/>
          <w:sz w:val="24"/>
          <w:szCs w:val="24"/>
          <w:lang w:val="es-AR"/>
        </w:rPr>
        <w:t>antecedente, alguna vasija de similares características</w:t>
      </w:r>
      <w:r w:rsidR="00272B88" w:rsidRPr="007E28B6">
        <w:rPr>
          <w:rFonts w:ascii="Times New Roman" w:hAnsi="Times New Roman"/>
          <w:sz w:val="24"/>
          <w:szCs w:val="24"/>
          <w:lang w:val="es-AR"/>
        </w:rPr>
        <w:t>, tanto en Humahuaca como en regiones vecinas</w:t>
      </w:r>
      <w:r w:rsidRPr="007E28B6">
        <w:rPr>
          <w:rFonts w:ascii="Times New Roman" w:hAnsi="Times New Roman"/>
          <w:sz w:val="24"/>
          <w:szCs w:val="24"/>
          <w:lang w:val="es-AR"/>
        </w:rPr>
        <w:t>. En primer lugar</w:t>
      </w:r>
      <w:ins w:id="120" w:author="Usuario" w:date="2015-06-11T16:19:00Z">
        <w:r w:rsidR="00C00EA0">
          <w:rPr>
            <w:rFonts w:ascii="Times New Roman" w:hAnsi="Times New Roman"/>
            <w:sz w:val="24"/>
            <w:szCs w:val="24"/>
            <w:lang w:val="es-AR"/>
          </w:rPr>
          <w:t>,</w:t>
        </w:r>
      </w:ins>
      <w:r w:rsidRPr="007E28B6">
        <w:rPr>
          <w:rFonts w:ascii="Times New Roman" w:hAnsi="Times New Roman"/>
          <w:sz w:val="24"/>
          <w:szCs w:val="24"/>
          <w:lang w:val="es-AR"/>
        </w:rPr>
        <w:t xml:space="preserve"> </w:t>
      </w:r>
      <w:r w:rsidR="00CE4CC5">
        <w:rPr>
          <w:rFonts w:ascii="Times New Roman" w:hAnsi="Times New Roman"/>
          <w:sz w:val="24"/>
          <w:szCs w:val="24"/>
          <w:lang w:val="es-AR"/>
        </w:rPr>
        <w:t>indagamos</w:t>
      </w:r>
      <w:r w:rsidRPr="007E28B6">
        <w:rPr>
          <w:rFonts w:ascii="Times New Roman" w:hAnsi="Times New Roman"/>
          <w:sz w:val="24"/>
          <w:szCs w:val="24"/>
          <w:lang w:val="es-AR"/>
        </w:rPr>
        <w:t xml:space="preserve"> en la bibliografía existente sobre la regi</w:t>
      </w:r>
      <w:r w:rsidR="009D2882" w:rsidRPr="007E28B6">
        <w:rPr>
          <w:rFonts w:ascii="Times New Roman" w:hAnsi="Times New Roman"/>
          <w:sz w:val="24"/>
          <w:szCs w:val="24"/>
          <w:lang w:val="es-AR"/>
        </w:rPr>
        <w:t xml:space="preserve">ón, </w:t>
      </w:r>
      <w:r w:rsidR="009E01E4">
        <w:rPr>
          <w:rFonts w:ascii="Times New Roman" w:hAnsi="Times New Roman"/>
          <w:sz w:val="24"/>
          <w:szCs w:val="24"/>
          <w:lang w:val="es-AR"/>
        </w:rPr>
        <w:t>escudriñando por</w:t>
      </w:r>
      <w:r w:rsidR="009D2882" w:rsidRPr="007E28B6">
        <w:rPr>
          <w:rFonts w:ascii="Times New Roman" w:hAnsi="Times New Roman"/>
          <w:sz w:val="24"/>
          <w:szCs w:val="24"/>
          <w:lang w:val="es-AR"/>
        </w:rPr>
        <w:t xml:space="preserve"> alguna referencia,</w:t>
      </w:r>
      <w:r w:rsidRPr="007E28B6">
        <w:rPr>
          <w:rFonts w:ascii="Times New Roman" w:hAnsi="Times New Roman"/>
          <w:sz w:val="24"/>
          <w:szCs w:val="24"/>
          <w:lang w:val="es-AR"/>
        </w:rPr>
        <w:t xml:space="preserve"> fotografía </w:t>
      </w:r>
      <w:r w:rsidR="009D2882" w:rsidRPr="007E28B6">
        <w:rPr>
          <w:rFonts w:ascii="Times New Roman" w:hAnsi="Times New Roman"/>
          <w:sz w:val="24"/>
          <w:szCs w:val="24"/>
          <w:lang w:val="es-AR"/>
        </w:rPr>
        <w:t xml:space="preserve">o dibujo </w:t>
      </w:r>
      <w:r w:rsidRPr="007E28B6">
        <w:rPr>
          <w:rFonts w:ascii="Times New Roman" w:hAnsi="Times New Roman"/>
          <w:sz w:val="24"/>
          <w:szCs w:val="24"/>
          <w:lang w:val="es-AR"/>
        </w:rPr>
        <w:t xml:space="preserve">que nos permita comparar a esta pieza con otra. Luego procedimos a consultar a colegas </w:t>
      </w:r>
      <w:r w:rsidR="001C5679">
        <w:rPr>
          <w:rFonts w:ascii="Times New Roman" w:hAnsi="Times New Roman"/>
          <w:sz w:val="24"/>
          <w:szCs w:val="24"/>
          <w:lang w:val="es-AR"/>
        </w:rPr>
        <w:t>que</w:t>
      </w:r>
      <w:r w:rsidRPr="007E28B6">
        <w:rPr>
          <w:rFonts w:ascii="Times New Roman" w:hAnsi="Times New Roman"/>
          <w:sz w:val="24"/>
          <w:szCs w:val="24"/>
          <w:lang w:val="es-AR"/>
        </w:rPr>
        <w:t xml:space="preserve"> contaban con un profuso conocimiento sobre la cerámica de la región y </w:t>
      </w:r>
      <w:r w:rsidR="00272B88" w:rsidRPr="007E28B6">
        <w:rPr>
          <w:rFonts w:ascii="Times New Roman" w:hAnsi="Times New Roman"/>
          <w:sz w:val="24"/>
          <w:szCs w:val="24"/>
          <w:lang w:val="es-AR"/>
        </w:rPr>
        <w:t>de zonas</w:t>
      </w:r>
      <w:r w:rsidRPr="007E28B6">
        <w:rPr>
          <w:rFonts w:ascii="Times New Roman" w:hAnsi="Times New Roman"/>
          <w:sz w:val="24"/>
          <w:szCs w:val="24"/>
          <w:lang w:val="es-AR"/>
        </w:rPr>
        <w:t xml:space="preserve"> aledañas, como por ejemplo </w:t>
      </w:r>
      <w:r w:rsidR="00272B88" w:rsidRPr="007E28B6">
        <w:rPr>
          <w:rFonts w:ascii="Times New Roman" w:hAnsi="Times New Roman"/>
          <w:sz w:val="24"/>
          <w:szCs w:val="24"/>
          <w:lang w:val="es-AR"/>
        </w:rPr>
        <w:t>la puna y las</w:t>
      </w:r>
      <w:r w:rsidRPr="007E28B6">
        <w:rPr>
          <w:rFonts w:ascii="Times New Roman" w:hAnsi="Times New Roman"/>
          <w:sz w:val="24"/>
          <w:szCs w:val="24"/>
          <w:lang w:val="es-AR"/>
        </w:rPr>
        <w:t xml:space="preserve"> yungas, sin obtener resultados positivos</w:t>
      </w:r>
      <w:r w:rsidR="0035130B">
        <w:rPr>
          <w:rFonts w:ascii="Times New Roman" w:hAnsi="Times New Roman"/>
          <w:sz w:val="24"/>
          <w:szCs w:val="24"/>
          <w:lang w:val="es-AR"/>
        </w:rPr>
        <w:t xml:space="preserve"> (</w:t>
      </w:r>
      <w:proofErr w:type="spellStart"/>
      <w:r w:rsidR="0035130B">
        <w:rPr>
          <w:rFonts w:ascii="Times New Roman" w:hAnsi="Times New Roman"/>
          <w:sz w:val="24"/>
          <w:szCs w:val="24"/>
          <w:lang w:val="es-AR"/>
        </w:rPr>
        <w:t>Couso</w:t>
      </w:r>
      <w:proofErr w:type="spellEnd"/>
      <w:r w:rsidR="0035130B">
        <w:rPr>
          <w:rFonts w:ascii="Times New Roman" w:hAnsi="Times New Roman"/>
          <w:sz w:val="24"/>
          <w:szCs w:val="24"/>
          <w:lang w:val="es-AR"/>
        </w:rPr>
        <w:t xml:space="preserve"> com. </w:t>
      </w:r>
      <w:proofErr w:type="spellStart"/>
      <w:r w:rsidR="0035130B">
        <w:rPr>
          <w:rFonts w:ascii="Times New Roman" w:hAnsi="Times New Roman"/>
          <w:sz w:val="24"/>
          <w:szCs w:val="24"/>
          <w:lang w:val="es-AR"/>
        </w:rPr>
        <w:t>pers</w:t>
      </w:r>
      <w:proofErr w:type="spellEnd"/>
      <w:r w:rsidR="0035130B">
        <w:rPr>
          <w:rFonts w:ascii="Times New Roman" w:hAnsi="Times New Roman"/>
          <w:sz w:val="24"/>
          <w:szCs w:val="24"/>
          <w:lang w:val="es-AR"/>
        </w:rPr>
        <w:t>.</w:t>
      </w:r>
      <w:r w:rsidR="007A566B">
        <w:rPr>
          <w:rFonts w:ascii="Times New Roman" w:hAnsi="Times New Roman"/>
          <w:sz w:val="24"/>
          <w:szCs w:val="24"/>
          <w:lang w:val="es-AR"/>
        </w:rPr>
        <w:t xml:space="preserve"> 2009</w:t>
      </w:r>
      <w:r w:rsidR="0035130B">
        <w:rPr>
          <w:rFonts w:ascii="Times New Roman" w:hAnsi="Times New Roman"/>
          <w:sz w:val="24"/>
          <w:szCs w:val="24"/>
          <w:lang w:val="es-AR"/>
        </w:rPr>
        <w:t xml:space="preserve">; Ventura com. </w:t>
      </w:r>
      <w:proofErr w:type="spellStart"/>
      <w:r w:rsidR="0035130B">
        <w:rPr>
          <w:rFonts w:ascii="Times New Roman" w:hAnsi="Times New Roman"/>
          <w:sz w:val="24"/>
          <w:szCs w:val="24"/>
          <w:lang w:val="es-AR"/>
        </w:rPr>
        <w:t>pers</w:t>
      </w:r>
      <w:proofErr w:type="spellEnd"/>
      <w:r w:rsidR="0035130B">
        <w:rPr>
          <w:rFonts w:ascii="Times New Roman" w:hAnsi="Times New Roman"/>
          <w:sz w:val="24"/>
          <w:szCs w:val="24"/>
          <w:lang w:val="es-AR"/>
        </w:rPr>
        <w:t>.</w:t>
      </w:r>
      <w:r w:rsidR="007A566B">
        <w:rPr>
          <w:rFonts w:ascii="Times New Roman" w:hAnsi="Times New Roman"/>
          <w:sz w:val="24"/>
          <w:szCs w:val="24"/>
          <w:lang w:val="es-AR"/>
        </w:rPr>
        <w:t xml:space="preserve"> 2009</w:t>
      </w:r>
      <w:r w:rsidR="0035130B">
        <w:rPr>
          <w:rFonts w:ascii="Times New Roman" w:hAnsi="Times New Roman"/>
          <w:sz w:val="24"/>
          <w:szCs w:val="24"/>
          <w:lang w:val="es-AR"/>
        </w:rPr>
        <w:t>)</w:t>
      </w:r>
      <w:r w:rsidRPr="007E28B6">
        <w:rPr>
          <w:rFonts w:ascii="Times New Roman" w:hAnsi="Times New Roman"/>
          <w:sz w:val="24"/>
          <w:szCs w:val="24"/>
          <w:lang w:val="es-AR"/>
        </w:rPr>
        <w:t xml:space="preserve"> Finalmente</w:t>
      </w:r>
      <w:r w:rsidR="00272B88" w:rsidRPr="007E28B6">
        <w:rPr>
          <w:rFonts w:ascii="Times New Roman" w:hAnsi="Times New Roman"/>
          <w:sz w:val="24"/>
          <w:szCs w:val="24"/>
          <w:lang w:val="es-AR"/>
        </w:rPr>
        <w:t>,</w:t>
      </w:r>
      <w:r w:rsidRPr="007E28B6">
        <w:rPr>
          <w:rFonts w:ascii="Times New Roman" w:hAnsi="Times New Roman"/>
          <w:sz w:val="24"/>
          <w:szCs w:val="24"/>
          <w:lang w:val="es-AR"/>
        </w:rPr>
        <w:t xml:space="preserve"> pudimos acceder a las colecciones </w:t>
      </w:r>
      <w:r w:rsidR="004558E1" w:rsidRPr="007E28B6">
        <w:rPr>
          <w:rFonts w:ascii="Times New Roman" w:hAnsi="Times New Roman"/>
          <w:sz w:val="24"/>
          <w:szCs w:val="24"/>
          <w:lang w:val="es-AR"/>
        </w:rPr>
        <w:t>depositadas en el Museo Eduardo Casanova de Tilcara y en el Museo de Ciencias Naturales de La Plata de materiales extraídos en excavaciones en</w:t>
      </w:r>
      <w:r w:rsidRPr="007E28B6">
        <w:rPr>
          <w:rFonts w:ascii="Times New Roman" w:hAnsi="Times New Roman"/>
          <w:sz w:val="24"/>
          <w:szCs w:val="24"/>
          <w:lang w:val="es-AR"/>
        </w:rPr>
        <w:t xml:space="preserve"> la Quebrada de Humahuaca, </w:t>
      </w:r>
      <w:r w:rsidR="004558E1" w:rsidRPr="007E28B6">
        <w:rPr>
          <w:rFonts w:ascii="Times New Roman" w:hAnsi="Times New Roman"/>
          <w:sz w:val="24"/>
          <w:szCs w:val="24"/>
          <w:lang w:val="es-AR"/>
        </w:rPr>
        <w:t xml:space="preserve">sin resultados positivos, </w:t>
      </w:r>
      <w:r w:rsidRPr="007E28B6">
        <w:rPr>
          <w:rFonts w:ascii="Times New Roman" w:hAnsi="Times New Roman"/>
          <w:sz w:val="24"/>
          <w:szCs w:val="24"/>
          <w:lang w:val="es-AR"/>
        </w:rPr>
        <w:t>confirmando lo anteriormente mencionado acerca del tamaño y características de los materiales con este tipo de decoración antropomorfa.</w:t>
      </w:r>
    </w:p>
    <w:p w:rsidR="003B6EAC" w:rsidRPr="00AF6EDE" w:rsidRDefault="003B6EAC" w:rsidP="00E348F9">
      <w:pPr>
        <w:spacing w:line="360" w:lineRule="auto"/>
        <w:jc w:val="both"/>
        <w:rPr>
          <w:rFonts w:ascii="Times New Roman" w:hAnsi="Times New Roman"/>
          <w:i/>
          <w:sz w:val="24"/>
          <w:szCs w:val="24"/>
          <w:lang w:val="es-AR"/>
        </w:rPr>
      </w:pPr>
      <w:r w:rsidRPr="007E28B6">
        <w:rPr>
          <w:rFonts w:ascii="Times New Roman" w:hAnsi="Times New Roman"/>
          <w:sz w:val="24"/>
          <w:szCs w:val="24"/>
          <w:lang w:val="es-AR"/>
        </w:rPr>
        <w:t>Más allá del valor estadístico, o la significación que, dentro de un contexto regional más amplio, pueda tener una sola pieza, la curiosidad y la necesidad de buscar una explicación a este fenómeno nos impuls</w:t>
      </w:r>
      <w:ins w:id="121" w:author="Usuario" w:date="2015-06-11T16:20:00Z">
        <w:r w:rsidR="00C00EA0">
          <w:rPr>
            <w:rFonts w:ascii="Times New Roman" w:hAnsi="Times New Roman"/>
            <w:sz w:val="24"/>
            <w:szCs w:val="24"/>
            <w:lang w:val="es-AR"/>
          </w:rPr>
          <w:t>ó</w:t>
        </w:r>
      </w:ins>
      <w:del w:id="122" w:author="Usuario" w:date="2015-06-11T16:20:00Z">
        <w:r w:rsidRPr="007E28B6" w:rsidDel="00C00EA0">
          <w:rPr>
            <w:rFonts w:ascii="Times New Roman" w:hAnsi="Times New Roman"/>
            <w:sz w:val="24"/>
            <w:szCs w:val="24"/>
            <w:lang w:val="es-AR"/>
          </w:rPr>
          <w:delText>o</w:delText>
        </w:r>
      </w:del>
      <w:r w:rsidRPr="007E28B6">
        <w:rPr>
          <w:rFonts w:ascii="Times New Roman" w:hAnsi="Times New Roman"/>
          <w:sz w:val="24"/>
          <w:szCs w:val="24"/>
          <w:lang w:val="es-AR"/>
        </w:rPr>
        <w:t xml:space="preserve"> a continuar con las pesquisas.</w:t>
      </w:r>
    </w:p>
    <w:p w:rsidR="006E0013" w:rsidRPr="007E28B6" w:rsidRDefault="003B6EAC"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Un dato que </w:t>
      </w:r>
      <w:r w:rsidR="0073108F">
        <w:rPr>
          <w:rFonts w:ascii="Times New Roman" w:hAnsi="Times New Roman"/>
          <w:sz w:val="24"/>
          <w:szCs w:val="24"/>
          <w:lang w:val="es-AR"/>
        </w:rPr>
        <w:t>resultó</w:t>
      </w:r>
      <w:r w:rsidRPr="007E28B6">
        <w:rPr>
          <w:rFonts w:ascii="Times New Roman" w:hAnsi="Times New Roman"/>
          <w:sz w:val="24"/>
          <w:szCs w:val="24"/>
          <w:lang w:val="es-AR"/>
        </w:rPr>
        <w:t xml:space="preserve"> significativo fue la cercanía espacial entre uno de los sitios diagnósticos de la llamada cultura de La Isla y </w:t>
      </w:r>
      <w:proofErr w:type="spellStart"/>
      <w:r w:rsidRPr="007E28B6">
        <w:rPr>
          <w:rFonts w:ascii="Times New Roman" w:hAnsi="Times New Roman"/>
          <w:sz w:val="24"/>
          <w:szCs w:val="24"/>
          <w:lang w:val="es-AR"/>
        </w:rPr>
        <w:t>Juella</w:t>
      </w:r>
      <w:proofErr w:type="spellEnd"/>
      <w:r w:rsidRPr="007E28B6">
        <w:rPr>
          <w:rFonts w:ascii="Times New Roman" w:hAnsi="Times New Roman"/>
          <w:sz w:val="24"/>
          <w:szCs w:val="24"/>
          <w:lang w:val="es-AR"/>
        </w:rPr>
        <w:t xml:space="preserve">. </w:t>
      </w:r>
      <w:r w:rsidR="000B1B13" w:rsidRPr="007E28B6">
        <w:rPr>
          <w:rFonts w:ascii="Times New Roman" w:hAnsi="Times New Roman"/>
          <w:sz w:val="24"/>
          <w:szCs w:val="24"/>
          <w:lang w:val="es-AR"/>
        </w:rPr>
        <w:t xml:space="preserve">El sitio Isla II descripto por Casanova (1937), y que es de acuerdo a </w:t>
      </w:r>
      <w:proofErr w:type="spellStart"/>
      <w:r w:rsidR="000B1B13" w:rsidRPr="007E28B6">
        <w:rPr>
          <w:rFonts w:ascii="Times New Roman" w:hAnsi="Times New Roman"/>
          <w:sz w:val="24"/>
          <w:szCs w:val="24"/>
          <w:lang w:val="es-AR"/>
        </w:rPr>
        <w:t>Nielsen</w:t>
      </w:r>
      <w:proofErr w:type="spellEnd"/>
      <w:r w:rsidR="000B1B13" w:rsidRPr="007E28B6">
        <w:rPr>
          <w:rFonts w:ascii="Times New Roman" w:hAnsi="Times New Roman"/>
          <w:sz w:val="24"/>
          <w:szCs w:val="24"/>
          <w:lang w:val="es-AR"/>
        </w:rPr>
        <w:t xml:space="preserve"> (1996) aquel que hoy conocemos como Puerta de </w:t>
      </w:r>
      <w:proofErr w:type="spellStart"/>
      <w:r w:rsidR="000B1B13" w:rsidRPr="007E28B6">
        <w:rPr>
          <w:rFonts w:ascii="Times New Roman" w:hAnsi="Times New Roman"/>
          <w:sz w:val="24"/>
          <w:szCs w:val="24"/>
          <w:lang w:val="es-AR"/>
        </w:rPr>
        <w:t>Juella</w:t>
      </w:r>
      <w:proofErr w:type="spellEnd"/>
      <w:r w:rsidR="000B1B13" w:rsidRPr="007E28B6">
        <w:rPr>
          <w:rFonts w:ascii="Times New Roman" w:hAnsi="Times New Roman"/>
          <w:sz w:val="24"/>
          <w:szCs w:val="24"/>
          <w:lang w:val="es-AR"/>
        </w:rPr>
        <w:t xml:space="preserve"> (</w:t>
      </w:r>
      <w:proofErr w:type="spellStart"/>
      <w:r w:rsidR="000B1B13" w:rsidRPr="007E28B6">
        <w:rPr>
          <w:rFonts w:ascii="Times New Roman" w:hAnsi="Times New Roman"/>
          <w:sz w:val="24"/>
          <w:szCs w:val="24"/>
          <w:lang w:val="es-AR"/>
        </w:rPr>
        <w:t>Raffino</w:t>
      </w:r>
      <w:proofErr w:type="spellEnd"/>
      <w:r w:rsidR="000B1B13" w:rsidRPr="007E28B6">
        <w:rPr>
          <w:rFonts w:ascii="Times New Roman" w:hAnsi="Times New Roman"/>
          <w:sz w:val="24"/>
          <w:szCs w:val="24"/>
          <w:lang w:val="es-AR"/>
        </w:rPr>
        <w:t xml:space="preserve"> 1988)</w:t>
      </w:r>
      <w:r w:rsidR="006E0013" w:rsidRPr="007E28B6">
        <w:rPr>
          <w:rFonts w:ascii="Times New Roman" w:hAnsi="Times New Roman"/>
          <w:sz w:val="24"/>
          <w:szCs w:val="24"/>
          <w:lang w:val="es-AR"/>
        </w:rPr>
        <w:t>,</w:t>
      </w:r>
      <w:r w:rsidR="000B1B13" w:rsidRPr="007E28B6">
        <w:rPr>
          <w:rFonts w:ascii="Times New Roman" w:hAnsi="Times New Roman"/>
          <w:sz w:val="24"/>
          <w:szCs w:val="24"/>
          <w:lang w:val="es-AR"/>
        </w:rPr>
        <w:t xml:space="preserve"> se encuentra sobre la Quebrada de Humahuaca, prácticamente frente a la quebrada d</w:t>
      </w:r>
      <w:r w:rsidR="006E0013" w:rsidRPr="007E28B6">
        <w:rPr>
          <w:rFonts w:ascii="Times New Roman" w:hAnsi="Times New Roman"/>
          <w:sz w:val="24"/>
          <w:szCs w:val="24"/>
          <w:lang w:val="es-AR"/>
        </w:rPr>
        <w:t xml:space="preserve">e </w:t>
      </w:r>
      <w:proofErr w:type="spellStart"/>
      <w:r w:rsidR="006E0013" w:rsidRPr="007E28B6">
        <w:rPr>
          <w:rFonts w:ascii="Times New Roman" w:hAnsi="Times New Roman"/>
          <w:sz w:val="24"/>
          <w:szCs w:val="24"/>
          <w:lang w:val="es-AR"/>
        </w:rPr>
        <w:t>Juella</w:t>
      </w:r>
      <w:proofErr w:type="spellEnd"/>
      <w:r w:rsidR="006E0013" w:rsidRPr="007E28B6">
        <w:rPr>
          <w:rFonts w:ascii="Times New Roman" w:hAnsi="Times New Roman"/>
          <w:sz w:val="24"/>
          <w:szCs w:val="24"/>
          <w:lang w:val="es-AR"/>
        </w:rPr>
        <w:t>.</w:t>
      </w:r>
      <w:r w:rsidR="000B1B13" w:rsidRPr="007E28B6">
        <w:rPr>
          <w:rFonts w:ascii="Times New Roman" w:hAnsi="Times New Roman"/>
          <w:sz w:val="24"/>
          <w:szCs w:val="24"/>
          <w:lang w:val="es-AR"/>
        </w:rPr>
        <w:t xml:space="preserve"> </w:t>
      </w:r>
      <w:r w:rsidR="006E0013" w:rsidRPr="007E28B6">
        <w:rPr>
          <w:rFonts w:ascii="Times New Roman" w:hAnsi="Times New Roman"/>
          <w:sz w:val="24"/>
          <w:szCs w:val="24"/>
          <w:lang w:val="es-AR"/>
        </w:rPr>
        <w:t xml:space="preserve">Fue </w:t>
      </w:r>
      <w:r w:rsidR="000B1B13" w:rsidRPr="007E28B6">
        <w:rPr>
          <w:rFonts w:ascii="Times New Roman" w:hAnsi="Times New Roman"/>
          <w:sz w:val="24"/>
          <w:szCs w:val="24"/>
          <w:lang w:val="es-AR"/>
        </w:rPr>
        <w:t>edificado en lo bajo sobre un faldeo qu</w:t>
      </w:r>
      <w:r w:rsidR="006E0013" w:rsidRPr="007E28B6">
        <w:rPr>
          <w:rFonts w:ascii="Times New Roman" w:hAnsi="Times New Roman"/>
          <w:sz w:val="24"/>
          <w:szCs w:val="24"/>
          <w:lang w:val="es-AR"/>
        </w:rPr>
        <w:t>e desciende hasta el Rio Grande y</w:t>
      </w:r>
      <w:r w:rsidR="000B1B13" w:rsidRPr="007E28B6">
        <w:rPr>
          <w:rFonts w:ascii="Times New Roman" w:hAnsi="Times New Roman"/>
          <w:sz w:val="24"/>
          <w:szCs w:val="24"/>
          <w:lang w:val="es-AR"/>
        </w:rPr>
        <w:t xml:space="preserve"> cuenta con las características de un pueblo viejo, es decir una población no fortificada y cercana a los campos de cultivo (Casanova 1937). Allí a solo 4 kilómetros de </w:t>
      </w:r>
      <w:proofErr w:type="spellStart"/>
      <w:r w:rsidR="000B1B13" w:rsidRPr="007E28B6">
        <w:rPr>
          <w:rFonts w:ascii="Times New Roman" w:hAnsi="Times New Roman"/>
          <w:sz w:val="24"/>
          <w:szCs w:val="24"/>
          <w:lang w:val="es-AR"/>
        </w:rPr>
        <w:t>Juella</w:t>
      </w:r>
      <w:proofErr w:type="spellEnd"/>
      <w:r w:rsidR="000B1B13" w:rsidRPr="007E28B6">
        <w:rPr>
          <w:rFonts w:ascii="Times New Roman" w:hAnsi="Times New Roman"/>
          <w:sz w:val="24"/>
          <w:szCs w:val="24"/>
          <w:lang w:val="es-AR"/>
        </w:rPr>
        <w:t>, se excavaron gran cantidad de tumbas con una profusa cantidad de materiales cerámicos que podrían definirse clásicos</w:t>
      </w:r>
      <w:r w:rsidR="006E0013" w:rsidRPr="007E28B6">
        <w:rPr>
          <w:rFonts w:ascii="Times New Roman" w:hAnsi="Times New Roman"/>
          <w:sz w:val="24"/>
          <w:szCs w:val="24"/>
          <w:lang w:val="es-AR"/>
        </w:rPr>
        <w:t xml:space="preserve"> y definitorios del estilo Isla, como la típica cerámica tricolor y vasos zoo y antropomorfos (Casanova 1937).</w:t>
      </w:r>
    </w:p>
    <w:p w:rsidR="000B1B13" w:rsidRDefault="0073108F" w:rsidP="00E348F9">
      <w:pPr>
        <w:autoSpaceDE w:val="0"/>
        <w:autoSpaceDN w:val="0"/>
        <w:adjustRightInd w:val="0"/>
        <w:spacing w:after="0" w:line="360" w:lineRule="auto"/>
        <w:jc w:val="both"/>
        <w:rPr>
          <w:ins w:id="123" w:author="Usuario" w:date="2015-06-11T16:32:00Z"/>
          <w:rFonts w:ascii="Times New Roman" w:hAnsi="Times New Roman"/>
          <w:sz w:val="24"/>
          <w:szCs w:val="24"/>
          <w:lang w:val="es-AR"/>
        </w:rPr>
      </w:pPr>
      <w:r>
        <w:rPr>
          <w:rFonts w:ascii="Times New Roman" w:hAnsi="Times New Roman"/>
          <w:sz w:val="24"/>
          <w:szCs w:val="24"/>
          <w:lang w:val="es-AR"/>
        </w:rPr>
        <w:t>En relación a ello debe</w:t>
      </w:r>
      <w:r w:rsidR="002C334B" w:rsidRPr="007E28B6">
        <w:rPr>
          <w:rFonts w:ascii="Times New Roman" w:hAnsi="Times New Roman"/>
          <w:sz w:val="24"/>
          <w:szCs w:val="24"/>
          <w:lang w:val="es-AR"/>
        </w:rPr>
        <w:t xml:space="preserve"> mencionar</w:t>
      </w:r>
      <w:r>
        <w:rPr>
          <w:rFonts w:ascii="Times New Roman" w:hAnsi="Times New Roman"/>
          <w:sz w:val="24"/>
          <w:szCs w:val="24"/>
          <w:lang w:val="es-AR"/>
        </w:rPr>
        <w:t>se</w:t>
      </w:r>
      <w:r w:rsidR="002C334B" w:rsidRPr="007E28B6">
        <w:rPr>
          <w:rFonts w:ascii="Times New Roman" w:hAnsi="Times New Roman"/>
          <w:sz w:val="24"/>
          <w:szCs w:val="24"/>
          <w:lang w:val="es-AR"/>
        </w:rPr>
        <w:t xml:space="preserve"> que la cerámica tricolor, propia del PDR II</w:t>
      </w:r>
      <w:r w:rsidR="00520118">
        <w:rPr>
          <w:rFonts w:ascii="Times New Roman" w:hAnsi="Times New Roman"/>
          <w:sz w:val="24"/>
          <w:szCs w:val="24"/>
          <w:lang w:val="es-AR"/>
        </w:rPr>
        <w:t xml:space="preserve"> o Intermedio Tardío</w:t>
      </w:r>
      <w:r w:rsidR="002C334B" w:rsidRPr="007E28B6">
        <w:rPr>
          <w:rFonts w:ascii="Times New Roman" w:hAnsi="Times New Roman"/>
          <w:sz w:val="24"/>
          <w:szCs w:val="24"/>
          <w:lang w:val="es-AR"/>
        </w:rPr>
        <w:t xml:space="preserve">, mencionada por </w:t>
      </w:r>
      <w:proofErr w:type="spellStart"/>
      <w:r w:rsidR="002C334B" w:rsidRPr="007E28B6">
        <w:rPr>
          <w:rFonts w:ascii="Times New Roman" w:hAnsi="Times New Roman"/>
          <w:sz w:val="24"/>
          <w:szCs w:val="24"/>
          <w:lang w:val="es-AR"/>
        </w:rPr>
        <w:t>Cigliano</w:t>
      </w:r>
      <w:proofErr w:type="spellEnd"/>
      <w:r w:rsidR="002C334B" w:rsidRPr="007E28B6">
        <w:rPr>
          <w:rFonts w:ascii="Times New Roman" w:hAnsi="Times New Roman"/>
          <w:sz w:val="24"/>
          <w:szCs w:val="24"/>
          <w:lang w:val="es-AR"/>
        </w:rPr>
        <w:t xml:space="preserve"> (1967) como Tilcara Negro y Blanco sobre Rojo, en alusión a </w:t>
      </w:r>
      <w:r w:rsidR="002C334B" w:rsidRPr="007E28B6">
        <w:rPr>
          <w:rFonts w:ascii="Times New Roman" w:hAnsi="Times New Roman"/>
          <w:sz w:val="24"/>
          <w:szCs w:val="24"/>
          <w:lang w:val="es-AR"/>
        </w:rPr>
        <w:lastRenderedPageBreak/>
        <w:t xml:space="preserve">su semejanza con la cerámica Negro sobre Rojo, es denominada por </w:t>
      </w:r>
      <w:proofErr w:type="spellStart"/>
      <w:r w:rsidR="002C334B" w:rsidRPr="007E28B6">
        <w:rPr>
          <w:rFonts w:ascii="Times New Roman" w:hAnsi="Times New Roman"/>
          <w:sz w:val="24"/>
          <w:szCs w:val="24"/>
          <w:lang w:val="es-AR"/>
        </w:rPr>
        <w:t>Pelisse</w:t>
      </w:r>
      <w:r>
        <w:rPr>
          <w:rFonts w:ascii="Times New Roman" w:hAnsi="Times New Roman"/>
          <w:sz w:val="24"/>
          <w:szCs w:val="24"/>
          <w:lang w:val="es-AR"/>
        </w:rPr>
        <w:t>ro</w:t>
      </w:r>
      <w:proofErr w:type="spellEnd"/>
      <w:r>
        <w:rPr>
          <w:rFonts w:ascii="Times New Roman" w:hAnsi="Times New Roman"/>
          <w:sz w:val="24"/>
          <w:szCs w:val="24"/>
          <w:lang w:val="es-AR"/>
        </w:rPr>
        <w:t xml:space="preserve"> (1969) como </w:t>
      </w:r>
      <w:proofErr w:type="spellStart"/>
      <w:r>
        <w:rPr>
          <w:rFonts w:ascii="Times New Roman" w:hAnsi="Times New Roman"/>
          <w:sz w:val="24"/>
          <w:szCs w:val="24"/>
          <w:lang w:val="es-AR"/>
        </w:rPr>
        <w:t>Juella</w:t>
      </w:r>
      <w:proofErr w:type="spellEnd"/>
      <w:r>
        <w:rPr>
          <w:rFonts w:ascii="Times New Roman" w:hAnsi="Times New Roman"/>
          <w:sz w:val="24"/>
          <w:szCs w:val="24"/>
          <w:lang w:val="es-AR"/>
        </w:rPr>
        <w:t xml:space="preserve"> Polícromo. Este autor </w:t>
      </w:r>
      <w:r w:rsidR="002C334B" w:rsidRPr="007E28B6">
        <w:rPr>
          <w:rFonts w:ascii="Times New Roman" w:hAnsi="Times New Roman"/>
          <w:sz w:val="24"/>
          <w:szCs w:val="24"/>
          <w:lang w:val="es-AR"/>
        </w:rPr>
        <w:t>la describe como “un desarrollo estilístico local de algo que rec</w:t>
      </w:r>
      <w:r w:rsidR="0050077D">
        <w:rPr>
          <w:rFonts w:ascii="Times New Roman" w:hAnsi="Times New Roman"/>
          <w:sz w:val="24"/>
          <w:szCs w:val="24"/>
          <w:lang w:val="es-AR"/>
        </w:rPr>
        <w:t xml:space="preserve">uerda al Isla Polícromo” (1969: </w:t>
      </w:r>
      <w:r w:rsidR="002C334B" w:rsidRPr="007E28B6">
        <w:rPr>
          <w:rFonts w:ascii="Times New Roman" w:hAnsi="Times New Roman"/>
          <w:sz w:val="24"/>
          <w:szCs w:val="24"/>
          <w:lang w:val="es-AR"/>
        </w:rPr>
        <w:t xml:space="preserve">47). No obstante, los diseños predominantes </w:t>
      </w:r>
      <w:r w:rsidR="0050077D">
        <w:rPr>
          <w:rFonts w:ascii="Times New Roman" w:hAnsi="Times New Roman"/>
          <w:sz w:val="24"/>
          <w:szCs w:val="24"/>
          <w:lang w:val="es-AR"/>
        </w:rPr>
        <w:t>en el estilo</w:t>
      </w:r>
      <w:r w:rsidR="002C334B" w:rsidRPr="007E28B6">
        <w:rPr>
          <w:rFonts w:ascii="Times New Roman" w:hAnsi="Times New Roman"/>
          <w:sz w:val="24"/>
          <w:szCs w:val="24"/>
          <w:lang w:val="es-AR"/>
        </w:rPr>
        <w:t xml:space="preserve"> </w:t>
      </w:r>
      <w:proofErr w:type="spellStart"/>
      <w:r w:rsidR="002C334B" w:rsidRPr="007E28B6">
        <w:rPr>
          <w:rFonts w:ascii="Times New Roman" w:hAnsi="Times New Roman"/>
          <w:sz w:val="24"/>
          <w:szCs w:val="24"/>
          <w:lang w:val="es-AR"/>
        </w:rPr>
        <w:t>Juella</w:t>
      </w:r>
      <w:proofErr w:type="spellEnd"/>
      <w:r w:rsidR="002C334B" w:rsidRPr="007E28B6">
        <w:rPr>
          <w:rFonts w:ascii="Times New Roman" w:hAnsi="Times New Roman"/>
          <w:sz w:val="24"/>
          <w:szCs w:val="24"/>
          <w:lang w:val="es-AR"/>
        </w:rPr>
        <w:t xml:space="preserve"> Polícromo como los triángulos o banderines y su disposición sobre el c</w:t>
      </w:r>
      <w:r w:rsidR="00D51DCE" w:rsidRPr="007E28B6">
        <w:rPr>
          <w:rFonts w:ascii="Times New Roman" w:hAnsi="Times New Roman"/>
          <w:sz w:val="24"/>
          <w:szCs w:val="24"/>
          <w:lang w:val="es-AR"/>
        </w:rPr>
        <w:t xml:space="preserve">uerpo de las vasijas en caso de remitir a un </w:t>
      </w:r>
      <w:r w:rsidR="000B3BB3" w:rsidRPr="007E28B6">
        <w:rPr>
          <w:rFonts w:ascii="Times New Roman" w:hAnsi="Times New Roman"/>
          <w:sz w:val="24"/>
          <w:szCs w:val="24"/>
          <w:lang w:val="es-AR"/>
        </w:rPr>
        <w:t>tipo cerámico</w:t>
      </w:r>
      <w:r w:rsidR="00D51DCE" w:rsidRPr="007E28B6">
        <w:rPr>
          <w:rFonts w:ascii="Times New Roman" w:hAnsi="Times New Roman"/>
          <w:sz w:val="24"/>
          <w:szCs w:val="24"/>
          <w:lang w:val="es-AR"/>
        </w:rPr>
        <w:t xml:space="preserve"> más temprano guardan </w:t>
      </w:r>
      <w:r w:rsidR="000B3BB3" w:rsidRPr="007E28B6">
        <w:rPr>
          <w:rFonts w:ascii="Times New Roman" w:hAnsi="Times New Roman"/>
          <w:sz w:val="24"/>
          <w:szCs w:val="24"/>
          <w:lang w:val="es-AR"/>
        </w:rPr>
        <w:t>más</w:t>
      </w:r>
      <w:r w:rsidR="00D51DCE" w:rsidRPr="007E28B6">
        <w:rPr>
          <w:rFonts w:ascii="Times New Roman" w:hAnsi="Times New Roman"/>
          <w:sz w:val="24"/>
          <w:szCs w:val="24"/>
          <w:lang w:val="es-AR"/>
        </w:rPr>
        <w:t xml:space="preserve"> semejanzas formales y estilísticas con el </w:t>
      </w:r>
      <w:proofErr w:type="spellStart"/>
      <w:r w:rsidR="00D51DCE" w:rsidRPr="007E28B6">
        <w:rPr>
          <w:rFonts w:ascii="Times New Roman" w:hAnsi="Times New Roman"/>
          <w:sz w:val="24"/>
          <w:szCs w:val="24"/>
          <w:lang w:val="es-AR"/>
        </w:rPr>
        <w:t>Alfarcito</w:t>
      </w:r>
      <w:proofErr w:type="spellEnd"/>
      <w:r w:rsidR="00D51DCE" w:rsidRPr="007E28B6">
        <w:rPr>
          <w:rFonts w:ascii="Times New Roman" w:hAnsi="Times New Roman"/>
          <w:sz w:val="24"/>
          <w:szCs w:val="24"/>
          <w:lang w:val="es-AR"/>
        </w:rPr>
        <w:t xml:space="preserve"> Polícromo que con el Isla Polícromo.</w:t>
      </w:r>
      <w:r w:rsidR="000B3BB3" w:rsidRPr="007E28B6">
        <w:rPr>
          <w:rFonts w:ascii="Times New Roman" w:hAnsi="Times New Roman"/>
          <w:sz w:val="24"/>
          <w:szCs w:val="24"/>
          <w:lang w:val="es-AR"/>
        </w:rPr>
        <w:t xml:space="preserve"> </w:t>
      </w:r>
      <w:r w:rsidR="00D51DCE" w:rsidRPr="007E28B6">
        <w:rPr>
          <w:rFonts w:ascii="Times New Roman" w:hAnsi="Times New Roman"/>
          <w:sz w:val="24"/>
          <w:szCs w:val="24"/>
          <w:lang w:val="es-AR"/>
        </w:rPr>
        <w:t>A su vez c</w:t>
      </w:r>
      <w:r w:rsidR="002C334B" w:rsidRPr="007E28B6">
        <w:rPr>
          <w:rFonts w:ascii="Times New Roman" w:hAnsi="Times New Roman"/>
          <w:sz w:val="24"/>
          <w:szCs w:val="24"/>
          <w:lang w:val="es-AR"/>
        </w:rPr>
        <w:t xml:space="preserve">abe destacar que especímenes de este estilo </w:t>
      </w:r>
      <w:r w:rsidR="0050077D">
        <w:rPr>
          <w:rFonts w:ascii="Times New Roman" w:hAnsi="Times New Roman"/>
          <w:sz w:val="24"/>
          <w:szCs w:val="24"/>
          <w:lang w:val="es-AR"/>
        </w:rPr>
        <w:t>(</w:t>
      </w:r>
      <w:proofErr w:type="spellStart"/>
      <w:r w:rsidR="0050077D">
        <w:rPr>
          <w:rFonts w:ascii="Times New Roman" w:hAnsi="Times New Roman"/>
          <w:sz w:val="24"/>
          <w:szCs w:val="24"/>
          <w:lang w:val="es-AR"/>
        </w:rPr>
        <w:t>Juella</w:t>
      </w:r>
      <w:proofErr w:type="spellEnd"/>
      <w:r w:rsidR="0050077D">
        <w:rPr>
          <w:rFonts w:ascii="Times New Roman" w:hAnsi="Times New Roman"/>
          <w:sz w:val="24"/>
          <w:szCs w:val="24"/>
          <w:lang w:val="es-AR"/>
        </w:rPr>
        <w:t xml:space="preserve"> Polícromo) </w:t>
      </w:r>
      <w:r w:rsidR="002C334B" w:rsidRPr="007E28B6">
        <w:rPr>
          <w:rFonts w:ascii="Times New Roman" w:hAnsi="Times New Roman"/>
          <w:sz w:val="24"/>
          <w:szCs w:val="24"/>
          <w:lang w:val="es-AR"/>
        </w:rPr>
        <w:t xml:space="preserve">se han hallado en toda la región y no solo en </w:t>
      </w:r>
      <w:proofErr w:type="spellStart"/>
      <w:r w:rsidR="002C334B" w:rsidRPr="007E28B6">
        <w:rPr>
          <w:rFonts w:ascii="Times New Roman" w:hAnsi="Times New Roman"/>
          <w:sz w:val="24"/>
          <w:szCs w:val="24"/>
          <w:lang w:val="es-AR"/>
        </w:rPr>
        <w:t>Juella</w:t>
      </w:r>
      <w:proofErr w:type="spellEnd"/>
      <w:r w:rsidR="002C334B" w:rsidRPr="007E28B6">
        <w:rPr>
          <w:rFonts w:ascii="Times New Roman" w:hAnsi="Times New Roman"/>
          <w:sz w:val="24"/>
          <w:szCs w:val="24"/>
          <w:lang w:val="es-AR"/>
        </w:rPr>
        <w:t xml:space="preserve">, si bien se </w:t>
      </w:r>
      <w:r w:rsidR="00D51DCE" w:rsidRPr="007E28B6">
        <w:rPr>
          <w:rFonts w:ascii="Times New Roman" w:hAnsi="Times New Roman"/>
          <w:sz w:val="24"/>
          <w:szCs w:val="24"/>
          <w:lang w:val="es-AR"/>
        </w:rPr>
        <w:t>subraya</w:t>
      </w:r>
      <w:r w:rsidR="002C334B" w:rsidRPr="007E28B6">
        <w:rPr>
          <w:rFonts w:ascii="Times New Roman" w:hAnsi="Times New Roman"/>
          <w:sz w:val="24"/>
          <w:szCs w:val="24"/>
          <w:lang w:val="es-AR"/>
        </w:rPr>
        <w:t xml:space="preserve"> la aparición más frecuente en este asentamiento.</w:t>
      </w:r>
    </w:p>
    <w:p w:rsidR="00B42124" w:rsidRDefault="00B42124" w:rsidP="00E348F9">
      <w:pPr>
        <w:autoSpaceDE w:val="0"/>
        <w:autoSpaceDN w:val="0"/>
        <w:adjustRightInd w:val="0"/>
        <w:spacing w:after="0" w:line="360" w:lineRule="auto"/>
        <w:jc w:val="both"/>
        <w:rPr>
          <w:rFonts w:ascii="Times New Roman" w:hAnsi="Times New Roman"/>
          <w:sz w:val="24"/>
          <w:szCs w:val="24"/>
          <w:lang w:val="es-AR"/>
        </w:rPr>
      </w:pPr>
    </w:p>
    <w:p w:rsidR="00C47335" w:rsidRDefault="00C47335" w:rsidP="00E348F9">
      <w:pPr>
        <w:autoSpaceDE w:val="0"/>
        <w:autoSpaceDN w:val="0"/>
        <w:adjustRightInd w:val="0"/>
        <w:spacing w:after="0" w:line="360" w:lineRule="auto"/>
        <w:jc w:val="both"/>
        <w:rPr>
          <w:ins w:id="124" w:author="Usuario" w:date="2015-06-11T16:33:00Z"/>
          <w:rFonts w:ascii="Times New Roman" w:hAnsi="Times New Roman"/>
          <w:sz w:val="24"/>
          <w:szCs w:val="24"/>
          <w:lang w:val="es-AR"/>
        </w:rPr>
      </w:pPr>
      <w:commentRangeStart w:id="125"/>
      <w:r>
        <w:rPr>
          <w:rFonts w:ascii="Times New Roman" w:hAnsi="Times New Roman"/>
          <w:sz w:val="24"/>
          <w:szCs w:val="24"/>
          <w:lang w:val="es-AR"/>
        </w:rPr>
        <w:t xml:space="preserve">Es importante mencionar que en la región, distintos trabajos, a partir del análisis de atributos tecnológicos y estilísticos, han destacado la producción local (a nivel de sitio) de vasijas </w:t>
      </w:r>
      <w:r w:rsidRPr="00C47335">
        <w:rPr>
          <w:rFonts w:ascii="Times New Roman" w:hAnsi="Times New Roman"/>
          <w:sz w:val="24"/>
          <w:szCs w:val="24"/>
          <w:lang w:val="es-AR"/>
        </w:rPr>
        <w:t>cerámicas (</w:t>
      </w:r>
      <w:proofErr w:type="spellStart"/>
      <w:r w:rsidRPr="00C47335">
        <w:rPr>
          <w:rFonts w:ascii="Times New Roman" w:hAnsi="Times New Roman"/>
          <w:sz w:val="24"/>
          <w:szCs w:val="24"/>
          <w:lang w:val="es-AR"/>
        </w:rPr>
        <w:t>Cremonte</w:t>
      </w:r>
      <w:proofErr w:type="spellEnd"/>
      <w:r w:rsidRPr="00C47335">
        <w:rPr>
          <w:rFonts w:ascii="Times New Roman" w:hAnsi="Times New Roman"/>
          <w:sz w:val="24"/>
          <w:szCs w:val="24"/>
          <w:lang w:val="es-AR"/>
        </w:rPr>
        <w:t xml:space="preserve"> 2006; López 2004; </w:t>
      </w:r>
      <w:proofErr w:type="spellStart"/>
      <w:r w:rsidRPr="00C47335">
        <w:rPr>
          <w:rFonts w:ascii="Times New Roman" w:hAnsi="Times New Roman"/>
          <w:sz w:val="24"/>
          <w:szCs w:val="24"/>
          <w:lang w:val="es-AR"/>
        </w:rPr>
        <w:t>Runcio</w:t>
      </w:r>
      <w:proofErr w:type="spellEnd"/>
      <w:r w:rsidRPr="00C47335">
        <w:rPr>
          <w:rFonts w:ascii="Times New Roman" w:hAnsi="Times New Roman"/>
          <w:sz w:val="24"/>
          <w:szCs w:val="24"/>
          <w:lang w:val="es-AR"/>
        </w:rPr>
        <w:t xml:space="preserve"> 2010; entre otros).</w:t>
      </w:r>
      <w:commentRangeEnd w:id="125"/>
      <w:r w:rsidR="00B42124">
        <w:rPr>
          <w:rStyle w:val="Refdecomentario"/>
        </w:rPr>
        <w:commentReference w:id="125"/>
      </w:r>
    </w:p>
    <w:p w:rsidR="00B42124" w:rsidRPr="00C47335" w:rsidRDefault="00B42124" w:rsidP="00E348F9">
      <w:pPr>
        <w:autoSpaceDE w:val="0"/>
        <w:autoSpaceDN w:val="0"/>
        <w:adjustRightInd w:val="0"/>
        <w:spacing w:after="0" w:line="360" w:lineRule="auto"/>
        <w:jc w:val="both"/>
        <w:rPr>
          <w:rFonts w:ascii="Times New Roman" w:hAnsi="Times New Roman"/>
          <w:sz w:val="24"/>
          <w:szCs w:val="24"/>
          <w:lang w:val="es-AR"/>
        </w:rPr>
      </w:pPr>
    </w:p>
    <w:p w:rsidR="00C47335" w:rsidRPr="00D00921" w:rsidRDefault="00C47335" w:rsidP="00E348F9">
      <w:pPr>
        <w:autoSpaceDE w:val="0"/>
        <w:autoSpaceDN w:val="0"/>
        <w:adjustRightInd w:val="0"/>
        <w:spacing w:after="0" w:line="360" w:lineRule="auto"/>
        <w:jc w:val="both"/>
        <w:rPr>
          <w:rFonts w:ascii="Times New Roman" w:hAnsi="Times New Roman"/>
          <w:sz w:val="24"/>
          <w:szCs w:val="24"/>
          <w:lang w:val="es-AR" w:eastAsia="es-AR"/>
        </w:rPr>
      </w:pPr>
      <w:r w:rsidRPr="00D00921">
        <w:rPr>
          <w:rFonts w:ascii="Times New Roman" w:hAnsi="Times New Roman"/>
          <w:sz w:val="24"/>
          <w:szCs w:val="24"/>
          <w:lang w:val="es-AR"/>
        </w:rPr>
        <w:t xml:space="preserve">De esta manera se han </w:t>
      </w:r>
      <w:r w:rsidR="006114B4" w:rsidRPr="00D00921">
        <w:rPr>
          <w:rFonts w:ascii="Times New Roman" w:hAnsi="Times New Roman"/>
          <w:sz w:val="24"/>
          <w:szCs w:val="24"/>
          <w:lang w:val="es-AR"/>
        </w:rPr>
        <w:t>reconocido</w:t>
      </w:r>
      <w:r w:rsidRPr="00D00921">
        <w:rPr>
          <w:rFonts w:ascii="Times New Roman" w:hAnsi="Times New Roman"/>
          <w:sz w:val="24"/>
          <w:szCs w:val="24"/>
          <w:lang w:val="es-AR"/>
        </w:rPr>
        <w:t xml:space="preserve"> “</w:t>
      </w:r>
      <w:r w:rsidRPr="00D00921">
        <w:rPr>
          <w:rFonts w:ascii="Times New Roman" w:hAnsi="Times New Roman"/>
          <w:sz w:val="24"/>
          <w:szCs w:val="24"/>
          <w:lang w:val="es-AR" w:eastAsia="es-AR"/>
        </w:rPr>
        <w:t>idiosincrasias locales en la manufactura y distribución cerámica, que habrían contribuido en la construcción de las identidades grupales” (</w:t>
      </w:r>
      <w:proofErr w:type="spellStart"/>
      <w:r w:rsidRPr="00D00921">
        <w:rPr>
          <w:rFonts w:ascii="Times New Roman" w:hAnsi="Times New Roman"/>
          <w:sz w:val="24"/>
          <w:szCs w:val="24"/>
          <w:lang w:val="es-AR" w:eastAsia="es-AR"/>
        </w:rPr>
        <w:t>Cremonte</w:t>
      </w:r>
      <w:proofErr w:type="spellEnd"/>
      <w:r w:rsidRPr="00D00921">
        <w:rPr>
          <w:rFonts w:ascii="Times New Roman" w:hAnsi="Times New Roman"/>
          <w:sz w:val="24"/>
          <w:szCs w:val="24"/>
          <w:lang w:val="es-AR" w:eastAsia="es-AR"/>
        </w:rPr>
        <w:t xml:space="preserve"> 2006: 246)</w:t>
      </w:r>
      <w:r w:rsidR="006114B4" w:rsidRPr="00D00921">
        <w:rPr>
          <w:rFonts w:ascii="Times New Roman" w:hAnsi="Times New Roman"/>
          <w:sz w:val="24"/>
          <w:szCs w:val="24"/>
          <w:lang w:val="es-AR" w:eastAsia="es-AR"/>
        </w:rPr>
        <w:t>.</w:t>
      </w:r>
      <w:r w:rsidR="00D00921" w:rsidRPr="00D00921">
        <w:rPr>
          <w:rFonts w:ascii="Times New Roman" w:hAnsi="Times New Roman"/>
          <w:sz w:val="24"/>
          <w:szCs w:val="24"/>
          <w:lang w:val="es-AR" w:eastAsia="es-AR"/>
        </w:rPr>
        <w:t xml:space="preserve"> En relación a esto </w:t>
      </w:r>
      <w:proofErr w:type="spellStart"/>
      <w:r w:rsidR="00D00921" w:rsidRPr="00D00921">
        <w:rPr>
          <w:rFonts w:ascii="Times New Roman" w:hAnsi="Times New Roman"/>
          <w:sz w:val="24"/>
          <w:szCs w:val="24"/>
          <w:lang w:val="es-AR" w:eastAsia="es-AR"/>
        </w:rPr>
        <w:t>Runcio</w:t>
      </w:r>
      <w:proofErr w:type="spellEnd"/>
      <w:r w:rsidR="00D00921" w:rsidRPr="00D00921">
        <w:rPr>
          <w:rFonts w:ascii="Times New Roman" w:hAnsi="Times New Roman"/>
          <w:sz w:val="24"/>
          <w:szCs w:val="24"/>
          <w:lang w:val="es-AR" w:eastAsia="es-AR"/>
        </w:rPr>
        <w:t xml:space="preserve"> (2010: 201) destaca que “</w:t>
      </w:r>
      <w:r w:rsidR="00D00921" w:rsidRPr="00D00921">
        <w:rPr>
          <w:rFonts w:ascii="Times New Roman" w:hAnsi="Times New Roman"/>
          <w:sz w:val="24"/>
          <w:szCs w:val="24"/>
          <w:lang w:val="es-AR"/>
        </w:rPr>
        <w:t xml:space="preserve">se han registrado diseños pintados o combinaciones de los mismos y formas de estructuración que no se repiten en otros sitios así como pequeños “detalles” que particularizan y distinguen algunas piezas dentro de la tendencia general que caracteriza a los Grupos definidos”. </w:t>
      </w:r>
    </w:p>
    <w:p w:rsidR="00C47335" w:rsidRPr="00D00921" w:rsidRDefault="00C47335" w:rsidP="00E348F9">
      <w:pPr>
        <w:autoSpaceDE w:val="0"/>
        <w:autoSpaceDN w:val="0"/>
        <w:adjustRightInd w:val="0"/>
        <w:spacing w:after="0" w:line="360" w:lineRule="auto"/>
        <w:jc w:val="both"/>
        <w:rPr>
          <w:rFonts w:ascii="Times New Roman" w:hAnsi="Times New Roman"/>
          <w:sz w:val="24"/>
          <w:szCs w:val="24"/>
          <w:lang w:val="es-AR"/>
        </w:rPr>
      </w:pPr>
    </w:p>
    <w:p w:rsidR="006114B4" w:rsidRDefault="006114B4" w:rsidP="00E348F9">
      <w:pPr>
        <w:spacing w:line="360" w:lineRule="auto"/>
        <w:jc w:val="both"/>
        <w:rPr>
          <w:rFonts w:ascii="Times-Roman" w:hAnsi="Times-Roman" w:cs="Times-Roman"/>
          <w:color w:val="231F20"/>
          <w:sz w:val="20"/>
          <w:szCs w:val="20"/>
          <w:lang w:val="es-AR" w:eastAsia="es-AR"/>
        </w:rPr>
      </w:pPr>
    </w:p>
    <w:p w:rsidR="00D51DCE" w:rsidRPr="009E012A" w:rsidRDefault="00D51DCE" w:rsidP="00E348F9">
      <w:pPr>
        <w:spacing w:line="360" w:lineRule="auto"/>
        <w:jc w:val="both"/>
        <w:rPr>
          <w:rFonts w:ascii="Times New Roman" w:hAnsi="Times New Roman"/>
          <w:caps/>
          <w:sz w:val="24"/>
          <w:szCs w:val="24"/>
          <w:lang w:val="es-AR"/>
        </w:rPr>
      </w:pPr>
      <w:r w:rsidRPr="009E012A">
        <w:rPr>
          <w:rFonts w:ascii="Times New Roman" w:hAnsi="Times New Roman"/>
          <w:caps/>
          <w:sz w:val="24"/>
          <w:szCs w:val="24"/>
          <w:lang w:val="es-AR"/>
        </w:rPr>
        <w:t>Discusión</w:t>
      </w:r>
      <w:r w:rsidR="004E58CF" w:rsidRPr="009E012A">
        <w:rPr>
          <w:rFonts w:ascii="Times New Roman" w:hAnsi="Times New Roman"/>
          <w:caps/>
          <w:sz w:val="24"/>
          <w:szCs w:val="24"/>
          <w:lang w:val="es-AR"/>
        </w:rPr>
        <w:t xml:space="preserve"> y conclusiones</w:t>
      </w:r>
    </w:p>
    <w:p w:rsidR="003B6EAC" w:rsidRPr="007E28B6" w:rsidRDefault="003B6EAC"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De acuer</w:t>
      </w:r>
      <w:r w:rsidR="00E63AD9" w:rsidRPr="007E28B6">
        <w:rPr>
          <w:rFonts w:ascii="Times New Roman" w:hAnsi="Times New Roman"/>
          <w:sz w:val="24"/>
          <w:szCs w:val="24"/>
          <w:lang w:val="es-AR"/>
        </w:rPr>
        <w:t xml:space="preserve">do a los modelos de poblamiento </w:t>
      </w:r>
      <w:r w:rsidRPr="007E28B6">
        <w:rPr>
          <w:rFonts w:ascii="Times New Roman" w:hAnsi="Times New Roman"/>
          <w:sz w:val="24"/>
          <w:szCs w:val="24"/>
          <w:lang w:val="es-AR"/>
        </w:rPr>
        <w:t xml:space="preserve">anteriormente mencionados, a los que se suma la evidencia material y los fechados </w:t>
      </w:r>
      <w:proofErr w:type="spellStart"/>
      <w:r w:rsidRPr="007E28B6">
        <w:rPr>
          <w:rFonts w:ascii="Times New Roman" w:hAnsi="Times New Roman"/>
          <w:sz w:val="24"/>
          <w:szCs w:val="24"/>
          <w:lang w:val="es-AR"/>
        </w:rPr>
        <w:t>radiocarbónicos</w:t>
      </w:r>
      <w:proofErr w:type="spellEnd"/>
      <w:r w:rsidR="000B3BB3" w:rsidRPr="007E28B6">
        <w:rPr>
          <w:rFonts w:ascii="Times New Roman" w:hAnsi="Times New Roman"/>
          <w:sz w:val="24"/>
          <w:szCs w:val="24"/>
          <w:lang w:val="es-AR"/>
        </w:rPr>
        <w:t xml:space="preserve"> obtenidos en los grandes conglomerados del </w:t>
      </w:r>
      <w:r w:rsidR="0081754A">
        <w:rPr>
          <w:rFonts w:ascii="Times New Roman" w:hAnsi="Times New Roman"/>
          <w:sz w:val="24"/>
          <w:szCs w:val="24"/>
          <w:lang w:val="es-AR"/>
        </w:rPr>
        <w:t>PDR II</w:t>
      </w:r>
      <w:r w:rsidR="00E63AD9" w:rsidRPr="007E28B6">
        <w:rPr>
          <w:rFonts w:ascii="Times New Roman" w:hAnsi="Times New Roman"/>
          <w:sz w:val="24"/>
          <w:szCs w:val="24"/>
          <w:lang w:val="es-AR"/>
        </w:rPr>
        <w:t xml:space="preserve"> (</w:t>
      </w:r>
      <w:proofErr w:type="spellStart"/>
      <w:r w:rsidR="00E63AD9" w:rsidRPr="007E28B6">
        <w:rPr>
          <w:rFonts w:ascii="Times New Roman" w:hAnsi="Times New Roman"/>
          <w:sz w:val="24"/>
          <w:szCs w:val="24"/>
          <w:lang w:val="es-AR"/>
        </w:rPr>
        <w:t>Leibowicz</w:t>
      </w:r>
      <w:proofErr w:type="spellEnd"/>
      <w:r w:rsidR="00E63AD9" w:rsidRPr="007E28B6">
        <w:rPr>
          <w:rFonts w:ascii="Times New Roman" w:hAnsi="Times New Roman"/>
          <w:sz w:val="24"/>
          <w:szCs w:val="24"/>
          <w:lang w:val="es-AR"/>
        </w:rPr>
        <w:t xml:space="preserve"> 2012</w:t>
      </w:r>
      <w:r w:rsidR="00CE4CC5">
        <w:rPr>
          <w:rFonts w:ascii="Times New Roman" w:hAnsi="Times New Roman"/>
          <w:sz w:val="24"/>
          <w:szCs w:val="24"/>
          <w:lang w:val="es-AR"/>
        </w:rPr>
        <w:t>, 2013</w:t>
      </w:r>
      <w:r w:rsidR="00AD038F">
        <w:rPr>
          <w:rFonts w:ascii="Times New Roman" w:hAnsi="Times New Roman"/>
          <w:sz w:val="24"/>
          <w:szCs w:val="24"/>
          <w:lang w:val="es-AR"/>
        </w:rPr>
        <w:t>a</w:t>
      </w:r>
      <w:r w:rsidR="00E63AD9" w:rsidRPr="007E28B6">
        <w:rPr>
          <w:rFonts w:ascii="Times New Roman" w:hAnsi="Times New Roman"/>
          <w:sz w:val="24"/>
          <w:szCs w:val="24"/>
          <w:lang w:val="es-AR"/>
        </w:rPr>
        <w:t xml:space="preserve">; </w:t>
      </w:r>
      <w:proofErr w:type="spellStart"/>
      <w:r w:rsidR="00E63AD9" w:rsidRPr="007E28B6">
        <w:rPr>
          <w:rFonts w:ascii="Times New Roman" w:hAnsi="Times New Roman"/>
          <w:sz w:val="24"/>
          <w:szCs w:val="24"/>
          <w:lang w:val="es-AR"/>
        </w:rPr>
        <w:t>Nielsen</w:t>
      </w:r>
      <w:proofErr w:type="spellEnd"/>
      <w:r w:rsidR="0081754A">
        <w:rPr>
          <w:rFonts w:ascii="Times New Roman" w:hAnsi="Times New Roman"/>
          <w:sz w:val="24"/>
          <w:szCs w:val="24"/>
          <w:lang w:val="es-AR"/>
        </w:rPr>
        <w:t xml:space="preserve"> 1996; Palma 1998; </w:t>
      </w:r>
      <w:proofErr w:type="spellStart"/>
      <w:r w:rsidR="0081754A">
        <w:rPr>
          <w:rFonts w:ascii="Times New Roman" w:hAnsi="Times New Roman"/>
          <w:sz w:val="24"/>
          <w:szCs w:val="24"/>
          <w:lang w:val="es-AR"/>
        </w:rPr>
        <w:t>Rivolta</w:t>
      </w:r>
      <w:proofErr w:type="spellEnd"/>
      <w:r w:rsidR="0081754A">
        <w:rPr>
          <w:rFonts w:ascii="Times New Roman" w:hAnsi="Times New Roman"/>
          <w:sz w:val="24"/>
          <w:szCs w:val="24"/>
          <w:lang w:val="es-AR"/>
        </w:rPr>
        <w:t xml:space="preserve"> 2007;</w:t>
      </w:r>
      <w:r w:rsidR="00E63AD9" w:rsidRPr="007E28B6">
        <w:rPr>
          <w:rFonts w:ascii="Times New Roman" w:hAnsi="Times New Roman"/>
          <w:sz w:val="24"/>
          <w:szCs w:val="24"/>
          <w:lang w:val="es-AR"/>
        </w:rPr>
        <w:t xml:space="preserve"> entre otros)</w:t>
      </w:r>
      <w:r w:rsidR="0050077D">
        <w:rPr>
          <w:rFonts w:ascii="Times New Roman" w:hAnsi="Times New Roman"/>
          <w:sz w:val="24"/>
          <w:szCs w:val="24"/>
          <w:lang w:val="es-AR"/>
        </w:rPr>
        <w:t>, se entiende que</w:t>
      </w:r>
      <w:r w:rsidRPr="007E28B6">
        <w:rPr>
          <w:rFonts w:ascii="Times New Roman" w:hAnsi="Times New Roman"/>
          <w:sz w:val="24"/>
          <w:szCs w:val="24"/>
          <w:lang w:val="es-AR"/>
        </w:rPr>
        <w:t xml:space="preserve"> d</w:t>
      </w:r>
      <w:r w:rsidR="001B77FF" w:rsidRPr="007E28B6">
        <w:rPr>
          <w:rFonts w:ascii="Times New Roman" w:hAnsi="Times New Roman"/>
          <w:sz w:val="24"/>
          <w:szCs w:val="24"/>
          <w:lang w:val="es-AR"/>
        </w:rPr>
        <w:t>istintas comunidades que habitaban sitios más pequeños y dispersos en el paisaje</w:t>
      </w:r>
      <w:r w:rsidRPr="007E28B6">
        <w:rPr>
          <w:rFonts w:ascii="Times New Roman" w:hAnsi="Times New Roman"/>
          <w:sz w:val="24"/>
          <w:szCs w:val="24"/>
          <w:lang w:val="es-AR"/>
        </w:rPr>
        <w:t xml:space="preserve"> (como</w:t>
      </w:r>
      <w:r w:rsidR="0081754A">
        <w:rPr>
          <w:rFonts w:ascii="Times New Roman" w:hAnsi="Times New Roman"/>
          <w:sz w:val="24"/>
          <w:szCs w:val="24"/>
          <w:lang w:val="es-AR"/>
        </w:rPr>
        <w:t xml:space="preserve"> Puerta de </w:t>
      </w:r>
      <w:proofErr w:type="spellStart"/>
      <w:r w:rsidR="0081754A">
        <w:rPr>
          <w:rFonts w:ascii="Times New Roman" w:hAnsi="Times New Roman"/>
          <w:sz w:val="24"/>
          <w:szCs w:val="24"/>
          <w:lang w:val="es-AR"/>
        </w:rPr>
        <w:t>Juella</w:t>
      </w:r>
      <w:proofErr w:type="spellEnd"/>
      <w:r w:rsidR="0081754A">
        <w:rPr>
          <w:rFonts w:ascii="Times New Roman" w:hAnsi="Times New Roman"/>
          <w:sz w:val="24"/>
          <w:szCs w:val="24"/>
          <w:lang w:val="es-AR"/>
        </w:rPr>
        <w:t xml:space="preserve">, La Isla, Puerta de </w:t>
      </w:r>
      <w:proofErr w:type="spellStart"/>
      <w:r w:rsidR="0081754A">
        <w:rPr>
          <w:rFonts w:ascii="Times New Roman" w:hAnsi="Times New Roman"/>
          <w:sz w:val="24"/>
          <w:szCs w:val="24"/>
          <w:lang w:val="es-AR"/>
        </w:rPr>
        <w:t>Maidana</w:t>
      </w:r>
      <w:proofErr w:type="spellEnd"/>
      <w:r w:rsidR="0081754A">
        <w:rPr>
          <w:rFonts w:ascii="Times New Roman" w:hAnsi="Times New Roman"/>
          <w:sz w:val="24"/>
          <w:szCs w:val="24"/>
          <w:lang w:val="es-AR"/>
        </w:rPr>
        <w:t>, etc.</w:t>
      </w:r>
      <w:r w:rsidRPr="007E28B6">
        <w:rPr>
          <w:rFonts w:ascii="Times New Roman" w:hAnsi="Times New Roman"/>
          <w:sz w:val="24"/>
          <w:szCs w:val="24"/>
          <w:lang w:val="es-AR"/>
        </w:rPr>
        <w:t>)</w:t>
      </w:r>
      <w:r w:rsidR="001B77FF" w:rsidRPr="007E28B6">
        <w:rPr>
          <w:rFonts w:ascii="Times New Roman" w:hAnsi="Times New Roman"/>
          <w:sz w:val="24"/>
          <w:szCs w:val="24"/>
          <w:lang w:val="es-AR"/>
        </w:rPr>
        <w:t xml:space="preserve">, confluyen, </w:t>
      </w:r>
      <w:r w:rsidR="00C20C8D" w:rsidRPr="007E28B6">
        <w:rPr>
          <w:rFonts w:ascii="Times New Roman" w:hAnsi="Times New Roman"/>
          <w:sz w:val="24"/>
          <w:szCs w:val="24"/>
          <w:lang w:val="es-AR"/>
        </w:rPr>
        <w:t>por distintos motivos, durante el siglo XIII de la era,</w:t>
      </w:r>
      <w:r w:rsidR="001B77FF" w:rsidRPr="007E28B6">
        <w:rPr>
          <w:rFonts w:ascii="Times New Roman" w:hAnsi="Times New Roman"/>
          <w:sz w:val="24"/>
          <w:szCs w:val="24"/>
          <w:lang w:val="es-AR"/>
        </w:rPr>
        <w:t xml:space="preserve"> en estos grandes conglomerados como </w:t>
      </w:r>
      <w:proofErr w:type="spellStart"/>
      <w:r w:rsidR="001B77FF" w:rsidRPr="007E28B6">
        <w:rPr>
          <w:rFonts w:ascii="Times New Roman" w:hAnsi="Times New Roman"/>
          <w:sz w:val="24"/>
          <w:szCs w:val="24"/>
          <w:lang w:val="es-AR"/>
        </w:rPr>
        <w:t>Juella</w:t>
      </w:r>
      <w:proofErr w:type="spellEnd"/>
      <w:r w:rsidR="001B77FF" w:rsidRPr="007E28B6">
        <w:rPr>
          <w:rFonts w:ascii="Times New Roman" w:hAnsi="Times New Roman"/>
          <w:sz w:val="24"/>
          <w:szCs w:val="24"/>
          <w:lang w:val="es-AR"/>
        </w:rPr>
        <w:t xml:space="preserve">. </w:t>
      </w:r>
    </w:p>
    <w:p w:rsidR="00411AD8" w:rsidRPr="007E28B6" w:rsidRDefault="00411AD8"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Adherimos a la idea de que estas nuevas comunidades debieron adoptar diversos mecanismos en pos de generar una nueva identidad, y de menguar la conflictividad inherente a este tipo de </w:t>
      </w:r>
      <w:r w:rsidRPr="007E28B6">
        <w:rPr>
          <w:rFonts w:ascii="Times New Roman" w:hAnsi="Times New Roman"/>
          <w:sz w:val="24"/>
          <w:szCs w:val="24"/>
          <w:lang w:val="es-AR"/>
        </w:rPr>
        <w:lastRenderedPageBreak/>
        <w:t xml:space="preserve">procesos. Estas poblaciones, que evidentemente compartían códigos culturales en común, </w:t>
      </w:r>
      <w:r w:rsidR="001C5679">
        <w:rPr>
          <w:rFonts w:ascii="Times New Roman" w:hAnsi="Times New Roman"/>
          <w:sz w:val="24"/>
          <w:szCs w:val="24"/>
          <w:lang w:val="es-AR"/>
        </w:rPr>
        <w:t>pudieron</w:t>
      </w:r>
      <w:r w:rsidRPr="007E28B6">
        <w:rPr>
          <w:rFonts w:ascii="Times New Roman" w:hAnsi="Times New Roman"/>
          <w:sz w:val="24"/>
          <w:szCs w:val="24"/>
          <w:lang w:val="es-AR"/>
        </w:rPr>
        <w:t xml:space="preserve"> tener también sus diferencias, las cuales se manifestarían de alguna manera a lo largo de este proceso integrador. Dicho proceso de formación de un nuevo y gran poblado, debió implicar cambios al interior de las comunidades, y en la interacción con sus nuevos vecinos debieron existir tanto relaciones de integración como situaciones de tensión o conflicto. </w:t>
      </w:r>
    </w:p>
    <w:p w:rsidR="006C53E2" w:rsidRDefault="00E63AD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relación a esta argumentación </w:t>
      </w:r>
      <w:r w:rsidR="0050077D">
        <w:rPr>
          <w:rFonts w:ascii="Times New Roman" w:hAnsi="Times New Roman"/>
          <w:sz w:val="24"/>
          <w:szCs w:val="24"/>
          <w:lang w:val="es-AR"/>
        </w:rPr>
        <w:t>se observa</w:t>
      </w:r>
      <w:r w:rsidRPr="007E28B6">
        <w:rPr>
          <w:rFonts w:ascii="Times New Roman" w:hAnsi="Times New Roman"/>
          <w:sz w:val="24"/>
          <w:szCs w:val="24"/>
          <w:lang w:val="es-AR"/>
        </w:rPr>
        <w:t xml:space="preserve"> que si bien se </w:t>
      </w:r>
      <w:r w:rsidR="001B77FF" w:rsidRPr="007E28B6">
        <w:rPr>
          <w:rFonts w:ascii="Times New Roman" w:hAnsi="Times New Roman"/>
          <w:sz w:val="24"/>
          <w:szCs w:val="24"/>
          <w:lang w:val="es-AR"/>
        </w:rPr>
        <w:t>ha propuesto la adopción de una regionalización estilística (la cerámica Negro sobre Rojo) como uno de los intentos de inventar una nueva sociedad (</w:t>
      </w:r>
      <w:proofErr w:type="spellStart"/>
      <w:r w:rsidR="001B77FF" w:rsidRPr="007E28B6">
        <w:rPr>
          <w:rFonts w:ascii="Times New Roman" w:hAnsi="Times New Roman"/>
          <w:sz w:val="24"/>
          <w:szCs w:val="24"/>
          <w:lang w:val="es-AR"/>
        </w:rPr>
        <w:t>Nielsen</w:t>
      </w:r>
      <w:proofErr w:type="spellEnd"/>
      <w:r w:rsidR="001B77FF" w:rsidRPr="007E28B6">
        <w:rPr>
          <w:rFonts w:ascii="Times New Roman" w:hAnsi="Times New Roman"/>
          <w:sz w:val="24"/>
          <w:szCs w:val="24"/>
          <w:lang w:val="es-AR"/>
        </w:rPr>
        <w:t xml:space="preserve"> 2006), es notable la ausencia de cerámica Isla y/o </w:t>
      </w:r>
      <w:proofErr w:type="spellStart"/>
      <w:r w:rsidR="001B77FF" w:rsidRPr="007E28B6">
        <w:rPr>
          <w:rFonts w:ascii="Times New Roman" w:hAnsi="Times New Roman"/>
          <w:sz w:val="24"/>
          <w:szCs w:val="24"/>
          <w:lang w:val="es-AR"/>
        </w:rPr>
        <w:t>Alf</w:t>
      </w:r>
      <w:r w:rsidR="006C53E2">
        <w:rPr>
          <w:rFonts w:ascii="Times New Roman" w:hAnsi="Times New Roman"/>
          <w:sz w:val="24"/>
          <w:szCs w:val="24"/>
          <w:lang w:val="es-AR"/>
        </w:rPr>
        <w:t>arcito</w:t>
      </w:r>
      <w:proofErr w:type="spellEnd"/>
      <w:r w:rsidR="006C53E2">
        <w:rPr>
          <w:rFonts w:ascii="Times New Roman" w:hAnsi="Times New Roman"/>
          <w:sz w:val="24"/>
          <w:szCs w:val="24"/>
          <w:lang w:val="es-AR"/>
        </w:rPr>
        <w:t xml:space="preserve"> Polí</w:t>
      </w:r>
      <w:r w:rsidR="003B6EAC" w:rsidRPr="007E28B6">
        <w:rPr>
          <w:rFonts w:ascii="Times New Roman" w:hAnsi="Times New Roman"/>
          <w:sz w:val="24"/>
          <w:szCs w:val="24"/>
          <w:lang w:val="es-AR"/>
        </w:rPr>
        <w:t>cromo del perí</w:t>
      </w:r>
      <w:r w:rsidR="001B77FF" w:rsidRPr="007E28B6">
        <w:rPr>
          <w:rFonts w:ascii="Times New Roman" w:hAnsi="Times New Roman"/>
          <w:sz w:val="24"/>
          <w:szCs w:val="24"/>
          <w:lang w:val="es-AR"/>
        </w:rPr>
        <w:t xml:space="preserve">odo anterior. </w:t>
      </w:r>
      <w:r w:rsidR="00C20C8D" w:rsidRPr="007E28B6">
        <w:rPr>
          <w:rFonts w:ascii="Times New Roman" w:hAnsi="Times New Roman"/>
          <w:sz w:val="24"/>
          <w:szCs w:val="24"/>
          <w:lang w:val="es-AR"/>
        </w:rPr>
        <w:t>R</w:t>
      </w:r>
      <w:r w:rsidR="001B77FF" w:rsidRPr="007E28B6">
        <w:rPr>
          <w:rFonts w:ascii="Times New Roman" w:hAnsi="Times New Roman"/>
          <w:sz w:val="24"/>
          <w:szCs w:val="24"/>
          <w:lang w:val="es-AR"/>
        </w:rPr>
        <w:t>esulta llamati</w:t>
      </w:r>
      <w:r w:rsidR="002C334B" w:rsidRPr="007E28B6">
        <w:rPr>
          <w:rFonts w:ascii="Times New Roman" w:hAnsi="Times New Roman"/>
          <w:sz w:val="24"/>
          <w:szCs w:val="24"/>
          <w:lang w:val="es-AR"/>
        </w:rPr>
        <w:t>va</w:t>
      </w:r>
      <w:r w:rsidR="00C20C8D" w:rsidRPr="007E28B6">
        <w:rPr>
          <w:rFonts w:ascii="Times New Roman" w:hAnsi="Times New Roman"/>
          <w:sz w:val="24"/>
          <w:szCs w:val="24"/>
          <w:lang w:val="es-AR"/>
        </w:rPr>
        <w:t xml:space="preserve"> entonces,</w:t>
      </w:r>
      <w:r w:rsidR="002C334B" w:rsidRPr="007E28B6">
        <w:rPr>
          <w:rFonts w:ascii="Times New Roman" w:hAnsi="Times New Roman"/>
          <w:sz w:val="24"/>
          <w:szCs w:val="24"/>
          <w:lang w:val="es-AR"/>
        </w:rPr>
        <w:t xml:space="preserve"> </w:t>
      </w:r>
      <w:r w:rsidR="00AD038F">
        <w:rPr>
          <w:rFonts w:ascii="Times New Roman" w:hAnsi="Times New Roman"/>
          <w:sz w:val="24"/>
          <w:szCs w:val="24"/>
          <w:lang w:val="es-AR"/>
        </w:rPr>
        <w:t xml:space="preserve">a una escala regional general, </w:t>
      </w:r>
      <w:r w:rsidR="002C334B" w:rsidRPr="007E28B6">
        <w:rPr>
          <w:rFonts w:ascii="Times New Roman" w:hAnsi="Times New Roman"/>
          <w:sz w:val="24"/>
          <w:szCs w:val="24"/>
          <w:lang w:val="es-AR"/>
        </w:rPr>
        <w:t>la</w:t>
      </w:r>
      <w:r w:rsidR="00DA6F7E">
        <w:rPr>
          <w:rFonts w:ascii="Times New Roman" w:hAnsi="Times New Roman"/>
          <w:sz w:val="24"/>
          <w:szCs w:val="24"/>
          <w:lang w:val="es-AR"/>
        </w:rPr>
        <w:t xml:space="preserve"> relativa</w:t>
      </w:r>
      <w:r w:rsidR="002C334B" w:rsidRPr="007E28B6">
        <w:rPr>
          <w:rFonts w:ascii="Times New Roman" w:hAnsi="Times New Roman"/>
          <w:sz w:val="24"/>
          <w:szCs w:val="24"/>
          <w:lang w:val="es-AR"/>
        </w:rPr>
        <w:t xml:space="preserve"> falta de continuidad</w:t>
      </w:r>
      <w:r w:rsidR="001B77FF" w:rsidRPr="007E28B6">
        <w:rPr>
          <w:rFonts w:ascii="Times New Roman" w:hAnsi="Times New Roman"/>
          <w:sz w:val="24"/>
          <w:szCs w:val="24"/>
          <w:lang w:val="es-AR"/>
        </w:rPr>
        <w:t xml:space="preserve"> </w:t>
      </w:r>
      <w:r w:rsidR="00DA6F7E">
        <w:rPr>
          <w:rFonts w:ascii="Times New Roman" w:hAnsi="Times New Roman"/>
          <w:sz w:val="24"/>
          <w:szCs w:val="24"/>
          <w:lang w:val="es-AR"/>
        </w:rPr>
        <w:t>de</w:t>
      </w:r>
      <w:r w:rsidR="001B77FF" w:rsidRPr="007E28B6">
        <w:rPr>
          <w:rFonts w:ascii="Times New Roman" w:hAnsi="Times New Roman"/>
          <w:sz w:val="24"/>
          <w:szCs w:val="24"/>
          <w:lang w:val="es-AR"/>
        </w:rPr>
        <w:t xml:space="preserve"> tradiciones </w:t>
      </w:r>
      <w:r w:rsidR="001C5679">
        <w:rPr>
          <w:rFonts w:ascii="Times New Roman" w:hAnsi="Times New Roman"/>
          <w:sz w:val="24"/>
          <w:szCs w:val="24"/>
          <w:lang w:val="es-AR"/>
        </w:rPr>
        <w:t xml:space="preserve">alfareras </w:t>
      </w:r>
      <w:r w:rsidR="001B77FF" w:rsidRPr="007E28B6">
        <w:rPr>
          <w:rFonts w:ascii="Times New Roman" w:hAnsi="Times New Roman"/>
          <w:sz w:val="24"/>
          <w:szCs w:val="24"/>
          <w:lang w:val="es-AR"/>
        </w:rPr>
        <w:t xml:space="preserve">pretéritas. </w:t>
      </w:r>
      <w:r w:rsidR="0050077D">
        <w:rPr>
          <w:rFonts w:ascii="Times New Roman" w:hAnsi="Times New Roman"/>
          <w:sz w:val="24"/>
          <w:szCs w:val="24"/>
          <w:lang w:val="es-AR"/>
        </w:rPr>
        <w:t xml:space="preserve">Es por ello, que </w:t>
      </w:r>
      <w:r w:rsidR="001B77FF" w:rsidRPr="007E28B6">
        <w:rPr>
          <w:rFonts w:ascii="Times New Roman" w:hAnsi="Times New Roman"/>
          <w:sz w:val="24"/>
          <w:szCs w:val="24"/>
          <w:lang w:val="es-AR"/>
        </w:rPr>
        <w:t>esta vasija, con una forma</w:t>
      </w:r>
      <w:r w:rsidR="00426CAC" w:rsidRPr="007E28B6">
        <w:rPr>
          <w:rFonts w:ascii="Times New Roman" w:hAnsi="Times New Roman"/>
          <w:sz w:val="24"/>
          <w:szCs w:val="24"/>
          <w:lang w:val="es-AR"/>
        </w:rPr>
        <w:t xml:space="preserve"> y tamaño característicos</w:t>
      </w:r>
      <w:r w:rsidR="0050077D">
        <w:rPr>
          <w:rFonts w:ascii="Times New Roman" w:hAnsi="Times New Roman"/>
          <w:sz w:val="24"/>
          <w:szCs w:val="24"/>
          <w:lang w:val="es-AR"/>
        </w:rPr>
        <w:t xml:space="preserve"> del Perí</w:t>
      </w:r>
      <w:r w:rsidR="001B77FF" w:rsidRPr="007E28B6">
        <w:rPr>
          <w:rFonts w:ascii="Times New Roman" w:hAnsi="Times New Roman"/>
          <w:sz w:val="24"/>
          <w:szCs w:val="24"/>
          <w:lang w:val="es-AR"/>
        </w:rPr>
        <w:t xml:space="preserve">odo </w:t>
      </w:r>
      <w:r w:rsidR="0050077D">
        <w:rPr>
          <w:rFonts w:ascii="Times New Roman" w:hAnsi="Times New Roman"/>
          <w:sz w:val="24"/>
          <w:szCs w:val="24"/>
          <w:lang w:val="es-AR"/>
        </w:rPr>
        <w:t xml:space="preserve">Intermedio Tardío </w:t>
      </w:r>
      <w:r w:rsidR="0056537F" w:rsidRPr="007E28B6">
        <w:rPr>
          <w:rFonts w:ascii="Times New Roman" w:hAnsi="Times New Roman"/>
          <w:sz w:val="24"/>
          <w:szCs w:val="24"/>
          <w:lang w:val="es-AR"/>
        </w:rPr>
        <w:t>y con una decoración propia de un tiempo pasado, puede pensarse como la evidencia de que alguna</w:t>
      </w:r>
      <w:r w:rsidR="00426CAC" w:rsidRPr="007E28B6">
        <w:rPr>
          <w:rFonts w:ascii="Times New Roman" w:hAnsi="Times New Roman"/>
          <w:sz w:val="24"/>
          <w:szCs w:val="24"/>
          <w:lang w:val="es-AR"/>
        </w:rPr>
        <w:t xml:space="preserve"> o varias</w:t>
      </w:r>
      <w:r w:rsidR="0056537F" w:rsidRPr="007E28B6">
        <w:rPr>
          <w:rFonts w:ascii="Times New Roman" w:hAnsi="Times New Roman"/>
          <w:sz w:val="24"/>
          <w:szCs w:val="24"/>
          <w:lang w:val="es-AR"/>
        </w:rPr>
        <w:t xml:space="preserve"> de las comunidades que habitaron </w:t>
      </w:r>
      <w:proofErr w:type="spellStart"/>
      <w:r w:rsidR="0056537F" w:rsidRPr="007E28B6">
        <w:rPr>
          <w:rFonts w:ascii="Times New Roman" w:hAnsi="Times New Roman"/>
          <w:sz w:val="24"/>
          <w:szCs w:val="24"/>
          <w:lang w:val="es-AR"/>
        </w:rPr>
        <w:t>Juella</w:t>
      </w:r>
      <w:proofErr w:type="spellEnd"/>
      <w:r w:rsidR="00426CAC" w:rsidRPr="007E28B6">
        <w:rPr>
          <w:rFonts w:ascii="Times New Roman" w:hAnsi="Times New Roman"/>
          <w:sz w:val="24"/>
          <w:szCs w:val="24"/>
          <w:lang w:val="es-AR"/>
        </w:rPr>
        <w:t xml:space="preserve"> continuaron </w:t>
      </w:r>
      <w:r w:rsidR="0050077D">
        <w:rPr>
          <w:rFonts w:ascii="Times New Roman" w:hAnsi="Times New Roman"/>
          <w:sz w:val="24"/>
          <w:szCs w:val="24"/>
          <w:lang w:val="es-AR"/>
        </w:rPr>
        <w:t>en cierta</w:t>
      </w:r>
      <w:r w:rsidR="00426CAC" w:rsidRPr="007E28B6">
        <w:rPr>
          <w:rFonts w:ascii="Times New Roman" w:hAnsi="Times New Roman"/>
          <w:sz w:val="24"/>
          <w:szCs w:val="24"/>
          <w:lang w:val="es-AR"/>
        </w:rPr>
        <w:t xml:space="preserve"> forma</w:t>
      </w:r>
      <w:r w:rsidR="00B3011D" w:rsidRPr="007E28B6">
        <w:rPr>
          <w:rFonts w:ascii="Times New Roman" w:hAnsi="Times New Roman"/>
          <w:sz w:val="24"/>
          <w:szCs w:val="24"/>
          <w:lang w:val="es-AR"/>
        </w:rPr>
        <w:t xml:space="preserve"> </w:t>
      </w:r>
      <w:r w:rsidR="00426CAC" w:rsidRPr="007E28B6">
        <w:rPr>
          <w:rFonts w:ascii="Times New Roman" w:hAnsi="Times New Roman"/>
          <w:sz w:val="24"/>
          <w:szCs w:val="24"/>
          <w:lang w:val="es-AR"/>
        </w:rPr>
        <w:t xml:space="preserve">con </w:t>
      </w:r>
      <w:r w:rsidR="00411AD8">
        <w:rPr>
          <w:rFonts w:ascii="Times New Roman" w:hAnsi="Times New Roman"/>
          <w:sz w:val="24"/>
          <w:szCs w:val="24"/>
          <w:lang w:val="es-AR"/>
        </w:rPr>
        <w:t>antiguas tradiciones</w:t>
      </w:r>
      <w:r w:rsidR="0056537F" w:rsidRPr="007E28B6">
        <w:rPr>
          <w:rFonts w:ascii="Times New Roman" w:hAnsi="Times New Roman"/>
          <w:sz w:val="24"/>
          <w:szCs w:val="24"/>
          <w:lang w:val="es-AR"/>
        </w:rPr>
        <w:t>.</w:t>
      </w:r>
      <w:r w:rsidR="00426CAC" w:rsidRPr="007E28B6">
        <w:rPr>
          <w:rFonts w:ascii="Times New Roman" w:hAnsi="Times New Roman"/>
          <w:sz w:val="24"/>
          <w:szCs w:val="24"/>
          <w:lang w:val="es-AR"/>
        </w:rPr>
        <w:t xml:space="preserve"> O </w:t>
      </w:r>
      <w:r w:rsidR="0050077D">
        <w:rPr>
          <w:rFonts w:ascii="Times New Roman" w:hAnsi="Times New Roman"/>
          <w:sz w:val="24"/>
          <w:szCs w:val="24"/>
          <w:lang w:val="es-AR"/>
        </w:rPr>
        <w:t xml:space="preserve">que </w:t>
      </w:r>
      <w:r w:rsidR="00426CAC" w:rsidRPr="007E28B6">
        <w:rPr>
          <w:rFonts w:ascii="Times New Roman" w:hAnsi="Times New Roman"/>
          <w:sz w:val="24"/>
          <w:szCs w:val="24"/>
          <w:lang w:val="es-AR"/>
        </w:rPr>
        <w:t>al menos desde el recuerdo y/o la convocatoria a fuerzas del pasado pudieron mostrarse como los herederos de aquellas personas.</w:t>
      </w:r>
      <w:r w:rsidR="000B1B13" w:rsidRPr="007E28B6">
        <w:rPr>
          <w:rFonts w:ascii="Times New Roman" w:hAnsi="Times New Roman"/>
          <w:sz w:val="24"/>
          <w:szCs w:val="24"/>
          <w:lang w:val="es-AR"/>
        </w:rPr>
        <w:t xml:space="preserve"> </w:t>
      </w:r>
      <w:r w:rsidR="006C53E2">
        <w:rPr>
          <w:rFonts w:ascii="Times New Roman" w:hAnsi="Times New Roman"/>
          <w:sz w:val="24"/>
          <w:szCs w:val="24"/>
          <w:lang w:val="es-AR"/>
        </w:rPr>
        <w:t xml:space="preserve">Este punto es </w:t>
      </w:r>
      <w:r w:rsidR="006C53E2" w:rsidRPr="006C53E2">
        <w:rPr>
          <w:rFonts w:ascii="Times New Roman" w:hAnsi="Times New Roman"/>
          <w:sz w:val="24"/>
          <w:szCs w:val="24"/>
          <w:lang w:val="es-AR"/>
        </w:rPr>
        <w:t xml:space="preserve">importante porque todas las sociedades, tanto la actual </w:t>
      </w:r>
      <w:r w:rsidR="000A251E">
        <w:rPr>
          <w:rFonts w:ascii="Times New Roman" w:hAnsi="Times New Roman"/>
          <w:sz w:val="24"/>
          <w:szCs w:val="24"/>
          <w:lang w:val="es-AR"/>
        </w:rPr>
        <w:t xml:space="preserve">y posmoderna </w:t>
      </w:r>
      <w:r w:rsidR="006C53E2" w:rsidRPr="006C53E2">
        <w:rPr>
          <w:rFonts w:ascii="Times New Roman" w:hAnsi="Times New Roman"/>
          <w:sz w:val="24"/>
          <w:szCs w:val="24"/>
          <w:lang w:val="es-AR"/>
        </w:rPr>
        <w:t>como las prehistóricas, orientan y orientaron sus acciones en el</w:t>
      </w:r>
      <w:r w:rsidR="006C53E2">
        <w:rPr>
          <w:rFonts w:ascii="Times New Roman" w:hAnsi="Times New Roman"/>
          <w:sz w:val="24"/>
          <w:szCs w:val="24"/>
          <w:lang w:val="es-AR"/>
        </w:rPr>
        <w:t xml:space="preserve"> </w:t>
      </w:r>
      <w:r w:rsidR="006C53E2" w:rsidRPr="000A251E">
        <w:rPr>
          <w:rFonts w:ascii="Times New Roman" w:hAnsi="Times New Roman"/>
          <w:sz w:val="24"/>
          <w:szCs w:val="24"/>
          <w:lang w:val="es-AR"/>
        </w:rPr>
        <w:t>presente con el pasado en mente</w:t>
      </w:r>
      <w:r w:rsidR="001C5679">
        <w:rPr>
          <w:rFonts w:ascii="Times New Roman" w:hAnsi="Times New Roman"/>
          <w:sz w:val="24"/>
          <w:szCs w:val="24"/>
          <w:lang w:val="es-AR"/>
        </w:rPr>
        <w:t xml:space="preserve">. Donde </w:t>
      </w:r>
      <w:r w:rsidR="006C53E2" w:rsidRPr="000A251E">
        <w:rPr>
          <w:rFonts w:ascii="Times New Roman" w:hAnsi="Times New Roman"/>
          <w:sz w:val="24"/>
          <w:szCs w:val="24"/>
          <w:lang w:val="es-AR"/>
        </w:rPr>
        <w:t xml:space="preserve">este se incorpora en las </w:t>
      </w:r>
      <w:r w:rsidR="000A251E" w:rsidRPr="000A251E">
        <w:rPr>
          <w:rFonts w:ascii="Times New Roman" w:hAnsi="Times New Roman"/>
          <w:sz w:val="24"/>
          <w:szCs w:val="24"/>
          <w:lang w:val="es-AR"/>
        </w:rPr>
        <w:t>prácticas</w:t>
      </w:r>
      <w:r w:rsidR="006C53E2" w:rsidRPr="000A251E">
        <w:rPr>
          <w:rFonts w:ascii="Times New Roman" w:hAnsi="Times New Roman"/>
          <w:sz w:val="24"/>
          <w:szCs w:val="24"/>
          <w:lang w:val="es-AR"/>
        </w:rPr>
        <w:t xml:space="preserve"> y es un elemento activo </w:t>
      </w:r>
      <w:r w:rsidR="001C5679">
        <w:rPr>
          <w:rFonts w:ascii="Times New Roman" w:hAnsi="Times New Roman"/>
          <w:sz w:val="24"/>
          <w:szCs w:val="24"/>
          <w:lang w:val="es-AR"/>
        </w:rPr>
        <w:t>en ellas</w:t>
      </w:r>
      <w:r w:rsidR="000A251E">
        <w:rPr>
          <w:rFonts w:ascii="Times New Roman" w:hAnsi="Times New Roman"/>
          <w:sz w:val="24"/>
          <w:szCs w:val="24"/>
          <w:lang w:val="es-AR"/>
        </w:rPr>
        <w:t>.</w:t>
      </w:r>
      <w:r w:rsidR="00BC0E58">
        <w:rPr>
          <w:rFonts w:ascii="Times New Roman" w:hAnsi="Times New Roman"/>
          <w:sz w:val="24"/>
          <w:szCs w:val="24"/>
          <w:lang w:val="es-AR"/>
        </w:rPr>
        <w:t xml:space="preserve"> </w:t>
      </w:r>
      <w:r w:rsidR="001C5679">
        <w:rPr>
          <w:rFonts w:ascii="Times New Roman" w:hAnsi="Times New Roman"/>
          <w:sz w:val="24"/>
          <w:szCs w:val="24"/>
          <w:lang w:val="es-AR"/>
        </w:rPr>
        <w:t>E</w:t>
      </w:r>
      <w:r w:rsidR="00BC0E58">
        <w:rPr>
          <w:rFonts w:ascii="Times New Roman" w:hAnsi="Times New Roman"/>
          <w:sz w:val="24"/>
          <w:szCs w:val="24"/>
          <w:lang w:val="es-AR"/>
        </w:rPr>
        <w:t>n las sociedades andinas en particular se ha demostrado ampliamente la importancia de los vínculos que se establecen con los antepasados (</w:t>
      </w:r>
      <w:r w:rsidR="00D07184">
        <w:rPr>
          <w:rFonts w:ascii="Times New Roman" w:hAnsi="Times New Roman"/>
          <w:sz w:val="24"/>
          <w:szCs w:val="24"/>
          <w:lang w:val="es-AR"/>
        </w:rPr>
        <w:t xml:space="preserve">ver </w:t>
      </w:r>
      <w:r w:rsidR="00BC0E58">
        <w:rPr>
          <w:rFonts w:ascii="Times New Roman" w:hAnsi="Times New Roman"/>
          <w:sz w:val="24"/>
          <w:szCs w:val="24"/>
          <w:lang w:val="es-AR"/>
        </w:rPr>
        <w:t xml:space="preserve">Allen 2002; </w:t>
      </w:r>
      <w:proofErr w:type="spellStart"/>
      <w:r w:rsidR="00BC0E58">
        <w:rPr>
          <w:rFonts w:ascii="Times New Roman" w:hAnsi="Times New Roman"/>
          <w:sz w:val="24"/>
          <w:szCs w:val="24"/>
          <w:lang w:val="es-AR"/>
        </w:rPr>
        <w:t>Bastien</w:t>
      </w:r>
      <w:proofErr w:type="spellEnd"/>
      <w:r w:rsidR="00BC0E58">
        <w:rPr>
          <w:rFonts w:ascii="Times New Roman" w:hAnsi="Times New Roman"/>
          <w:sz w:val="24"/>
          <w:szCs w:val="24"/>
          <w:lang w:val="es-AR"/>
        </w:rPr>
        <w:t xml:space="preserve"> 1996; entre muchos otros</w:t>
      </w:r>
      <w:r w:rsidR="00D07184">
        <w:rPr>
          <w:rFonts w:ascii="Times New Roman" w:hAnsi="Times New Roman"/>
          <w:sz w:val="24"/>
          <w:szCs w:val="24"/>
          <w:lang w:val="es-AR"/>
        </w:rPr>
        <w:t xml:space="preserve"> a nivel etnográfico; Leoni 2008; </w:t>
      </w:r>
      <w:proofErr w:type="spellStart"/>
      <w:r w:rsidR="00D07184">
        <w:rPr>
          <w:rFonts w:ascii="Times New Roman" w:hAnsi="Times New Roman"/>
          <w:sz w:val="24"/>
          <w:szCs w:val="24"/>
          <w:lang w:val="es-AR"/>
        </w:rPr>
        <w:t>Nielsen</w:t>
      </w:r>
      <w:proofErr w:type="spellEnd"/>
      <w:r w:rsidR="00D07184">
        <w:rPr>
          <w:rFonts w:ascii="Times New Roman" w:hAnsi="Times New Roman"/>
          <w:sz w:val="24"/>
          <w:szCs w:val="24"/>
          <w:lang w:val="es-AR"/>
        </w:rPr>
        <w:t xml:space="preserve"> 2006; entre otros para casos arqueológicos</w:t>
      </w:r>
      <w:r w:rsidR="00BC0E58">
        <w:rPr>
          <w:rFonts w:ascii="Times New Roman" w:hAnsi="Times New Roman"/>
          <w:sz w:val="24"/>
          <w:szCs w:val="24"/>
          <w:lang w:val="es-AR"/>
        </w:rPr>
        <w:t>).</w:t>
      </w:r>
    </w:p>
    <w:p w:rsidR="000B1B13" w:rsidRPr="007E28B6" w:rsidRDefault="00DF0EB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En este contexto, c</w:t>
      </w:r>
      <w:r w:rsidR="000B1B13" w:rsidRPr="007E28B6">
        <w:rPr>
          <w:rFonts w:ascii="Times New Roman" w:hAnsi="Times New Roman"/>
          <w:sz w:val="24"/>
          <w:szCs w:val="24"/>
          <w:lang w:val="es-AR"/>
        </w:rPr>
        <w:t xml:space="preserve">abe destacar que en el llamado Período de Desarrollos Regionales Temprano </w:t>
      </w:r>
      <w:r w:rsidR="005D6BCF" w:rsidRPr="007E28B6">
        <w:rPr>
          <w:rFonts w:ascii="Times New Roman" w:hAnsi="Times New Roman"/>
          <w:sz w:val="24"/>
          <w:szCs w:val="24"/>
          <w:lang w:val="es-AR"/>
        </w:rPr>
        <w:t xml:space="preserve">o I </w:t>
      </w:r>
      <w:r w:rsidR="000B1B13" w:rsidRPr="007E28B6">
        <w:rPr>
          <w:rFonts w:ascii="Times New Roman" w:hAnsi="Times New Roman"/>
          <w:sz w:val="24"/>
          <w:szCs w:val="24"/>
          <w:lang w:val="es-AR"/>
        </w:rPr>
        <w:t>(</w:t>
      </w:r>
      <w:proofErr w:type="spellStart"/>
      <w:r w:rsidR="000B1B13" w:rsidRPr="007E28B6">
        <w:rPr>
          <w:rFonts w:ascii="Times New Roman" w:hAnsi="Times New Roman"/>
          <w:i/>
          <w:sz w:val="24"/>
          <w:szCs w:val="24"/>
          <w:lang w:val="es-AR"/>
        </w:rPr>
        <w:t>ca</w:t>
      </w:r>
      <w:proofErr w:type="spellEnd"/>
      <w:r w:rsidR="000B1B13" w:rsidRPr="007E28B6">
        <w:rPr>
          <w:rFonts w:ascii="Times New Roman" w:hAnsi="Times New Roman"/>
          <w:sz w:val="24"/>
          <w:szCs w:val="24"/>
          <w:lang w:val="es-AR"/>
        </w:rPr>
        <w:t>. 1000-1250</w:t>
      </w:r>
      <w:r w:rsidRPr="007E28B6">
        <w:rPr>
          <w:rFonts w:ascii="Times New Roman" w:hAnsi="Times New Roman"/>
          <w:sz w:val="24"/>
          <w:szCs w:val="24"/>
          <w:lang w:val="es-AR"/>
        </w:rPr>
        <w:t xml:space="preserve"> d.C.</w:t>
      </w:r>
      <w:r w:rsidR="000B1B13" w:rsidRPr="007E28B6">
        <w:rPr>
          <w:rFonts w:ascii="Times New Roman" w:hAnsi="Times New Roman"/>
          <w:sz w:val="24"/>
          <w:szCs w:val="24"/>
          <w:lang w:val="es-AR"/>
        </w:rPr>
        <w:t>) no existen, dentro del repertorio cerámic</w:t>
      </w:r>
      <w:r w:rsidRPr="007E28B6">
        <w:rPr>
          <w:rFonts w:ascii="Times New Roman" w:hAnsi="Times New Roman"/>
          <w:sz w:val="24"/>
          <w:szCs w:val="24"/>
          <w:lang w:val="es-AR"/>
        </w:rPr>
        <w:t xml:space="preserve">o conocido, piezas cerámicas del </w:t>
      </w:r>
      <w:r w:rsidR="000B1B13" w:rsidRPr="007E28B6">
        <w:rPr>
          <w:rFonts w:ascii="Times New Roman" w:hAnsi="Times New Roman"/>
          <w:sz w:val="24"/>
          <w:szCs w:val="24"/>
          <w:lang w:val="es-AR"/>
        </w:rPr>
        <w:t>tamaño</w:t>
      </w:r>
      <w:r w:rsidRPr="007E28B6">
        <w:rPr>
          <w:rFonts w:ascii="Times New Roman" w:hAnsi="Times New Roman"/>
          <w:sz w:val="24"/>
          <w:szCs w:val="24"/>
          <w:lang w:val="es-AR"/>
        </w:rPr>
        <w:t xml:space="preserve"> de la vasija que nos ocupa</w:t>
      </w:r>
      <w:r w:rsidR="00BA7965" w:rsidRPr="007E28B6">
        <w:rPr>
          <w:rFonts w:ascii="Times New Roman" w:hAnsi="Times New Roman"/>
          <w:sz w:val="24"/>
          <w:szCs w:val="24"/>
          <w:lang w:val="es-AR"/>
        </w:rPr>
        <w:t xml:space="preserve">. </w:t>
      </w:r>
      <w:proofErr w:type="spellStart"/>
      <w:r w:rsidR="00BA7965" w:rsidRPr="007E28B6">
        <w:rPr>
          <w:rFonts w:ascii="Times New Roman" w:hAnsi="Times New Roman"/>
          <w:sz w:val="24"/>
          <w:szCs w:val="24"/>
          <w:lang w:val="es-AR"/>
        </w:rPr>
        <w:t>Nielsen</w:t>
      </w:r>
      <w:proofErr w:type="spellEnd"/>
      <w:r w:rsidR="00BA7965" w:rsidRPr="007E28B6">
        <w:rPr>
          <w:rFonts w:ascii="Times New Roman" w:hAnsi="Times New Roman"/>
          <w:sz w:val="24"/>
          <w:szCs w:val="24"/>
          <w:lang w:val="es-AR"/>
        </w:rPr>
        <w:t xml:space="preserve"> (2006</w:t>
      </w:r>
      <w:r w:rsidR="000B1B13" w:rsidRPr="007E28B6">
        <w:rPr>
          <w:rFonts w:ascii="Times New Roman" w:hAnsi="Times New Roman"/>
          <w:sz w:val="24"/>
          <w:szCs w:val="24"/>
          <w:lang w:val="es-AR"/>
        </w:rPr>
        <w:t>:</w:t>
      </w:r>
      <w:r w:rsidRPr="007E28B6">
        <w:rPr>
          <w:rFonts w:ascii="Times New Roman" w:hAnsi="Times New Roman"/>
          <w:sz w:val="24"/>
          <w:szCs w:val="24"/>
          <w:lang w:val="es-AR"/>
        </w:rPr>
        <w:t xml:space="preserve"> </w:t>
      </w:r>
      <w:r w:rsidR="000B1B13" w:rsidRPr="007E28B6">
        <w:rPr>
          <w:rFonts w:ascii="Times New Roman" w:hAnsi="Times New Roman"/>
          <w:sz w:val="24"/>
          <w:szCs w:val="24"/>
          <w:lang w:val="es-AR"/>
        </w:rPr>
        <w:t xml:space="preserve">141) sugiere que la presencia de nuevos tipos de contenedores, de mayor tamaño y </w:t>
      </w:r>
      <w:r w:rsidRPr="007E28B6">
        <w:rPr>
          <w:rFonts w:ascii="Times New Roman" w:hAnsi="Times New Roman"/>
          <w:sz w:val="24"/>
          <w:szCs w:val="24"/>
          <w:lang w:val="es-AR"/>
        </w:rPr>
        <w:t xml:space="preserve">capacidad en el </w:t>
      </w:r>
      <w:r w:rsidR="00EC2DFC">
        <w:rPr>
          <w:rFonts w:ascii="Times New Roman" w:hAnsi="Times New Roman"/>
          <w:sz w:val="24"/>
          <w:szCs w:val="24"/>
          <w:lang w:val="es-AR"/>
        </w:rPr>
        <w:t xml:space="preserve">Intermedio Tardío o </w:t>
      </w:r>
      <w:r w:rsidRPr="007E28B6">
        <w:rPr>
          <w:rFonts w:ascii="Times New Roman" w:hAnsi="Times New Roman"/>
          <w:sz w:val="24"/>
          <w:szCs w:val="24"/>
          <w:lang w:val="es-AR"/>
        </w:rPr>
        <w:t>PDR II</w:t>
      </w:r>
      <w:r w:rsidR="000B1B13" w:rsidRPr="007E28B6">
        <w:rPr>
          <w:rFonts w:ascii="Times New Roman" w:hAnsi="Times New Roman"/>
          <w:sz w:val="24"/>
          <w:szCs w:val="24"/>
          <w:lang w:val="es-AR"/>
        </w:rPr>
        <w:t xml:space="preserve"> tal vez se deba a prácticas festivas y de comensalismo ausentes en tiempos previos.</w:t>
      </w:r>
      <w:r w:rsidRPr="007E28B6">
        <w:rPr>
          <w:rFonts w:ascii="Times New Roman" w:hAnsi="Times New Roman"/>
          <w:sz w:val="24"/>
          <w:szCs w:val="24"/>
          <w:lang w:val="es-AR"/>
        </w:rPr>
        <w:t xml:space="preserve"> A ello debemos sumar la caracterización que hemos realizado del R 94, aquel donde se halló esta </w:t>
      </w:r>
      <w:r w:rsidR="00DB2095">
        <w:rPr>
          <w:rFonts w:ascii="Times New Roman" w:hAnsi="Times New Roman"/>
          <w:sz w:val="24"/>
          <w:szCs w:val="24"/>
          <w:lang w:val="es-AR"/>
        </w:rPr>
        <w:t>vasija</w:t>
      </w:r>
      <w:ins w:id="127" w:author="Usuario" w:date="2015-06-11T17:00:00Z">
        <w:r w:rsidR="00A8032C">
          <w:rPr>
            <w:rFonts w:ascii="Times New Roman" w:hAnsi="Times New Roman"/>
            <w:sz w:val="24"/>
            <w:szCs w:val="24"/>
            <w:lang w:val="es-AR"/>
          </w:rPr>
          <w:t>,</w:t>
        </w:r>
      </w:ins>
      <w:r w:rsidRPr="007E28B6">
        <w:rPr>
          <w:rFonts w:ascii="Times New Roman" w:hAnsi="Times New Roman"/>
          <w:sz w:val="24"/>
          <w:szCs w:val="24"/>
          <w:lang w:val="es-AR"/>
        </w:rPr>
        <w:t xml:space="preserve"> como un espaci</w:t>
      </w:r>
      <w:r w:rsidR="00B71FBB">
        <w:rPr>
          <w:rFonts w:ascii="Times New Roman" w:hAnsi="Times New Roman"/>
          <w:sz w:val="24"/>
          <w:szCs w:val="24"/>
          <w:lang w:val="es-AR"/>
        </w:rPr>
        <w:t xml:space="preserve">o </w:t>
      </w:r>
      <w:proofErr w:type="spellStart"/>
      <w:r w:rsidR="00B71FBB">
        <w:rPr>
          <w:rFonts w:ascii="Times New Roman" w:hAnsi="Times New Roman"/>
          <w:sz w:val="24"/>
          <w:szCs w:val="24"/>
          <w:lang w:val="es-AR"/>
        </w:rPr>
        <w:t>supradoméstico</w:t>
      </w:r>
      <w:proofErr w:type="spellEnd"/>
      <w:r w:rsidR="00B71FBB">
        <w:rPr>
          <w:rFonts w:ascii="Times New Roman" w:hAnsi="Times New Roman"/>
          <w:sz w:val="24"/>
          <w:szCs w:val="24"/>
          <w:lang w:val="es-AR"/>
        </w:rPr>
        <w:t xml:space="preserve"> de producción, </w:t>
      </w:r>
      <w:r w:rsidRPr="007E28B6">
        <w:rPr>
          <w:rFonts w:ascii="Times New Roman" w:hAnsi="Times New Roman"/>
          <w:sz w:val="24"/>
          <w:szCs w:val="24"/>
          <w:lang w:val="es-AR"/>
        </w:rPr>
        <w:t xml:space="preserve">almacenaje </w:t>
      </w:r>
      <w:r w:rsidR="00B71FBB">
        <w:rPr>
          <w:rFonts w:ascii="Times New Roman" w:hAnsi="Times New Roman"/>
          <w:sz w:val="24"/>
          <w:szCs w:val="24"/>
          <w:lang w:val="es-AR"/>
        </w:rPr>
        <w:t xml:space="preserve">y posible servicio </w:t>
      </w:r>
      <w:r w:rsidRPr="007E28B6">
        <w:rPr>
          <w:rFonts w:ascii="Times New Roman" w:hAnsi="Times New Roman"/>
          <w:sz w:val="24"/>
          <w:szCs w:val="24"/>
          <w:lang w:val="es-AR"/>
        </w:rPr>
        <w:t>de chicha</w:t>
      </w:r>
      <w:r w:rsidR="00EC2DFC">
        <w:rPr>
          <w:rFonts w:ascii="Times New Roman" w:hAnsi="Times New Roman"/>
          <w:sz w:val="24"/>
          <w:szCs w:val="24"/>
          <w:lang w:val="es-AR"/>
        </w:rPr>
        <w:t xml:space="preserve"> (</w:t>
      </w:r>
      <w:proofErr w:type="spellStart"/>
      <w:r w:rsidR="00EC2DFC">
        <w:rPr>
          <w:rFonts w:ascii="Times New Roman" w:hAnsi="Times New Roman"/>
          <w:sz w:val="24"/>
          <w:szCs w:val="24"/>
          <w:lang w:val="es-AR"/>
        </w:rPr>
        <w:t>Leibowicz</w:t>
      </w:r>
      <w:proofErr w:type="spellEnd"/>
      <w:r w:rsidR="00EC2DFC">
        <w:rPr>
          <w:rFonts w:ascii="Times New Roman" w:hAnsi="Times New Roman"/>
          <w:sz w:val="24"/>
          <w:szCs w:val="24"/>
          <w:lang w:val="es-AR"/>
        </w:rPr>
        <w:t xml:space="preserve"> 2013</w:t>
      </w:r>
      <w:r w:rsidR="00AD038F">
        <w:rPr>
          <w:rFonts w:ascii="Times New Roman" w:hAnsi="Times New Roman"/>
          <w:sz w:val="24"/>
          <w:szCs w:val="24"/>
          <w:lang w:val="es-AR"/>
        </w:rPr>
        <w:t>b</w:t>
      </w:r>
      <w:r w:rsidR="00B10319" w:rsidRPr="007E28B6">
        <w:rPr>
          <w:rFonts w:ascii="Times New Roman" w:hAnsi="Times New Roman"/>
          <w:sz w:val="24"/>
          <w:szCs w:val="24"/>
          <w:lang w:val="es-AR"/>
        </w:rPr>
        <w:t>)</w:t>
      </w:r>
      <w:r w:rsidRPr="007E28B6">
        <w:rPr>
          <w:rFonts w:ascii="Times New Roman" w:hAnsi="Times New Roman"/>
          <w:sz w:val="24"/>
          <w:szCs w:val="24"/>
          <w:lang w:val="es-AR"/>
        </w:rPr>
        <w:t xml:space="preserve">. Un recinto que trascendía una escala de tipo familiar o la capacidad de consumo </w:t>
      </w:r>
      <w:r w:rsidR="00B10319" w:rsidRPr="007E28B6">
        <w:rPr>
          <w:rFonts w:ascii="Times New Roman" w:hAnsi="Times New Roman"/>
          <w:sz w:val="24"/>
          <w:szCs w:val="24"/>
          <w:lang w:val="es-AR"/>
        </w:rPr>
        <w:t>de una unidad dom</w:t>
      </w:r>
      <w:ins w:id="128" w:author="Usuario" w:date="2015-06-11T17:01:00Z">
        <w:r w:rsidR="00A8032C">
          <w:rPr>
            <w:rFonts w:ascii="Times New Roman" w:hAnsi="Times New Roman"/>
            <w:sz w:val="24"/>
            <w:szCs w:val="24"/>
            <w:lang w:val="es-AR"/>
          </w:rPr>
          <w:t>é</w:t>
        </w:r>
      </w:ins>
      <w:del w:id="129" w:author="Usuario" w:date="2015-06-11T17:00:00Z">
        <w:r w:rsidR="00B10319" w:rsidRPr="007E28B6" w:rsidDel="00A8032C">
          <w:rPr>
            <w:rFonts w:ascii="Times New Roman" w:hAnsi="Times New Roman"/>
            <w:sz w:val="24"/>
            <w:szCs w:val="24"/>
            <w:lang w:val="es-AR"/>
          </w:rPr>
          <w:delText>e</w:delText>
        </w:r>
      </w:del>
      <w:r w:rsidR="00B10319" w:rsidRPr="007E28B6">
        <w:rPr>
          <w:rFonts w:ascii="Times New Roman" w:hAnsi="Times New Roman"/>
          <w:sz w:val="24"/>
          <w:szCs w:val="24"/>
          <w:lang w:val="es-AR"/>
        </w:rPr>
        <w:t xml:space="preserve">stica, y que </w:t>
      </w:r>
      <w:r w:rsidRPr="007E28B6">
        <w:rPr>
          <w:rFonts w:ascii="Times New Roman" w:hAnsi="Times New Roman"/>
          <w:sz w:val="24"/>
          <w:szCs w:val="24"/>
          <w:lang w:val="es-AR"/>
        </w:rPr>
        <w:t xml:space="preserve">podría haber funcionado, en algún momento de su historia de vida, como </w:t>
      </w:r>
      <w:r w:rsidR="00A90377">
        <w:rPr>
          <w:rFonts w:ascii="Times New Roman" w:hAnsi="Times New Roman"/>
          <w:sz w:val="24"/>
          <w:szCs w:val="24"/>
          <w:lang w:val="es-AR"/>
        </w:rPr>
        <w:t xml:space="preserve">un </w:t>
      </w:r>
      <w:r w:rsidRPr="007E28B6">
        <w:rPr>
          <w:rFonts w:ascii="Times New Roman" w:hAnsi="Times New Roman"/>
          <w:sz w:val="24"/>
          <w:szCs w:val="24"/>
          <w:lang w:val="es-AR"/>
        </w:rPr>
        <w:t>lugar que suministraría bebidas alcohólicas a un sector del sitio.</w:t>
      </w:r>
      <w:r w:rsidR="00B10319" w:rsidRPr="007E28B6">
        <w:rPr>
          <w:rFonts w:ascii="Times New Roman" w:hAnsi="Times New Roman"/>
          <w:sz w:val="24"/>
          <w:szCs w:val="24"/>
          <w:lang w:val="es-AR"/>
        </w:rPr>
        <w:t xml:space="preserve"> </w:t>
      </w:r>
    </w:p>
    <w:p w:rsidR="00B10319" w:rsidRPr="00C143A0" w:rsidRDefault="00B1031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La importancia de este espacio</w:t>
      </w:r>
      <w:r w:rsidR="00DE449B" w:rsidRPr="007E28B6">
        <w:rPr>
          <w:rFonts w:ascii="Times New Roman" w:hAnsi="Times New Roman"/>
          <w:sz w:val="24"/>
          <w:szCs w:val="24"/>
          <w:lang w:val="es-AR"/>
        </w:rPr>
        <w:t xml:space="preserve">, donde la </w:t>
      </w:r>
      <w:r w:rsidR="00DB2095">
        <w:rPr>
          <w:rFonts w:ascii="Times New Roman" w:hAnsi="Times New Roman"/>
          <w:sz w:val="24"/>
          <w:szCs w:val="24"/>
          <w:lang w:val="es-AR"/>
        </w:rPr>
        <w:t>vasija</w:t>
      </w:r>
      <w:r w:rsidR="00DE449B" w:rsidRPr="007E28B6">
        <w:rPr>
          <w:rFonts w:ascii="Times New Roman" w:hAnsi="Times New Roman"/>
          <w:sz w:val="24"/>
          <w:szCs w:val="24"/>
          <w:lang w:val="es-AR"/>
        </w:rPr>
        <w:t xml:space="preserve"> “Isla” formo parte de un entretejido de prácticas y relaciones,</w:t>
      </w:r>
      <w:r w:rsidRPr="007E28B6">
        <w:rPr>
          <w:rFonts w:ascii="Times New Roman" w:hAnsi="Times New Roman"/>
          <w:sz w:val="24"/>
          <w:szCs w:val="24"/>
          <w:lang w:val="es-AR"/>
        </w:rPr>
        <w:t xml:space="preserve"> se pone de relevancia al tener en cuenta que el consumo de la chicha, se encuentra firmemente relacionado con ocasiones especiales y/o festivas</w:t>
      </w:r>
      <w:r w:rsidR="00DE449B" w:rsidRPr="007E28B6">
        <w:rPr>
          <w:rFonts w:ascii="Times New Roman" w:hAnsi="Times New Roman"/>
          <w:color w:val="000000"/>
          <w:sz w:val="24"/>
          <w:szCs w:val="24"/>
          <w:lang w:val="es-AR"/>
        </w:rPr>
        <w:t xml:space="preserve">, y que </w:t>
      </w:r>
      <w:r w:rsidRPr="007E28B6">
        <w:rPr>
          <w:rStyle w:val="hps"/>
          <w:rFonts w:ascii="Times New Roman" w:hAnsi="Times New Roman"/>
          <w:color w:val="000000"/>
          <w:sz w:val="24"/>
          <w:szCs w:val="24"/>
          <w:lang w:val="es-AR"/>
        </w:rPr>
        <w:t>el papel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central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chicha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 vida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social y</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ritual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andina tiene profundas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raíces históricas,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alcanzando desde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 xml:space="preserve">tiempos de los </w:t>
      </w:r>
      <w:proofErr w:type="spellStart"/>
      <w:r w:rsidRPr="007E28B6">
        <w:rPr>
          <w:rStyle w:val="hps"/>
          <w:rFonts w:ascii="Times New Roman" w:hAnsi="Times New Roman"/>
          <w:color w:val="000000"/>
          <w:sz w:val="24"/>
          <w:szCs w:val="24"/>
          <w:lang w:val="es-AR"/>
        </w:rPr>
        <w:t>Inkas</w:t>
      </w:r>
      <w:proofErr w:type="spellEnd"/>
      <w:r w:rsidRPr="007E28B6">
        <w:rPr>
          <w:rFonts w:ascii="Times New Roman" w:hAnsi="Times New Roman"/>
          <w:color w:val="000000"/>
          <w:sz w:val="24"/>
          <w:szCs w:val="24"/>
          <w:lang w:val="es-AR"/>
        </w:rPr>
        <w:t xml:space="preserve"> hasta </w:t>
      </w:r>
      <w:r w:rsidRPr="007E28B6">
        <w:rPr>
          <w:rStyle w:val="hps"/>
          <w:rFonts w:ascii="Times New Roman" w:hAnsi="Times New Roman"/>
          <w:color w:val="000000"/>
          <w:sz w:val="24"/>
          <w:szCs w:val="24"/>
          <w:lang w:val="es-AR"/>
        </w:rPr>
        <w:t>por lo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menos</w:t>
      </w:r>
      <w:r w:rsidR="009E4AA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Horizonte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Medio (Allen 2008:</w:t>
      </w:r>
      <w:r w:rsidRPr="007E28B6">
        <w:rPr>
          <w:rFonts w:ascii="Times New Roman" w:hAnsi="Times New Roman"/>
          <w:color w:val="000000"/>
          <w:sz w:val="24"/>
          <w:szCs w:val="24"/>
          <w:lang w:val="es-AR"/>
        </w:rPr>
        <w:t>28).</w:t>
      </w:r>
      <w:r w:rsidR="00C143A0">
        <w:rPr>
          <w:rFonts w:ascii="Times New Roman" w:hAnsi="Times New Roman"/>
          <w:color w:val="000000"/>
          <w:sz w:val="24"/>
          <w:szCs w:val="24"/>
          <w:lang w:val="es-AR"/>
        </w:rPr>
        <w:t xml:space="preserve"> </w:t>
      </w:r>
      <w:r w:rsidR="00C143A0">
        <w:rPr>
          <w:rFonts w:ascii="Times New Roman" w:hAnsi="Times New Roman"/>
          <w:sz w:val="24"/>
          <w:szCs w:val="24"/>
          <w:lang w:val="es-AR"/>
        </w:rPr>
        <w:t>Beber chicha</w:t>
      </w:r>
      <w:r w:rsidR="00C143A0" w:rsidRPr="00C143A0">
        <w:rPr>
          <w:rFonts w:ascii="Times New Roman" w:hAnsi="Times New Roman"/>
          <w:sz w:val="24"/>
          <w:szCs w:val="24"/>
          <w:lang w:val="es-AR"/>
        </w:rPr>
        <w:t xml:space="preserve"> es una actividad comunitaria, </w:t>
      </w:r>
      <w:r w:rsidR="00C143A0">
        <w:rPr>
          <w:rFonts w:ascii="Times New Roman" w:hAnsi="Times New Roman"/>
          <w:sz w:val="24"/>
          <w:szCs w:val="24"/>
          <w:lang w:val="es-AR"/>
        </w:rPr>
        <w:t>que</w:t>
      </w:r>
      <w:r w:rsidR="00C143A0" w:rsidRPr="00C143A0">
        <w:rPr>
          <w:rFonts w:ascii="Times New Roman" w:hAnsi="Times New Roman"/>
          <w:sz w:val="24"/>
          <w:szCs w:val="24"/>
          <w:lang w:val="es-AR"/>
        </w:rPr>
        <w:t xml:space="preserve"> se utiliza como una forma de comunicación con los antepasados ​​y el mundo animado</w:t>
      </w:r>
      <w:r w:rsidR="00C143A0">
        <w:rPr>
          <w:rFonts w:ascii="Times New Roman" w:hAnsi="Times New Roman"/>
          <w:sz w:val="24"/>
          <w:szCs w:val="24"/>
          <w:lang w:val="es-AR"/>
        </w:rPr>
        <w:t xml:space="preserve"> (Sillar 2009).</w:t>
      </w:r>
    </w:p>
    <w:p w:rsidR="00C5646A" w:rsidRPr="007E28B6" w:rsidRDefault="00B10319" w:rsidP="00E348F9">
      <w:pPr>
        <w:autoSpaceDE w:val="0"/>
        <w:autoSpaceDN w:val="0"/>
        <w:adjustRightInd w:val="0"/>
        <w:spacing w:line="360" w:lineRule="auto"/>
        <w:jc w:val="both"/>
        <w:rPr>
          <w:rFonts w:ascii="Times New Roman" w:hAnsi="Times New Roman"/>
          <w:color w:val="000000"/>
          <w:sz w:val="24"/>
          <w:szCs w:val="24"/>
          <w:lang w:val="es-AR"/>
        </w:rPr>
      </w:pPr>
      <w:r w:rsidRPr="007E28B6">
        <w:rPr>
          <w:rStyle w:val="hps"/>
          <w:rFonts w:ascii="Times New Roman" w:hAnsi="Times New Roman"/>
          <w:color w:val="000000"/>
          <w:sz w:val="24"/>
          <w:szCs w:val="24"/>
          <w:lang w:val="es-AR"/>
        </w:rPr>
        <w:t>A su vez, los registros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etnohistóricos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señalan que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las bebidas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fermentadas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eran muy apreciadas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fundamentales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 estas reuniones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 xml:space="preserve">ceremoniales, ya que mediante el consumo del alcohol los participantes se transforman y alimentan a sus antepasados por medio de su propio consumo, y </w:t>
      </w:r>
      <w:r w:rsidRPr="007E28B6">
        <w:rPr>
          <w:rFonts w:ascii="Times New Roman" w:hAnsi="Times New Roman"/>
          <w:color w:val="000000"/>
          <w:sz w:val="24"/>
          <w:szCs w:val="24"/>
          <w:lang w:val="es-AR"/>
        </w:rPr>
        <w:t>l</w:t>
      </w:r>
      <w:r w:rsidRPr="007E28B6">
        <w:rPr>
          <w:rStyle w:val="hps"/>
          <w:rFonts w:ascii="Times New Roman" w:hAnsi="Times New Roman"/>
          <w:color w:val="000000"/>
          <w:sz w:val="24"/>
          <w:szCs w:val="24"/>
          <w:lang w:val="es-AR"/>
        </w:rPr>
        <w:t>a alimentación de los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antepasados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esta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manera 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una parte esencial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 xml:space="preserve">ritual en los Andes </w:t>
      </w:r>
      <w:r w:rsidR="00C5646A" w:rsidRPr="007E28B6">
        <w:rPr>
          <w:rFonts w:ascii="Times New Roman" w:hAnsi="Times New Roman"/>
          <w:sz w:val="24"/>
          <w:szCs w:val="24"/>
          <w:lang w:val="es-AR"/>
        </w:rPr>
        <w:t>(</w:t>
      </w:r>
      <w:proofErr w:type="spellStart"/>
      <w:r w:rsidR="00C5646A" w:rsidRPr="007E28B6">
        <w:rPr>
          <w:rFonts w:ascii="Times New Roman" w:hAnsi="Times New Roman"/>
          <w:sz w:val="24"/>
          <w:szCs w:val="24"/>
          <w:lang w:val="es-AR"/>
        </w:rPr>
        <w:t>Hastorf</w:t>
      </w:r>
      <w:proofErr w:type="spellEnd"/>
      <w:r w:rsidR="00C5646A" w:rsidRPr="007E28B6">
        <w:rPr>
          <w:rFonts w:ascii="Times New Roman" w:hAnsi="Times New Roman"/>
          <w:sz w:val="24"/>
          <w:szCs w:val="24"/>
          <w:lang w:val="es-AR"/>
        </w:rPr>
        <w:t xml:space="preserve"> 2003</w:t>
      </w:r>
      <w:r w:rsidRPr="007E28B6">
        <w:rPr>
          <w:rFonts w:ascii="Times New Roman" w:hAnsi="Times New Roman"/>
          <w:sz w:val="24"/>
          <w:szCs w:val="24"/>
          <w:lang w:val="es-AR"/>
        </w:rPr>
        <w:t>)</w:t>
      </w:r>
      <w:r w:rsidRPr="007E28B6">
        <w:rPr>
          <w:rFonts w:ascii="Times New Roman" w:hAnsi="Times New Roman"/>
          <w:color w:val="000000"/>
          <w:sz w:val="24"/>
          <w:szCs w:val="24"/>
          <w:lang w:val="es-AR"/>
        </w:rPr>
        <w:t>.</w:t>
      </w:r>
      <w:r w:rsidRPr="007E28B6">
        <w:rPr>
          <w:rStyle w:val="hps"/>
          <w:rFonts w:ascii="Times New Roman" w:hAnsi="Times New Roman"/>
          <w:color w:val="000000"/>
          <w:sz w:val="24"/>
          <w:szCs w:val="24"/>
          <w:lang w:val="es-AR"/>
        </w:rPr>
        <w:t xml:space="preserve"> De esta forma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producción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consumo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alcohol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son elementos fundamentales 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creación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identidades</w:t>
      </w:r>
      <w:r w:rsidRPr="007E28B6">
        <w:rPr>
          <w:rFonts w:ascii="Times New Roman" w:hAnsi="Times New Roman"/>
          <w:color w:val="000000"/>
          <w:sz w:val="24"/>
          <w:szCs w:val="24"/>
          <w:lang w:val="es-AR"/>
        </w:rPr>
        <w:t xml:space="preserve">, en </w:t>
      </w:r>
      <w:r w:rsidRPr="007E28B6">
        <w:rPr>
          <w:rStyle w:val="hps"/>
          <w:rFonts w:ascii="Times New Roman" w:hAnsi="Times New Roman"/>
          <w:color w:val="000000"/>
          <w:sz w:val="24"/>
          <w:szCs w:val="24"/>
          <w:lang w:val="es-AR"/>
        </w:rPr>
        <w:t>la construcción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sostén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relaciones de poder</w:t>
      </w:r>
      <w:r w:rsidRPr="007E28B6">
        <w:rPr>
          <w:rFonts w:ascii="Times New Roman" w:hAnsi="Times New Roman"/>
          <w:color w:val="000000"/>
          <w:sz w:val="24"/>
          <w:szCs w:val="24"/>
          <w:lang w:val="es-AR"/>
        </w:rPr>
        <w:t xml:space="preserve">, en </w:t>
      </w:r>
      <w:r w:rsidRPr="007E28B6">
        <w:rPr>
          <w:rStyle w:val="hps"/>
          <w:rFonts w:ascii="Times New Roman" w:hAnsi="Times New Roman"/>
          <w:color w:val="000000"/>
          <w:sz w:val="24"/>
          <w:szCs w:val="24"/>
          <w:lang w:val="es-AR"/>
        </w:rPr>
        <w:t>el funcionamiento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las redes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sociales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en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prácticas religiosas, demostrándose</w:t>
      </w:r>
      <w:r w:rsidRPr="007E28B6">
        <w:rPr>
          <w:rFonts w:ascii="Times New Roman" w:hAnsi="Times New Roman"/>
          <w:sz w:val="24"/>
          <w:szCs w:val="24"/>
          <w:lang w:val="es-AR"/>
        </w:rPr>
        <w:t xml:space="preserve"> </w:t>
      </w:r>
      <w:r w:rsidRPr="007E28B6">
        <w:rPr>
          <w:rStyle w:val="hps"/>
          <w:rFonts w:ascii="Times New Roman" w:hAnsi="Times New Roman"/>
          <w:color w:val="000000"/>
          <w:sz w:val="24"/>
          <w:szCs w:val="24"/>
          <w:lang w:val="es-AR"/>
        </w:rPr>
        <w:t>el papel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central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que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el alcohol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ha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desempeñado durante mucho tiempo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los Andes (</w:t>
      </w:r>
      <w:proofErr w:type="spellStart"/>
      <w:r w:rsidRPr="007E28B6">
        <w:rPr>
          <w:rStyle w:val="hps"/>
          <w:rFonts w:ascii="Times New Roman" w:hAnsi="Times New Roman"/>
          <w:color w:val="000000"/>
          <w:sz w:val="24"/>
          <w:szCs w:val="24"/>
          <w:lang w:val="es-AR"/>
        </w:rPr>
        <w:t>Jennings</w:t>
      </w:r>
      <w:proofErr w:type="spellEnd"/>
      <w:r w:rsidRPr="007E28B6">
        <w:rPr>
          <w:rStyle w:val="hps"/>
          <w:rFonts w:ascii="Times New Roman" w:hAnsi="Times New Roman"/>
          <w:color w:val="000000"/>
          <w:sz w:val="24"/>
          <w:szCs w:val="24"/>
          <w:lang w:val="es-AR"/>
        </w:rPr>
        <w:t xml:space="preserve"> y </w:t>
      </w:r>
      <w:proofErr w:type="spellStart"/>
      <w:r w:rsidRPr="007E28B6">
        <w:rPr>
          <w:rStyle w:val="hps"/>
          <w:rFonts w:ascii="Times New Roman" w:hAnsi="Times New Roman"/>
          <w:color w:val="000000"/>
          <w:sz w:val="24"/>
          <w:szCs w:val="24"/>
          <w:lang w:val="es-AR"/>
        </w:rPr>
        <w:t>Bowser</w:t>
      </w:r>
      <w:proofErr w:type="spellEnd"/>
      <w:r w:rsidRPr="007E28B6">
        <w:rPr>
          <w:rStyle w:val="hps"/>
          <w:rFonts w:ascii="Times New Roman" w:hAnsi="Times New Roman"/>
          <w:color w:val="000000"/>
          <w:sz w:val="24"/>
          <w:szCs w:val="24"/>
          <w:lang w:val="es-AR"/>
        </w:rPr>
        <w:t xml:space="preserve"> 2008)</w:t>
      </w:r>
      <w:r w:rsidRPr="007E28B6">
        <w:rPr>
          <w:rFonts w:ascii="Times New Roman" w:hAnsi="Times New Roman"/>
          <w:color w:val="000000"/>
          <w:sz w:val="24"/>
          <w:szCs w:val="24"/>
          <w:lang w:val="es-AR"/>
        </w:rPr>
        <w:t xml:space="preserve">. </w:t>
      </w:r>
    </w:p>
    <w:p w:rsidR="00C20C8D" w:rsidRPr="007E28B6" w:rsidRDefault="00EC2DFC" w:rsidP="00E348F9">
      <w:pPr>
        <w:spacing w:line="360" w:lineRule="auto"/>
        <w:jc w:val="both"/>
        <w:rPr>
          <w:rFonts w:ascii="Times New Roman" w:hAnsi="Times New Roman"/>
          <w:sz w:val="24"/>
          <w:szCs w:val="24"/>
          <w:lang w:val="es-AR"/>
        </w:rPr>
      </w:pPr>
      <w:r>
        <w:rPr>
          <w:rFonts w:ascii="Times New Roman" w:hAnsi="Times New Roman"/>
          <w:sz w:val="24"/>
          <w:szCs w:val="24"/>
          <w:lang w:val="es-AR"/>
        </w:rPr>
        <w:t xml:space="preserve">Así, </w:t>
      </w:r>
      <w:r w:rsidR="00DF0EB7" w:rsidRPr="007E28B6">
        <w:rPr>
          <w:rFonts w:ascii="Times New Roman" w:hAnsi="Times New Roman"/>
          <w:sz w:val="24"/>
          <w:szCs w:val="24"/>
          <w:lang w:val="es-AR"/>
        </w:rPr>
        <w:t>esta vasija</w:t>
      </w:r>
      <w:r w:rsidR="00033F84" w:rsidRPr="007E28B6">
        <w:rPr>
          <w:rFonts w:ascii="Times New Roman" w:hAnsi="Times New Roman"/>
          <w:sz w:val="24"/>
          <w:szCs w:val="24"/>
          <w:lang w:val="es-AR"/>
        </w:rPr>
        <w:t xml:space="preserve">, que mixtura características </w:t>
      </w:r>
      <w:r>
        <w:rPr>
          <w:rFonts w:ascii="Times New Roman" w:hAnsi="Times New Roman"/>
          <w:sz w:val="24"/>
          <w:szCs w:val="24"/>
          <w:lang w:val="es-AR"/>
        </w:rPr>
        <w:t xml:space="preserve">y significados </w:t>
      </w:r>
      <w:r w:rsidR="00033F84" w:rsidRPr="007E28B6">
        <w:rPr>
          <w:rFonts w:ascii="Times New Roman" w:hAnsi="Times New Roman"/>
          <w:sz w:val="24"/>
          <w:szCs w:val="24"/>
          <w:lang w:val="es-AR"/>
        </w:rPr>
        <w:t xml:space="preserve">de distintos tiempos y </w:t>
      </w:r>
      <w:r>
        <w:rPr>
          <w:rFonts w:ascii="Times New Roman" w:hAnsi="Times New Roman"/>
          <w:sz w:val="24"/>
          <w:szCs w:val="24"/>
          <w:lang w:val="es-AR"/>
        </w:rPr>
        <w:t>lugares</w:t>
      </w:r>
      <w:r w:rsidR="00033F84" w:rsidRPr="007E28B6">
        <w:rPr>
          <w:rFonts w:ascii="Times New Roman" w:hAnsi="Times New Roman"/>
          <w:sz w:val="24"/>
          <w:szCs w:val="24"/>
          <w:lang w:val="es-AR"/>
        </w:rPr>
        <w:t>,</w:t>
      </w:r>
      <w:r w:rsidR="00DF0EB7" w:rsidRPr="007E28B6">
        <w:rPr>
          <w:rFonts w:ascii="Times New Roman" w:hAnsi="Times New Roman"/>
          <w:sz w:val="24"/>
          <w:szCs w:val="24"/>
          <w:lang w:val="es-AR"/>
        </w:rPr>
        <w:t xml:space="preserve"> es testigo y protagonista de un contexto</w:t>
      </w:r>
      <w:r w:rsidR="00C20C8D" w:rsidRPr="007E28B6">
        <w:rPr>
          <w:rFonts w:ascii="Times New Roman" w:hAnsi="Times New Roman"/>
          <w:sz w:val="24"/>
          <w:szCs w:val="24"/>
          <w:lang w:val="es-AR"/>
        </w:rPr>
        <w:t>, de un espacio y de prácticas</w:t>
      </w:r>
      <w:r w:rsidR="00DF0EB7" w:rsidRPr="007E28B6">
        <w:rPr>
          <w:rFonts w:ascii="Times New Roman" w:hAnsi="Times New Roman"/>
          <w:sz w:val="24"/>
          <w:szCs w:val="24"/>
          <w:lang w:val="es-AR"/>
        </w:rPr>
        <w:t xml:space="preserve"> donde</w:t>
      </w:r>
      <w:r w:rsidR="00033F84" w:rsidRPr="007E28B6">
        <w:rPr>
          <w:rFonts w:ascii="Times New Roman" w:hAnsi="Times New Roman"/>
          <w:sz w:val="24"/>
          <w:szCs w:val="24"/>
          <w:lang w:val="es-AR"/>
        </w:rPr>
        <w:t xml:space="preserve"> se pone en juego, y se intenta reproducir, la representación que</w:t>
      </w:r>
      <w:r w:rsidR="00A90377">
        <w:rPr>
          <w:rFonts w:ascii="Times New Roman" w:hAnsi="Times New Roman"/>
          <w:sz w:val="24"/>
          <w:szCs w:val="24"/>
          <w:lang w:val="es-AR"/>
        </w:rPr>
        <w:t xml:space="preserve"> la sociedad tiene de sí misma</w:t>
      </w:r>
      <w:r w:rsidR="00033F84" w:rsidRPr="007E28B6">
        <w:rPr>
          <w:rFonts w:ascii="Times New Roman" w:hAnsi="Times New Roman"/>
          <w:sz w:val="24"/>
          <w:szCs w:val="24"/>
          <w:lang w:val="es-AR"/>
        </w:rPr>
        <w:t xml:space="preserve">. </w:t>
      </w:r>
      <w:r w:rsidR="00C20C8D" w:rsidRPr="007E28B6">
        <w:rPr>
          <w:rFonts w:ascii="Times New Roman" w:hAnsi="Times New Roman"/>
          <w:sz w:val="24"/>
          <w:szCs w:val="24"/>
          <w:lang w:val="es-AR"/>
        </w:rPr>
        <w:t xml:space="preserve">Todo esto ocurría </w:t>
      </w:r>
      <w:r w:rsidR="00A90377">
        <w:rPr>
          <w:rFonts w:ascii="Times New Roman" w:hAnsi="Times New Roman"/>
          <w:sz w:val="24"/>
          <w:szCs w:val="24"/>
          <w:lang w:val="es-AR"/>
        </w:rPr>
        <w:t xml:space="preserve">en un asentamiento cuya </w:t>
      </w:r>
      <w:r w:rsidR="00C20C8D" w:rsidRPr="007E28B6">
        <w:rPr>
          <w:rFonts w:ascii="Times New Roman" w:hAnsi="Times New Roman"/>
          <w:sz w:val="24"/>
          <w:szCs w:val="24"/>
          <w:lang w:val="es-AR"/>
        </w:rPr>
        <w:t>configuración arquitectónica y espacial enfatizaba la proximidad espacial, donde se habitaba inmerso en un mundo</w:t>
      </w:r>
      <w:r w:rsidR="00A90377">
        <w:rPr>
          <w:rFonts w:ascii="Times New Roman" w:hAnsi="Times New Roman"/>
          <w:sz w:val="24"/>
          <w:szCs w:val="24"/>
          <w:lang w:val="es-AR"/>
        </w:rPr>
        <w:t xml:space="preserve"> material redundante y uniforme. Allí,</w:t>
      </w:r>
      <w:r w:rsidR="00C20C8D" w:rsidRPr="007E28B6">
        <w:rPr>
          <w:rFonts w:ascii="Times New Roman" w:hAnsi="Times New Roman"/>
          <w:sz w:val="24"/>
          <w:szCs w:val="24"/>
          <w:lang w:val="es-AR"/>
        </w:rPr>
        <w:t xml:space="preserve"> la falta de diferencias significativas, la cercanía física y perceptiva de las unidades dom</w:t>
      </w:r>
      <w:ins w:id="130" w:author="Usuario" w:date="2015-06-11T17:06:00Z">
        <w:r w:rsidR="000744D3">
          <w:rPr>
            <w:rFonts w:ascii="Times New Roman" w:hAnsi="Times New Roman"/>
            <w:sz w:val="24"/>
            <w:szCs w:val="24"/>
            <w:lang w:val="es-AR"/>
          </w:rPr>
          <w:t>é</w:t>
        </w:r>
      </w:ins>
      <w:del w:id="131" w:author="Usuario" w:date="2015-06-11T17:06:00Z">
        <w:r w:rsidR="00C20C8D" w:rsidRPr="007E28B6" w:rsidDel="000744D3">
          <w:rPr>
            <w:rFonts w:ascii="Times New Roman" w:hAnsi="Times New Roman"/>
            <w:sz w:val="24"/>
            <w:szCs w:val="24"/>
            <w:lang w:val="es-AR"/>
          </w:rPr>
          <w:delText>e</w:delText>
        </w:r>
      </w:del>
      <w:r w:rsidR="00C20C8D" w:rsidRPr="007E28B6">
        <w:rPr>
          <w:rFonts w:ascii="Times New Roman" w:hAnsi="Times New Roman"/>
          <w:sz w:val="24"/>
          <w:szCs w:val="24"/>
          <w:lang w:val="es-AR"/>
        </w:rPr>
        <w:t>sticas, originaba una forma de habitar que enfatizaba una forma de vida social comunitaria y fuertemente integrada</w:t>
      </w:r>
      <w:r w:rsidR="00773D5D" w:rsidRPr="007E28B6">
        <w:rPr>
          <w:rFonts w:ascii="Times New Roman" w:hAnsi="Times New Roman"/>
          <w:sz w:val="24"/>
          <w:szCs w:val="24"/>
          <w:lang w:val="es-AR"/>
        </w:rPr>
        <w:t xml:space="preserve"> (</w:t>
      </w:r>
      <w:proofErr w:type="spellStart"/>
      <w:r w:rsidR="00773D5D" w:rsidRPr="007E28B6">
        <w:rPr>
          <w:rFonts w:ascii="Times New Roman" w:hAnsi="Times New Roman"/>
          <w:sz w:val="24"/>
          <w:szCs w:val="24"/>
          <w:lang w:val="es-AR"/>
        </w:rPr>
        <w:t>Leibowicz</w:t>
      </w:r>
      <w:proofErr w:type="spellEnd"/>
      <w:r w:rsidR="00773D5D" w:rsidRPr="007E28B6">
        <w:rPr>
          <w:rFonts w:ascii="Times New Roman" w:hAnsi="Times New Roman"/>
          <w:sz w:val="24"/>
          <w:szCs w:val="24"/>
          <w:lang w:val="es-AR"/>
        </w:rPr>
        <w:t xml:space="preserve"> 2012)</w:t>
      </w:r>
      <w:r w:rsidR="00C20C8D" w:rsidRPr="007E28B6">
        <w:rPr>
          <w:rFonts w:ascii="Times New Roman" w:hAnsi="Times New Roman"/>
          <w:sz w:val="24"/>
          <w:szCs w:val="24"/>
          <w:lang w:val="es-AR"/>
        </w:rPr>
        <w:t xml:space="preserve">. </w:t>
      </w:r>
    </w:p>
    <w:p w:rsidR="00B26CE9" w:rsidRPr="007E28B6" w:rsidRDefault="00A90377" w:rsidP="00E348F9">
      <w:pPr>
        <w:spacing w:line="360" w:lineRule="auto"/>
        <w:jc w:val="both"/>
        <w:rPr>
          <w:rFonts w:ascii="Times New Roman" w:hAnsi="Times New Roman"/>
          <w:sz w:val="24"/>
          <w:szCs w:val="24"/>
          <w:lang w:val="es-AR"/>
        </w:rPr>
      </w:pPr>
      <w:r>
        <w:rPr>
          <w:rFonts w:ascii="Times New Roman" w:hAnsi="Times New Roman"/>
          <w:sz w:val="24"/>
          <w:szCs w:val="24"/>
          <w:lang w:val="es-AR"/>
        </w:rPr>
        <w:t>Si se tiene en cuenta que l</w:t>
      </w:r>
      <w:r w:rsidR="006C53E2" w:rsidRPr="007302AA">
        <w:rPr>
          <w:rFonts w:ascii="Times New Roman" w:hAnsi="Times New Roman"/>
          <w:sz w:val="24"/>
          <w:szCs w:val="24"/>
          <w:lang w:val="es-AR"/>
        </w:rPr>
        <w:t xml:space="preserve">a cultura material es evocativa, corporiza y fija determinadas narrativas, dejando otras de lado, </w:t>
      </w:r>
      <w:r>
        <w:rPr>
          <w:rFonts w:ascii="Times New Roman" w:hAnsi="Times New Roman"/>
          <w:sz w:val="24"/>
          <w:szCs w:val="24"/>
          <w:lang w:val="es-AR"/>
        </w:rPr>
        <w:t xml:space="preserve">al tiempo que </w:t>
      </w:r>
      <w:r w:rsidR="006C53E2" w:rsidRPr="007302AA">
        <w:rPr>
          <w:rFonts w:ascii="Times New Roman" w:hAnsi="Times New Roman"/>
          <w:sz w:val="24"/>
          <w:szCs w:val="24"/>
          <w:lang w:val="es-AR"/>
        </w:rPr>
        <w:t>produce imágenes mentales, formando, estimulando, produci</w:t>
      </w:r>
      <w:r w:rsidR="007302AA" w:rsidRPr="007302AA">
        <w:rPr>
          <w:rFonts w:ascii="Times New Roman" w:hAnsi="Times New Roman"/>
          <w:sz w:val="24"/>
          <w:szCs w:val="24"/>
          <w:lang w:val="es-AR"/>
        </w:rPr>
        <w:t>endo (y reproduciendo) memorias</w:t>
      </w:r>
      <w:r>
        <w:rPr>
          <w:rFonts w:ascii="Times New Roman" w:hAnsi="Times New Roman"/>
          <w:sz w:val="24"/>
          <w:szCs w:val="24"/>
          <w:lang w:val="es-AR"/>
        </w:rPr>
        <w:t>, p</w:t>
      </w:r>
      <w:r w:rsidR="00F323EA" w:rsidRPr="007302AA">
        <w:rPr>
          <w:rFonts w:ascii="Times New Roman" w:hAnsi="Times New Roman"/>
          <w:sz w:val="24"/>
          <w:szCs w:val="24"/>
          <w:lang w:val="es-AR"/>
        </w:rPr>
        <w:t>uede pensarse</w:t>
      </w:r>
      <w:r w:rsidR="00876F6D" w:rsidRPr="007302AA">
        <w:rPr>
          <w:rFonts w:ascii="Times New Roman" w:hAnsi="Times New Roman"/>
          <w:sz w:val="24"/>
          <w:szCs w:val="24"/>
          <w:lang w:val="es-AR"/>
        </w:rPr>
        <w:t xml:space="preserve"> en esta peculiar vasija como un elemento que se encuentra t</w:t>
      </w:r>
      <w:r w:rsidR="00033F84" w:rsidRPr="007302AA">
        <w:rPr>
          <w:rFonts w:ascii="Times New Roman" w:hAnsi="Times New Roman"/>
          <w:sz w:val="24"/>
          <w:szCs w:val="24"/>
          <w:lang w:val="es-AR"/>
        </w:rPr>
        <w:t>endiendo un puente hacia el pasado, hacia los lugares y personas que fundaron, real o míticamente</w:t>
      </w:r>
      <w:r w:rsidR="00F323EA">
        <w:rPr>
          <w:rFonts w:ascii="Times New Roman" w:hAnsi="Times New Roman"/>
          <w:sz w:val="24"/>
          <w:szCs w:val="24"/>
          <w:lang w:val="es-AR"/>
        </w:rPr>
        <w:t xml:space="preserve"> el sitio</w:t>
      </w:r>
      <w:r w:rsidR="00033F84" w:rsidRPr="007E28B6">
        <w:rPr>
          <w:rFonts w:ascii="Times New Roman" w:hAnsi="Times New Roman"/>
          <w:sz w:val="24"/>
          <w:szCs w:val="24"/>
          <w:lang w:val="es-AR"/>
        </w:rPr>
        <w:t xml:space="preserve">, </w:t>
      </w:r>
      <w:r w:rsidR="00F323EA">
        <w:rPr>
          <w:rFonts w:ascii="Times New Roman" w:hAnsi="Times New Roman"/>
          <w:sz w:val="24"/>
          <w:szCs w:val="24"/>
          <w:lang w:val="es-AR"/>
        </w:rPr>
        <w:t xml:space="preserve">hacia aquellos </w:t>
      </w:r>
      <w:r w:rsidR="00033F84" w:rsidRPr="007E28B6">
        <w:rPr>
          <w:rFonts w:ascii="Times New Roman" w:hAnsi="Times New Roman"/>
          <w:sz w:val="24"/>
          <w:szCs w:val="24"/>
          <w:lang w:val="es-AR"/>
        </w:rPr>
        <w:t>que</w:t>
      </w:r>
      <w:r w:rsidR="00D2618E">
        <w:rPr>
          <w:rFonts w:ascii="Times New Roman" w:hAnsi="Times New Roman"/>
          <w:sz w:val="24"/>
          <w:szCs w:val="24"/>
          <w:lang w:val="es-AR"/>
        </w:rPr>
        <w:t xml:space="preserve"> posibilitaron la existencia de esa</w:t>
      </w:r>
      <w:r w:rsidR="00033F84" w:rsidRPr="007E28B6">
        <w:rPr>
          <w:rFonts w:ascii="Times New Roman" w:hAnsi="Times New Roman"/>
          <w:sz w:val="24"/>
          <w:szCs w:val="24"/>
          <w:lang w:val="es-AR"/>
        </w:rPr>
        <w:t xml:space="preserve"> sociedad tal como era conocida. </w:t>
      </w:r>
      <w:r w:rsidR="00C47335">
        <w:rPr>
          <w:rFonts w:ascii="Times New Roman" w:hAnsi="Times New Roman"/>
          <w:sz w:val="24"/>
          <w:szCs w:val="24"/>
          <w:lang w:val="es-AR"/>
        </w:rPr>
        <w:t>P</w:t>
      </w:r>
      <w:r w:rsidR="00033F84" w:rsidRPr="007E28B6">
        <w:rPr>
          <w:rFonts w:ascii="Times New Roman" w:hAnsi="Times New Roman"/>
          <w:sz w:val="24"/>
          <w:szCs w:val="24"/>
          <w:lang w:val="es-AR"/>
        </w:rPr>
        <w:t>articipando activamente de r</w:t>
      </w:r>
      <w:r w:rsidR="00EE1B2F" w:rsidRPr="007E28B6">
        <w:rPr>
          <w:rFonts w:ascii="Times New Roman" w:hAnsi="Times New Roman"/>
          <w:sz w:val="24"/>
          <w:szCs w:val="24"/>
          <w:lang w:val="es-AR"/>
        </w:rPr>
        <w:t xml:space="preserve">ituales en los que se creaba </w:t>
      </w:r>
      <w:r w:rsidR="00EE1B2F" w:rsidRPr="007E28B6">
        <w:rPr>
          <w:rFonts w:ascii="Times New Roman" w:hAnsi="Times New Roman"/>
          <w:sz w:val="24"/>
          <w:szCs w:val="24"/>
          <w:lang w:val="es-AR"/>
        </w:rPr>
        <w:lastRenderedPageBreak/>
        <w:t>y recre</w:t>
      </w:r>
      <w:r w:rsidR="00C47335">
        <w:rPr>
          <w:rFonts w:ascii="Times New Roman" w:hAnsi="Times New Roman"/>
          <w:sz w:val="24"/>
          <w:szCs w:val="24"/>
          <w:lang w:val="es-AR"/>
        </w:rPr>
        <w:t xml:space="preserve">aba un sentimiento de comunidad, </w:t>
      </w:r>
      <w:r w:rsidR="00EE1B2F" w:rsidRPr="007E28B6">
        <w:rPr>
          <w:rFonts w:ascii="Times New Roman" w:hAnsi="Times New Roman"/>
          <w:sz w:val="24"/>
          <w:szCs w:val="24"/>
          <w:lang w:val="es-AR"/>
        </w:rPr>
        <w:t>donde se generaban y revitalizaban</w:t>
      </w:r>
      <w:r w:rsidR="00EE1B2F" w:rsidRPr="007E28B6">
        <w:rPr>
          <w:rFonts w:ascii="Times New Roman" w:hAnsi="Times New Roman"/>
          <w:sz w:val="24"/>
          <w:szCs w:val="24"/>
          <w:lang w:val="es-AR" w:eastAsia="es-AR"/>
        </w:rPr>
        <w:t xml:space="preserve"> relaciones de reciprocidad entre distintos miembros</w:t>
      </w:r>
      <w:r w:rsidR="00033F84" w:rsidRPr="007E28B6">
        <w:rPr>
          <w:rFonts w:ascii="Times New Roman" w:hAnsi="Times New Roman"/>
          <w:sz w:val="24"/>
          <w:szCs w:val="24"/>
          <w:lang w:val="es-AR" w:eastAsia="es-AR"/>
        </w:rPr>
        <w:t xml:space="preserve"> y/o facciones del asentamiento.</w:t>
      </w:r>
    </w:p>
    <w:p w:rsidR="00C47335" w:rsidRDefault="00C47335" w:rsidP="00E348F9">
      <w:pPr>
        <w:spacing w:line="360" w:lineRule="auto"/>
        <w:jc w:val="both"/>
        <w:rPr>
          <w:rFonts w:ascii="Times-Roman" w:hAnsi="Times-Roman" w:cs="Times-Roman"/>
          <w:color w:val="231F20"/>
          <w:sz w:val="20"/>
          <w:szCs w:val="20"/>
          <w:lang w:val="es-AR" w:eastAsia="es-AR"/>
        </w:rPr>
      </w:pPr>
    </w:p>
    <w:p w:rsidR="00FE3203" w:rsidRPr="00BD3BB4" w:rsidRDefault="00FE3203" w:rsidP="00E348F9">
      <w:pPr>
        <w:spacing w:line="360" w:lineRule="auto"/>
        <w:jc w:val="both"/>
        <w:rPr>
          <w:rFonts w:ascii="Times New Roman" w:hAnsi="Times New Roman"/>
          <w:caps/>
          <w:sz w:val="24"/>
          <w:szCs w:val="24"/>
          <w:lang w:val="es-AR"/>
        </w:rPr>
      </w:pPr>
      <w:r w:rsidRPr="00BD3BB4">
        <w:rPr>
          <w:rFonts w:ascii="Times New Roman" w:hAnsi="Times New Roman"/>
          <w:caps/>
          <w:sz w:val="24"/>
          <w:szCs w:val="24"/>
          <w:lang w:val="es-AR"/>
        </w:rPr>
        <w:t>Agradecimientos</w:t>
      </w:r>
    </w:p>
    <w:p w:rsidR="00FE3203" w:rsidRDefault="00FE3203"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A la comunidad de </w:t>
      </w:r>
      <w:proofErr w:type="spellStart"/>
      <w:r w:rsidRPr="007E28B6">
        <w:rPr>
          <w:rFonts w:ascii="Times New Roman" w:hAnsi="Times New Roman"/>
          <w:sz w:val="24"/>
          <w:szCs w:val="24"/>
          <w:lang w:val="es-AR"/>
        </w:rPr>
        <w:t>Juella</w:t>
      </w:r>
      <w:proofErr w:type="spellEnd"/>
      <w:r w:rsidRPr="007E28B6">
        <w:rPr>
          <w:rFonts w:ascii="Times New Roman" w:hAnsi="Times New Roman"/>
          <w:sz w:val="24"/>
          <w:szCs w:val="24"/>
          <w:lang w:val="es-AR"/>
        </w:rPr>
        <w:t xml:space="preserve"> por permitirnos desarr</w:t>
      </w:r>
      <w:r w:rsidR="008915CB">
        <w:rPr>
          <w:rFonts w:ascii="Times New Roman" w:hAnsi="Times New Roman"/>
          <w:sz w:val="24"/>
          <w:szCs w:val="24"/>
          <w:lang w:val="es-AR"/>
        </w:rPr>
        <w:t>olla</w:t>
      </w:r>
      <w:r w:rsidR="005B6255">
        <w:rPr>
          <w:rFonts w:ascii="Times New Roman" w:hAnsi="Times New Roman"/>
          <w:sz w:val="24"/>
          <w:szCs w:val="24"/>
          <w:lang w:val="es-AR"/>
        </w:rPr>
        <w:t>r</w:t>
      </w:r>
      <w:r w:rsidR="004F3139">
        <w:rPr>
          <w:rFonts w:ascii="Times New Roman" w:hAnsi="Times New Roman"/>
          <w:sz w:val="24"/>
          <w:szCs w:val="24"/>
          <w:lang w:val="es-AR"/>
        </w:rPr>
        <w:t xml:space="preserve"> nuestras investigaciones allí. A</w:t>
      </w:r>
      <w:r w:rsidRPr="007E28B6">
        <w:rPr>
          <w:rFonts w:ascii="Times New Roman" w:hAnsi="Times New Roman"/>
          <w:sz w:val="24"/>
          <w:szCs w:val="24"/>
          <w:lang w:val="es-AR"/>
        </w:rPr>
        <w:t xml:space="preserve"> Jorge Palma</w:t>
      </w:r>
      <w:r w:rsidR="004A4C93">
        <w:rPr>
          <w:rFonts w:ascii="Times New Roman" w:hAnsi="Times New Roman"/>
          <w:sz w:val="24"/>
          <w:szCs w:val="24"/>
          <w:lang w:val="es-AR"/>
        </w:rPr>
        <w:t xml:space="preserve"> y Félix </w:t>
      </w:r>
      <w:proofErr w:type="spellStart"/>
      <w:r w:rsidR="004A4C93">
        <w:rPr>
          <w:rFonts w:ascii="Times New Roman" w:hAnsi="Times New Roman"/>
          <w:sz w:val="24"/>
          <w:szCs w:val="24"/>
          <w:lang w:val="es-AR"/>
        </w:rPr>
        <w:t>Acuto</w:t>
      </w:r>
      <w:proofErr w:type="spellEnd"/>
      <w:r w:rsidRPr="007E28B6">
        <w:rPr>
          <w:rFonts w:ascii="Times New Roman" w:hAnsi="Times New Roman"/>
          <w:sz w:val="24"/>
          <w:szCs w:val="24"/>
          <w:lang w:val="es-AR"/>
        </w:rPr>
        <w:t xml:space="preserve"> por su apoyo a lo largo de los años. A Armando Mendoza del Museo Eduardo Casanova de Tilcara por su siempre gentil predisposición. </w:t>
      </w:r>
      <w:r w:rsidR="00953A35">
        <w:rPr>
          <w:rFonts w:ascii="Times New Roman" w:hAnsi="Times New Roman"/>
          <w:sz w:val="24"/>
          <w:szCs w:val="24"/>
          <w:lang w:val="es-AR"/>
        </w:rPr>
        <w:t>A Claudia</w:t>
      </w:r>
      <w:r w:rsidR="00BD3BB4">
        <w:rPr>
          <w:rFonts w:ascii="Times New Roman" w:hAnsi="Times New Roman"/>
          <w:sz w:val="24"/>
          <w:szCs w:val="24"/>
          <w:lang w:val="es-AR"/>
        </w:rPr>
        <w:t xml:space="preserve"> </w:t>
      </w:r>
      <w:proofErr w:type="spellStart"/>
      <w:r w:rsidR="00BD3BB4">
        <w:rPr>
          <w:rFonts w:ascii="Times New Roman" w:hAnsi="Times New Roman"/>
          <w:sz w:val="24"/>
          <w:szCs w:val="24"/>
          <w:lang w:val="es-AR"/>
        </w:rPr>
        <w:t>Amuedo</w:t>
      </w:r>
      <w:proofErr w:type="spellEnd"/>
      <w:r w:rsidR="00BD3BB4">
        <w:rPr>
          <w:rFonts w:ascii="Times New Roman" w:hAnsi="Times New Roman"/>
          <w:sz w:val="24"/>
          <w:szCs w:val="24"/>
          <w:lang w:val="es-AR"/>
        </w:rPr>
        <w:t xml:space="preserve"> y Cristian Jacob por su lectura y</w:t>
      </w:r>
      <w:r w:rsidR="00953A35">
        <w:rPr>
          <w:rFonts w:ascii="Times New Roman" w:hAnsi="Times New Roman"/>
          <w:sz w:val="24"/>
          <w:szCs w:val="24"/>
          <w:lang w:val="es-AR"/>
        </w:rPr>
        <w:t xml:space="preserve"> comentarios.</w:t>
      </w:r>
      <w:r w:rsidR="002D3514">
        <w:rPr>
          <w:rFonts w:ascii="Times New Roman" w:hAnsi="Times New Roman"/>
          <w:sz w:val="24"/>
          <w:szCs w:val="24"/>
          <w:lang w:val="es-AR"/>
        </w:rPr>
        <w:t xml:space="preserve"> A los evaluadores anónimos por sus atinadas observaciones.</w:t>
      </w:r>
    </w:p>
    <w:p w:rsidR="00D2618E" w:rsidRPr="00BD3BB4" w:rsidRDefault="00D2618E" w:rsidP="00E348F9">
      <w:pPr>
        <w:spacing w:line="360" w:lineRule="auto"/>
        <w:jc w:val="both"/>
        <w:rPr>
          <w:rFonts w:ascii="Times New Roman" w:hAnsi="Times New Roman"/>
          <w:sz w:val="24"/>
          <w:szCs w:val="24"/>
          <w:lang w:val="es-AR"/>
        </w:rPr>
      </w:pPr>
    </w:p>
    <w:p w:rsidR="00F21478" w:rsidRPr="00BD3BB4" w:rsidRDefault="007E28B6" w:rsidP="00E348F9">
      <w:pPr>
        <w:spacing w:line="360" w:lineRule="auto"/>
        <w:jc w:val="both"/>
        <w:rPr>
          <w:rFonts w:ascii="Times New Roman" w:hAnsi="Times New Roman"/>
          <w:sz w:val="24"/>
          <w:szCs w:val="24"/>
          <w:lang w:val="es-AR"/>
        </w:rPr>
      </w:pPr>
      <w:r w:rsidRPr="00BD3BB4">
        <w:rPr>
          <w:rFonts w:ascii="Times New Roman" w:hAnsi="Times New Roman"/>
          <w:sz w:val="24"/>
          <w:szCs w:val="24"/>
          <w:lang w:val="es-AR"/>
        </w:rPr>
        <w:t>REFERENCIAS CITADAS</w:t>
      </w:r>
    </w:p>
    <w:p w:rsidR="007E28B6" w:rsidRPr="007E28B6" w:rsidRDefault="00E141B5" w:rsidP="00E348F9">
      <w:pPr>
        <w:spacing w:line="360" w:lineRule="auto"/>
        <w:jc w:val="both"/>
        <w:rPr>
          <w:rFonts w:ascii="Times New Roman" w:hAnsi="Times New Roman"/>
          <w:sz w:val="24"/>
          <w:szCs w:val="24"/>
          <w:lang w:val="es-AR"/>
        </w:rPr>
      </w:pPr>
      <w:r w:rsidRPr="007E28B6">
        <w:rPr>
          <w:rFonts w:ascii="Times New Roman" w:hAnsi="Times New Roman"/>
          <w:caps/>
          <w:sz w:val="24"/>
          <w:szCs w:val="24"/>
          <w:lang w:val="es-AR"/>
        </w:rPr>
        <w:t>Acuto, F</w:t>
      </w:r>
      <w:r w:rsidR="007E28B6" w:rsidRPr="007E28B6">
        <w:rPr>
          <w:rFonts w:ascii="Times New Roman" w:hAnsi="Times New Roman"/>
          <w:caps/>
          <w:sz w:val="24"/>
          <w:szCs w:val="24"/>
          <w:lang w:val="es-AR"/>
        </w:rPr>
        <w:t>.</w:t>
      </w:r>
      <w:r w:rsidRPr="007E28B6">
        <w:rPr>
          <w:rFonts w:ascii="Times New Roman" w:hAnsi="Times New Roman"/>
          <w:caps/>
          <w:sz w:val="24"/>
          <w:szCs w:val="24"/>
          <w:lang w:val="es-AR"/>
        </w:rPr>
        <w:t xml:space="preserve"> A.</w:t>
      </w:r>
      <w:r w:rsidR="00D63C12">
        <w:rPr>
          <w:rFonts w:ascii="Times New Roman" w:hAnsi="Times New Roman"/>
          <w:caps/>
          <w:sz w:val="24"/>
          <w:szCs w:val="24"/>
          <w:lang w:val="es-AR"/>
        </w:rPr>
        <w:t xml:space="preserve"> (</w:t>
      </w:r>
      <w:r w:rsidRPr="007E28B6">
        <w:rPr>
          <w:rFonts w:ascii="Times New Roman" w:hAnsi="Times New Roman"/>
          <w:sz w:val="24"/>
          <w:szCs w:val="24"/>
          <w:lang w:val="es-AR"/>
        </w:rPr>
        <w:t>2007</w:t>
      </w:r>
      <w:r w:rsidR="00D63C12">
        <w:rPr>
          <w:rFonts w:ascii="Times New Roman" w:hAnsi="Times New Roman"/>
          <w:sz w:val="24"/>
          <w:szCs w:val="24"/>
          <w:lang w:val="es-AR"/>
        </w:rPr>
        <w:t>) “</w:t>
      </w:r>
      <w:r w:rsidRPr="007E28B6">
        <w:rPr>
          <w:rFonts w:ascii="Times New Roman" w:hAnsi="Times New Roman"/>
          <w:sz w:val="24"/>
          <w:szCs w:val="24"/>
          <w:lang w:val="es-AR"/>
        </w:rPr>
        <w:t>Fragmentación vs. Integración comunal: Repensando el Período Tardío del Noroeste Argentino</w:t>
      </w:r>
      <w:r w:rsidR="00D63C12">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 xml:space="preserve">Estudios Atacameños, Arqueología y Antropología </w:t>
      </w:r>
      <w:proofErr w:type="spellStart"/>
      <w:r w:rsidRPr="007E28B6">
        <w:rPr>
          <w:rFonts w:ascii="Times New Roman" w:hAnsi="Times New Roman"/>
          <w:i/>
          <w:sz w:val="24"/>
          <w:szCs w:val="24"/>
          <w:lang w:val="es-AR"/>
        </w:rPr>
        <w:t>Surandinas</w:t>
      </w:r>
      <w:proofErr w:type="spellEnd"/>
      <w:r w:rsidR="00D63C12">
        <w:rPr>
          <w:rFonts w:ascii="Times New Roman" w:hAnsi="Times New Roman"/>
          <w:sz w:val="24"/>
          <w:szCs w:val="24"/>
          <w:lang w:val="es-AR"/>
        </w:rPr>
        <w:t>, 34, pp.</w:t>
      </w:r>
      <w:r w:rsidRPr="007E28B6">
        <w:rPr>
          <w:rFonts w:ascii="Times New Roman" w:hAnsi="Times New Roman"/>
          <w:sz w:val="24"/>
          <w:szCs w:val="24"/>
          <w:lang w:val="es-AR"/>
        </w:rPr>
        <w:t xml:space="preserve"> 71-96.</w:t>
      </w:r>
    </w:p>
    <w:p w:rsidR="007E28B6" w:rsidRPr="00BC0E58" w:rsidRDefault="00E141B5" w:rsidP="00E348F9">
      <w:pPr>
        <w:spacing w:line="360" w:lineRule="auto"/>
        <w:jc w:val="both"/>
        <w:rPr>
          <w:rFonts w:ascii="Times New Roman" w:hAnsi="Times New Roman"/>
          <w:sz w:val="24"/>
          <w:szCs w:val="24"/>
          <w:lang w:val="es-AR"/>
        </w:rPr>
      </w:pPr>
      <w:r w:rsidRPr="007E28B6">
        <w:rPr>
          <w:rFonts w:ascii="Times New Roman" w:hAnsi="Times New Roman"/>
          <w:bCs/>
          <w:caps/>
          <w:sz w:val="24"/>
          <w:szCs w:val="24"/>
          <w:lang w:val="es-AR"/>
        </w:rPr>
        <w:t xml:space="preserve">Albeck, </w:t>
      </w:r>
      <w:r w:rsidR="007E28B6" w:rsidRPr="007E28B6">
        <w:rPr>
          <w:rFonts w:ascii="Times New Roman" w:hAnsi="Times New Roman"/>
          <w:bCs/>
          <w:caps/>
          <w:sz w:val="24"/>
          <w:szCs w:val="24"/>
          <w:lang w:val="es-AR"/>
        </w:rPr>
        <w:t xml:space="preserve">M. </w:t>
      </w:r>
      <w:r w:rsidR="007E28B6">
        <w:rPr>
          <w:rFonts w:ascii="Times New Roman" w:hAnsi="Times New Roman"/>
          <w:bCs/>
          <w:caps/>
          <w:sz w:val="24"/>
          <w:szCs w:val="24"/>
          <w:lang w:val="es-AR"/>
        </w:rPr>
        <w:t>E.</w:t>
      </w:r>
      <w:r w:rsidR="007E28B6">
        <w:rPr>
          <w:rFonts w:ascii="Times New Roman" w:hAnsi="Times New Roman"/>
          <w:caps/>
          <w:sz w:val="24"/>
          <w:szCs w:val="24"/>
          <w:lang w:val="es-AR"/>
        </w:rPr>
        <w:t xml:space="preserve"> </w:t>
      </w:r>
      <w:r w:rsidR="00D63C12">
        <w:rPr>
          <w:rFonts w:ascii="Times New Roman" w:hAnsi="Times New Roman"/>
          <w:caps/>
          <w:sz w:val="24"/>
          <w:szCs w:val="24"/>
          <w:lang w:val="es-AR"/>
        </w:rPr>
        <w:t>(</w:t>
      </w:r>
      <w:r w:rsidR="00D63C12">
        <w:rPr>
          <w:rFonts w:ascii="Times New Roman" w:hAnsi="Times New Roman"/>
          <w:sz w:val="24"/>
          <w:szCs w:val="24"/>
          <w:lang w:val="es-AR"/>
        </w:rPr>
        <w:t>1</w:t>
      </w:r>
      <w:r w:rsidRPr="007E28B6">
        <w:rPr>
          <w:rFonts w:ascii="Times New Roman" w:hAnsi="Times New Roman"/>
          <w:sz w:val="24"/>
          <w:szCs w:val="24"/>
          <w:lang w:val="es-AR"/>
        </w:rPr>
        <w:t>992</w:t>
      </w:r>
      <w:r w:rsidR="00D63C12">
        <w:rPr>
          <w:rFonts w:ascii="Times New Roman" w:hAnsi="Times New Roman"/>
          <w:sz w:val="24"/>
          <w:szCs w:val="24"/>
          <w:lang w:val="es-AR"/>
        </w:rPr>
        <w:t>)</w:t>
      </w:r>
      <w:r w:rsidRPr="007E28B6">
        <w:rPr>
          <w:rFonts w:ascii="Times New Roman" w:hAnsi="Times New Roman"/>
          <w:sz w:val="24"/>
          <w:szCs w:val="24"/>
          <w:lang w:val="es-AR"/>
        </w:rPr>
        <w:t xml:space="preserve"> </w:t>
      </w:r>
      <w:r w:rsidR="00D63C12">
        <w:rPr>
          <w:rFonts w:ascii="Times New Roman" w:hAnsi="Times New Roman"/>
          <w:sz w:val="24"/>
          <w:szCs w:val="24"/>
          <w:lang w:val="es-AR"/>
        </w:rPr>
        <w:t>“</w:t>
      </w:r>
      <w:r w:rsidRPr="007E28B6">
        <w:rPr>
          <w:rFonts w:ascii="Times New Roman" w:hAnsi="Times New Roman"/>
          <w:sz w:val="24"/>
          <w:szCs w:val="24"/>
          <w:lang w:val="es-AR"/>
        </w:rPr>
        <w:t>El ambiente como generador de hipótesis sobre dinámica socio cultural prehispán</w:t>
      </w:r>
      <w:r w:rsidR="00D63C12">
        <w:rPr>
          <w:rFonts w:ascii="Times New Roman" w:hAnsi="Times New Roman"/>
          <w:sz w:val="24"/>
          <w:szCs w:val="24"/>
          <w:lang w:val="es-AR"/>
        </w:rPr>
        <w:t>ica en la Quebrada de Humahuaca”</w:t>
      </w:r>
      <w:r w:rsidRPr="007E28B6">
        <w:rPr>
          <w:rFonts w:ascii="Times New Roman" w:hAnsi="Times New Roman"/>
          <w:sz w:val="24"/>
          <w:szCs w:val="24"/>
          <w:lang w:val="es-AR"/>
        </w:rPr>
        <w:t xml:space="preserve"> </w:t>
      </w:r>
      <w:r w:rsidRPr="007E28B6">
        <w:rPr>
          <w:rFonts w:ascii="Times New Roman" w:hAnsi="Times New Roman"/>
          <w:i/>
          <w:sz w:val="24"/>
          <w:szCs w:val="24"/>
          <w:lang w:val="es-AR"/>
        </w:rPr>
        <w:t>Cuadernos de la Facultad de Humanidades y Ciencias Sociales</w:t>
      </w:r>
      <w:r w:rsidR="00D63C12">
        <w:rPr>
          <w:rFonts w:ascii="Times New Roman" w:hAnsi="Times New Roman"/>
          <w:sz w:val="24"/>
          <w:szCs w:val="24"/>
          <w:lang w:val="es-AR"/>
        </w:rPr>
        <w:t>, 3, pp.</w:t>
      </w:r>
      <w:r w:rsidRPr="007E28B6">
        <w:rPr>
          <w:rFonts w:ascii="Times New Roman" w:hAnsi="Times New Roman"/>
          <w:sz w:val="24"/>
          <w:szCs w:val="24"/>
          <w:lang w:val="es-AR"/>
        </w:rPr>
        <w:t xml:space="preserve"> 95-106. </w:t>
      </w:r>
    </w:p>
    <w:p w:rsidR="00D07184" w:rsidRPr="005C60BF" w:rsidRDefault="00C5646A" w:rsidP="00E348F9">
      <w:pPr>
        <w:spacing w:line="360" w:lineRule="auto"/>
        <w:jc w:val="both"/>
        <w:rPr>
          <w:rFonts w:ascii="Times New Roman" w:hAnsi="Times New Roman"/>
          <w:sz w:val="24"/>
          <w:szCs w:val="24"/>
        </w:rPr>
      </w:pPr>
      <w:r w:rsidRPr="00D63C12">
        <w:rPr>
          <w:rFonts w:ascii="Times New Roman" w:hAnsi="Times New Roman"/>
          <w:caps/>
          <w:sz w:val="24"/>
          <w:szCs w:val="24"/>
        </w:rPr>
        <w:t>Allen, C. J.</w:t>
      </w:r>
      <w:r w:rsidR="007E28B6" w:rsidRPr="00D63C12">
        <w:rPr>
          <w:rFonts w:ascii="Times New Roman" w:hAnsi="Times New Roman"/>
          <w:caps/>
          <w:sz w:val="24"/>
          <w:szCs w:val="24"/>
        </w:rPr>
        <w:t xml:space="preserve"> </w:t>
      </w:r>
      <w:r w:rsidR="00D63C12">
        <w:rPr>
          <w:rFonts w:ascii="Times New Roman" w:hAnsi="Times New Roman"/>
          <w:caps/>
          <w:sz w:val="24"/>
          <w:szCs w:val="24"/>
        </w:rPr>
        <w:t>(</w:t>
      </w:r>
      <w:r w:rsidR="00BC0E58" w:rsidRPr="00D63C12">
        <w:rPr>
          <w:rFonts w:ascii="Times New Roman" w:hAnsi="Times New Roman"/>
          <w:caps/>
          <w:sz w:val="24"/>
          <w:szCs w:val="24"/>
        </w:rPr>
        <w:t>2002</w:t>
      </w:r>
      <w:r w:rsidR="00D63C12">
        <w:rPr>
          <w:rFonts w:ascii="Times New Roman" w:hAnsi="Times New Roman"/>
          <w:caps/>
          <w:sz w:val="24"/>
          <w:szCs w:val="24"/>
        </w:rPr>
        <w:t>)</w:t>
      </w:r>
      <w:r w:rsidR="00BC0E58" w:rsidRPr="00D63C12">
        <w:rPr>
          <w:rFonts w:ascii="Times New Roman" w:hAnsi="Times New Roman"/>
          <w:sz w:val="24"/>
          <w:szCs w:val="24"/>
        </w:rPr>
        <w:t xml:space="preserve"> </w:t>
      </w:r>
      <w:r w:rsidR="00BC0E58" w:rsidRPr="00BC0E58">
        <w:rPr>
          <w:rFonts w:ascii="Times New Roman" w:hAnsi="Times New Roman"/>
          <w:i/>
          <w:iCs/>
          <w:sz w:val="24"/>
          <w:szCs w:val="24"/>
        </w:rPr>
        <w:t>The Hold Life Has. Coca and Cultural Identity in an Andean Community</w:t>
      </w:r>
      <w:r w:rsidR="00D63C12">
        <w:rPr>
          <w:rFonts w:ascii="Times New Roman" w:hAnsi="Times New Roman"/>
          <w:sz w:val="24"/>
          <w:szCs w:val="24"/>
        </w:rPr>
        <w:t xml:space="preserve">. </w:t>
      </w:r>
      <w:r w:rsidR="00BC0E58" w:rsidRPr="00BC0E58">
        <w:rPr>
          <w:rFonts w:ascii="Times New Roman" w:hAnsi="Times New Roman"/>
          <w:sz w:val="24"/>
          <w:szCs w:val="24"/>
        </w:rPr>
        <w:t>Washington D.C</w:t>
      </w:r>
      <w:r w:rsidR="00D63C12">
        <w:rPr>
          <w:rFonts w:ascii="Times New Roman" w:hAnsi="Times New Roman"/>
          <w:sz w:val="24"/>
          <w:szCs w:val="24"/>
        </w:rPr>
        <w:t>:</w:t>
      </w:r>
      <w:r w:rsidR="00D63C12" w:rsidRPr="00D63C12">
        <w:rPr>
          <w:rFonts w:ascii="Times New Roman" w:hAnsi="Times New Roman"/>
          <w:sz w:val="24"/>
          <w:szCs w:val="24"/>
        </w:rPr>
        <w:t xml:space="preserve"> </w:t>
      </w:r>
      <w:r w:rsidR="00D63C12">
        <w:rPr>
          <w:rFonts w:ascii="Times New Roman" w:hAnsi="Times New Roman"/>
          <w:sz w:val="24"/>
          <w:szCs w:val="24"/>
        </w:rPr>
        <w:t>Smithsonian Institution Press</w:t>
      </w:r>
      <w:r w:rsidR="00BC0E58" w:rsidRPr="00BC0E58">
        <w:rPr>
          <w:rFonts w:ascii="Times New Roman" w:hAnsi="Times New Roman"/>
          <w:sz w:val="24"/>
          <w:szCs w:val="24"/>
        </w:rPr>
        <w:t>.</w:t>
      </w:r>
    </w:p>
    <w:p w:rsidR="007E28B6" w:rsidRPr="000744D3" w:rsidRDefault="00D63C12" w:rsidP="00E348F9">
      <w:pPr>
        <w:spacing w:line="360" w:lineRule="auto"/>
        <w:jc w:val="both"/>
        <w:rPr>
          <w:rFonts w:ascii="Times New Roman" w:hAnsi="Times New Roman"/>
          <w:sz w:val="24"/>
          <w:szCs w:val="24"/>
        </w:rPr>
      </w:pPr>
      <w:r>
        <w:rPr>
          <w:rFonts w:ascii="Times New Roman" w:hAnsi="Times New Roman"/>
          <w:sz w:val="24"/>
          <w:szCs w:val="24"/>
        </w:rPr>
        <w:t>(</w:t>
      </w:r>
      <w:r w:rsidR="00C5646A" w:rsidRPr="00BC0E58">
        <w:rPr>
          <w:rFonts w:ascii="Times New Roman" w:hAnsi="Times New Roman"/>
          <w:sz w:val="24"/>
          <w:szCs w:val="24"/>
        </w:rPr>
        <w:t>2008</w:t>
      </w:r>
      <w:r>
        <w:rPr>
          <w:rFonts w:ascii="Times New Roman" w:hAnsi="Times New Roman"/>
          <w:sz w:val="24"/>
          <w:szCs w:val="24"/>
        </w:rPr>
        <w:t>)</w:t>
      </w:r>
      <w:r w:rsidR="00D2618E" w:rsidRPr="00BC0E58">
        <w:rPr>
          <w:rFonts w:ascii="Times New Roman" w:hAnsi="Times New Roman"/>
          <w:sz w:val="24"/>
          <w:szCs w:val="24"/>
        </w:rPr>
        <w:t xml:space="preserve"> </w:t>
      </w:r>
      <w:r>
        <w:rPr>
          <w:rFonts w:ascii="Times New Roman" w:hAnsi="Times New Roman"/>
          <w:sz w:val="24"/>
          <w:szCs w:val="24"/>
        </w:rPr>
        <w:t>“</w:t>
      </w:r>
      <w:r w:rsidR="00D2618E" w:rsidRPr="00BC0E58">
        <w:rPr>
          <w:rFonts w:ascii="Times New Roman" w:hAnsi="Times New Roman"/>
          <w:sz w:val="24"/>
          <w:szCs w:val="24"/>
        </w:rPr>
        <w:t>Let’s drink together, my dear!: Persistent ceremonies in a changing c</w:t>
      </w:r>
      <w:r>
        <w:rPr>
          <w:rFonts w:ascii="Times New Roman" w:hAnsi="Times New Roman"/>
          <w:sz w:val="24"/>
          <w:szCs w:val="24"/>
        </w:rPr>
        <w:t>ommunity”</w:t>
      </w:r>
      <w:r w:rsidR="00C5646A" w:rsidRPr="00BC0E58">
        <w:rPr>
          <w:rFonts w:ascii="Times New Roman" w:hAnsi="Times New Roman"/>
          <w:sz w:val="24"/>
          <w:szCs w:val="24"/>
        </w:rPr>
        <w:t xml:space="preserve"> En </w:t>
      </w:r>
      <w:r w:rsidRPr="00BC0E58">
        <w:rPr>
          <w:rFonts w:ascii="Times New Roman" w:hAnsi="Times New Roman"/>
          <w:sz w:val="24"/>
          <w:szCs w:val="24"/>
        </w:rPr>
        <w:t>J. Jennings y B. J. Bowser (Eds.)</w:t>
      </w:r>
      <w:r>
        <w:rPr>
          <w:rFonts w:ascii="Times New Roman" w:hAnsi="Times New Roman"/>
          <w:sz w:val="24"/>
          <w:szCs w:val="24"/>
        </w:rPr>
        <w:t xml:space="preserve">, </w:t>
      </w:r>
      <w:r w:rsidR="00C5646A" w:rsidRPr="00BC0E58">
        <w:rPr>
          <w:rFonts w:ascii="Times New Roman" w:hAnsi="Times New Roman"/>
          <w:i/>
          <w:sz w:val="24"/>
          <w:szCs w:val="24"/>
        </w:rPr>
        <w:t>Drink, Power, and Society in the Andes</w:t>
      </w:r>
      <w:r>
        <w:rPr>
          <w:rFonts w:ascii="Times New Roman" w:hAnsi="Times New Roman"/>
          <w:sz w:val="24"/>
          <w:szCs w:val="24"/>
        </w:rPr>
        <w:t>.</w:t>
      </w:r>
      <w:r w:rsidR="00C5646A" w:rsidRPr="00BC0E58">
        <w:rPr>
          <w:rFonts w:ascii="Times New Roman" w:hAnsi="Times New Roman"/>
          <w:sz w:val="24"/>
          <w:szCs w:val="24"/>
        </w:rPr>
        <w:t xml:space="preserve"> </w:t>
      </w:r>
      <w:r w:rsidRPr="000744D3">
        <w:rPr>
          <w:rFonts w:ascii="Times New Roman" w:hAnsi="Times New Roman"/>
          <w:sz w:val="24"/>
          <w:szCs w:val="24"/>
        </w:rPr>
        <w:t xml:space="preserve">Gainesville: </w:t>
      </w:r>
      <w:proofErr w:type="spellStart"/>
      <w:r w:rsidRPr="000744D3">
        <w:rPr>
          <w:rFonts w:ascii="Times New Roman" w:hAnsi="Times New Roman"/>
          <w:sz w:val="24"/>
          <w:szCs w:val="24"/>
        </w:rPr>
        <w:t>University</w:t>
      </w:r>
      <w:proofErr w:type="spellEnd"/>
      <w:r w:rsidRPr="000744D3">
        <w:rPr>
          <w:rFonts w:ascii="Times New Roman" w:hAnsi="Times New Roman"/>
          <w:sz w:val="24"/>
          <w:szCs w:val="24"/>
        </w:rPr>
        <w:t xml:space="preserve"> </w:t>
      </w:r>
      <w:proofErr w:type="spellStart"/>
      <w:r w:rsidRPr="000744D3">
        <w:rPr>
          <w:rFonts w:ascii="Times New Roman" w:hAnsi="Times New Roman"/>
          <w:sz w:val="24"/>
          <w:szCs w:val="24"/>
        </w:rPr>
        <w:t>Press</w:t>
      </w:r>
      <w:proofErr w:type="spellEnd"/>
      <w:r w:rsidRPr="000744D3">
        <w:rPr>
          <w:rFonts w:ascii="Times New Roman" w:hAnsi="Times New Roman"/>
          <w:sz w:val="24"/>
          <w:szCs w:val="24"/>
        </w:rPr>
        <w:t xml:space="preserve"> of Florida</w:t>
      </w:r>
      <w:r w:rsidR="00C5646A" w:rsidRPr="000744D3">
        <w:rPr>
          <w:rFonts w:ascii="Times New Roman" w:hAnsi="Times New Roman"/>
          <w:sz w:val="24"/>
          <w:szCs w:val="24"/>
        </w:rPr>
        <w:t>, pp. 28-48.</w:t>
      </w:r>
    </w:p>
    <w:p w:rsidR="00BC0E58" w:rsidRPr="00BE4CE8" w:rsidRDefault="00D63C12" w:rsidP="00E348F9">
      <w:pPr>
        <w:spacing w:line="360" w:lineRule="auto"/>
        <w:jc w:val="both"/>
        <w:rPr>
          <w:rFonts w:ascii="Times New Roman" w:hAnsi="Times New Roman"/>
          <w:color w:val="000000"/>
          <w:sz w:val="24"/>
          <w:szCs w:val="24"/>
          <w:shd w:val="clear" w:color="auto" w:fill="FFFFFF"/>
        </w:rPr>
      </w:pPr>
      <w:r w:rsidRPr="000744D3">
        <w:rPr>
          <w:rFonts w:ascii="Times New Roman" w:hAnsi="Times New Roman"/>
          <w:color w:val="000000"/>
          <w:sz w:val="24"/>
          <w:szCs w:val="24"/>
          <w:shd w:val="clear" w:color="auto" w:fill="FFFFFF"/>
        </w:rPr>
        <w:t>BASTIEN, J.</w:t>
      </w:r>
      <w:r w:rsidR="00BC0E58" w:rsidRPr="000744D3">
        <w:rPr>
          <w:rFonts w:ascii="Times New Roman" w:hAnsi="Times New Roman"/>
          <w:color w:val="000000"/>
          <w:sz w:val="24"/>
          <w:szCs w:val="24"/>
          <w:shd w:val="clear" w:color="auto" w:fill="FFFFFF"/>
        </w:rPr>
        <w:t xml:space="preserve"> </w:t>
      </w:r>
      <w:r w:rsidRPr="000744D3">
        <w:rPr>
          <w:rFonts w:ascii="Times New Roman" w:hAnsi="Times New Roman"/>
          <w:color w:val="000000"/>
          <w:sz w:val="24"/>
          <w:szCs w:val="24"/>
          <w:shd w:val="clear" w:color="auto" w:fill="FFFFFF"/>
        </w:rPr>
        <w:t>(</w:t>
      </w:r>
      <w:r w:rsidR="00BC0E58" w:rsidRPr="000744D3">
        <w:rPr>
          <w:rFonts w:ascii="Times New Roman" w:hAnsi="Times New Roman"/>
          <w:color w:val="000000"/>
          <w:sz w:val="24"/>
          <w:szCs w:val="24"/>
          <w:shd w:val="clear" w:color="auto" w:fill="FFFFFF"/>
        </w:rPr>
        <w:t>1996</w:t>
      </w:r>
      <w:r w:rsidRPr="000744D3">
        <w:rPr>
          <w:rFonts w:ascii="Times New Roman" w:hAnsi="Times New Roman"/>
          <w:color w:val="000000"/>
          <w:sz w:val="24"/>
          <w:szCs w:val="24"/>
          <w:shd w:val="clear" w:color="auto" w:fill="FFFFFF"/>
        </w:rPr>
        <w:t>)</w:t>
      </w:r>
      <w:r w:rsidR="00BC0E58" w:rsidRPr="000744D3">
        <w:rPr>
          <w:rStyle w:val="apple-converted-space"/>
          <w:rFonts w:ascii="Times New Roman" w:hAnsi="Times New Roman"/>
          <w:color w:val="000000"/>
          <w:sz w:val="24"/>
          <w:szCs w:val="24"/>
          <w:shd w:val="clear" w:color="auto" w:fill="FFFFFF"/>
        </w:rPr>
        <w:t> </w:t>
      </w:r>
      <w:r w:rsidR="00BC0E58" w:rsidRPr="000744D3">
        <w:rPr>
          <w:rFonts w:ascii="Times New Roman" w:hAnsi="Times New Roman"/>
          <w:i/>
          <w:iCs/>
          <w:color w:val="000000"/>
          <w:sz w:val="24"/>
          <w:szCs w:val="24"/>
          <w:shd w:val="clear" w:color="auto" w:fill="FFFFFF"/>
        </w:rPr>
        <w:t>La montaña y el cóndor</w:t>
      </w:r>
      <w:r w:rsidR="00BC0E58" w:rsidRPr="000744D3">
        <w:rPr>
          <w:rFonts w:ascii="Times New Roman" w:hAnsi="Times New Roman"/>
          <w:color w:val="000000"/>
          <w:sz w:val="24"/>
          <w:szCs w:val="24"/>
          <w:shd w:val="clear" w:color="auto" w:fill="FFFFFF"/>
        </w:rPr>
        <w:t xml:space="preserve">. </w:t>
      </w:r>
      <w:r w:rsidR="00BC0E58" w:rsidRPr="00BE4CE8">
        <w:rPr>
          <w:rFonts w:ascii="Times New Roman" w:hAnsi="Times New Roman"/>
          <w:color w:val="000000"/>
          <w:sz w:val="24"/>
          <w:szCs w:val="24"/>
          <w:shd w:val="clear" w:color="auto" w:fill="FFFFFF"/>
        </w:rPr>
        <w:t>La Paz</w:t>
      </w:r>
      <w:r>
        <w:rPr>
          <w:rFonts w:ascii="Times New Roman" w:hAnsi="Times New Roman"/>
          <w:color w:val="000000"/>
          <w:sz w:val="24"/>
          <w:szCs w:val="24"/>
          <w:shd w:val="clear" w:color="auto" w:fill="FFFFFF"/>
        </w:rPr>
        <w:t>:</w:t>
      </w:r>
      <w:r w:rsidRPr="00D63C12">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Hisbol</w:t>
      </w:r>
      <w:proofErr w:type="spellEnd"/>
      <w:r>
        <w:rPr>
          <w:rFonts w:ascii="Times New Roman" w:hAnsi="Times New Roman"/>
          <w:color w:val="000000"/>
          <w:sz w:val="24"/>
          <w:szCs w:val="24"/>
          <w:shd w:val="clear" w:color="auto" w:fill="FFFFFF"/>
        </w:rPr>
        <w:t>.</w:t>
      </w:r>
    </w:p>
    <w:p w:rsidR="007E28B6" w:rsidRPr="00BE4CE8" w:rsidRDefault="00355C0B" w:rsidP="00E348F9">
      <w:pPr>
        <w:spacing w:line="360" w:lineRule="auto"/>
        <w:jc w:val="both"/>
        <w:rPr>
          <w:rFonts w:ascii="Times New Roman" w:hAnsi="Times New Roman"/>
          <w:sz w:val="24"/>
          <w:szCs w:val="24"/>
        </w:rPr>
      </w:pPr>
      <w:r>
        <w:rPr>
          <w:rFonts w:ascii="Times New Roman" w:hAnsi="Times New Roman"/>
          <w:bCs/>
          <w:caps/>
          <w:sz w:val="24"/>
          <w:szCs w:val="24"/>
        </w:rPr>
        <w:t xml:space="preserve">Bennett, W.; </w:t>
      </w:r>
      <w:r w:rsidR="00F21478" w:rsidRPr="00355C0B">
        <w:rPr>
          <w:rFonts w:ascii="Times New Roman" w:hAnsi="Times New Roman"/>
          <w:bCs/>
          <w:caps/>
          <w:sz w:val="24"/>
          <w:szCs w:val="24"/>
        </w:rPr>
        <w:t>Bleiler</w:t>
      </w:r>
      <w:r>
        <w:rPr>
          <w:rFonts w:ascii="Times New Roman" w:hAnsi="Times New Roman"/>
          <w:bCs/>
          <w:caps/>
          <w:sz w:val="24"/>
          <w:szCs w:val="24"/>
        </w:rPr>
        <w:t>, E.</w:t>
      </w:r>
      <w:r w:rsidR="00F21478" w:rsidRPr="00355C0B">
        <w:rPr>
          <w:rFonts w:ascii="Times New Roman" w:hAnsi="Times New Roman"/>
          <w:bCs/>
          <w:caps/>
          <w:sz w:val="24"/>
          <w:szCs w:val="24"/>
        </w:rPr>
        <w:t xml:space="preserve"> </w:t>
      </w:r>
      <w:r w:rsidR="00F21478" w:rsidRPr="00355C0B">
        <w:rPr>
          <w:rFonts w:ascii="Times New Roman" w:hAnsi="Times New Roman"/>
          <w:bCs/>
          <w:sz w:val="24"/>
          <w:szCs w:val="24"/>
        </w:rPr>
        <w:t>y</w:t>
      </w:r>
      <w:r w:rsidR="00F21478" w:rsidRPr="00355C0B">
        <w:rPr>
          <w:rFonts w:ascii="Times New Roman" w:hAnsi="Times New Roman"/>
          <w:bCs/>
          <w:caps/>
          <w:sz w:val="24"/>
          <w:szCs w:val="24"/>
        </w:rPr>
        <w:t xml:space="preserve"> Sommer</w:t>
      </w:r>
      <w:r w:rsidR="00D63C12" w:rsidRPr="00355C0B">
        <w:rPr>
          <w:rFonts w:ascii="Times New Roman" w:hAnsi="Times New Roman"/>
          <w:bCs/>
          <w:sz w:val="24"/>
          <w:szCs w:val="24"/>
        </w:rPr>
        <w:t xml:space="preserve"> </w:t>
      </w:r>
      <w:r w:rsidRPr="00355C0B">
        <w:rPr>
          <w:rFonts w:ascii="Times New Roman" w:hAnsi="Times New Roman"/>
          <w:bCs/>
          <w:caps/>
          <w:sz w:val="24"/>
          <w:szCs w:val="24"/>
        </w:rPr>
        <w:t xml:space="preserve">F. </w:t>
      </w:r>
      <w:r w:rsidR="00D63C12" w:rsidRPr="00355C0B">
        <w:rPr>
          <w:rFonts w:ascii="Times New Roman" w:hAnsi="Times New Roman"/>
          <w:bCs/>
          <w:sz w:val="24"/>
          <w:szCs w:val="24"/>
        </w:rPr>
        <w:t>(</w:t>
      </w:r>
      <w:r w:rsidR="00F21478" w:rsidRPr="00355C0B">
        <w:rPr>
          <w:rFonts w:ascii="Times New Roman" w:hAnsi="Times New Roman"/>
          <w:sz w:val="24"/>
          <w:szCs w:val="24"/>
        </w:rPr>
        <w:t>1948</w:t>
      </w:r>
      <w:r w:rsidR="00D63C12" w:rsidRPr="00355C0B">
        <w:rPr>
          <w:rFonts w:ascii="Times New Roman" w:hAnsi="Times New Roman"/>
          <w:sz w:val="24"/>
          <w:szCs w:val="24"/>
        </w:rPr>
        <w:t>)</w:t>
      </w:r>
      <w:r w:rsidR="00F21478" w:rsidRPr="00355C0B">
        <w:rPr>
          <w:rFonts w:ascii="Times New Roman" w:hAnsi="Times New Roman"/>
          <w:sz w:val="24"/>
          <w:szCs w:val="24"/>
        </w:rPr>
        <w:t xml:space="preserve"> </w:t>
      </w:r>
      <w:r>
        <w:rPr>
          <w:rFonts w:ascii="Times New Roman" w:hAnsi="Times New Roman"/>
          <w:sz w:val="24"/>
          <w:szCs w:val="24"/>
        </w:rPr>
        <w:t>“</w:t>
      </w:r>
      <w:r w:rsidR="00D2618E" w:rsidRPr="00BE4CE8">
        <w:rPr>
          <w:rFonts w:ascii="Times New Roman" w:hAnsi="Times New Roman"/>
          <w:sz w:val="24"/>
          <w:szCs w:val="24"/>
        </w:rPr>
        <w:t>Northwestern argentine a</w:t>
      </w:r>
      <w:r>
        <w:rPr>
          <w:rFonts w:ascii="Times New Roman" w:hAnsi="Times New Roman"/>
          <w:sz w:val="24"/>
          <w:szCs w:val="24"/>
        </w:rPr>
        <w:t>rchaeology”</w:t>
      </w:r>
      <w:r w:rsidR="00F21478" w:rsidRPr="00BE4CE8">
        <w:rPr>
          <w:rFonts w:ascii="Times New Roman" w:hAnsi="Times New Roman"/>
          <w:sz w:val="24"/>
          <w:szCs w:val="24"/>
        </w:rPr>
        <w:t xml:space="preserve"> </w:t>
      </w:r>
      <w:r w:rsidR="00F21478" w:rsidRPr="00BE4CE8">
        <w:rPr>
          <w:rFonts w:ascii="Times New Roman" w:hAnsi="Times New Roman"/>
          <w:i/>
          <w:sz w:val="24"/>
          <w:szCs w:val="24"/>
        </w:rPr>
        <w:t>Yale University Publication in Anthropology</w:t>
      </w:r>
      <w:r>
        <w:rPr>
          <w:rFonts w:ascii="Times New Roman" w:hAnsi="Times New Roman"/>
          <w:sz w:val="24"/>
          <w:szCs w:val="24"/>
        </w:rPr>
        <w:t>,</w:t>
      </w:r>
      <w:r w:rsidR="00BE4CE8" w:rsidRPr="00BE4CE8">
        <w:rPr>
          <w:rFonts w:ascii="Times New Roman" w:hAnsi="Times New Roman"/>
          <w:i/>
          <w:sz w:val="24"/>
          <w:szCs w:val="24"/>
        </w:rPr>
        <w:t xml:space="preserve"> </w:t>
      </w:r>
      <w:r w:rsidR="00F21478" w:rsidRPr="00BE4CE8">
        <w:rPr>
          <w:rFonts w:ascii="Times New Roman" w:hAnsi="Times New Roman"/>
          <w:sz w:val="24"/>
          <w:szCs w:val="24"/>
        </w:rPr>
        <w:t xml:space="preserve">38. </w:t>
      </w:r>
    </w:p>
    <w:p w:rsidR="00BE4CE8" w:rsidRPr="007F6737" w:rsidRDefault="00355C0B" w:rsidP="00E348F9">
      <w:pPr>
        <w:spacing w:line="360" w:lineRule="auto"/>
        <w:jc w:val="both"/>
        <w:rPr>
          <w:rFonts w:ascii="Times New Roman" w:hAnsi="Times New Roman"/>
          <w:sz w:val="24"/>
          <w:szCs w:val="24"/>
          <w:lang w:val="es-AR"/>
        </w:rPr>
      </w:pPr>
      <w:r>
        <w:rPr>
          <w:rFonts w:ascii="Times New Roman" w:hAnsi="Times New Roman"/>
          <w:sz w:val="24"/>
          <w:szCs w:val="24"/>
          <w:lang w:val="es-AR"/>
        </w:rPr>
        <w:lastRenderedPageBreak/>
        <w:t>BRAY, T. (2004)</w:t>
      </w:r>
      <w:r w:rsidR="00BE4CE8" w:rsidRPr="007F6737">
        <w:rPr>
          <w:rFonts w:ascii="Times New Roman" w:hAnsi="Times New Roman"/>
          <w:sz w:val="24"/>
          <w:szCs w:val="24"/>
          <w:lang w:val="es-AR"/>
        </w:rPr>
        <w:t xml:space="preserve"> </w:t>
      </w:r>
      <w:r>
        <w:rPr>
          <w:rFonts w:ascii="Times New Roman" w:hAnsi="Times New Roman"/>
          <w:sz w:val="24"/>
          <w:szCs w:val="24"/>
          <w:lang w:val="es-AR"/>
        </w:rPr>
        <w:t>“</w:t>
      </w:r>
      <w:r w:rsidR="00BE4CE8" w:rsidRPr="007F6737">
        <w:rPr>
          <w:rFonts w:ascii="Times New Roman" w:hAnsi="Times New Roman"/>
          <w:sz w:val="24"/>
          <w:szCs w:val="24"/>
          <w:lang w:val="es-AR"/>
        </w:rPr>
        <w:t xml:space="preserve">La alfarería imperial </w:t>
      </w:r>
      <w:proofErr w:type="spellStart"/>
      <w:r w:rsidR="00BE4CE8" w:rsidRPr="007F6737">
        <w:rPr>
          <w:rFonts w:ascii="Times New Roman" w:hAnsi="Times New Roman"/>
          <w:sz w:val="24"/>
          <w:szCs w:val="24"/>
          <w:lang w:val="es-AR"/>
        </w:rPr>
        <w:t>inka</w:t>
      </w:r>
      <w:proofErr w:type="spellEnd"/>
      <w:r w:rsidR="00BE4CE8" w:rsidRPr="007F6737">
        <w:rPr>
          <w:rFonts w:ascii="Times New Roman" w:hAnsi="Times New Roman"/>
          <w:sz w:val="24"/>
          <w:szCs w:val="24"/>
          <w:lang w:val="es-AR"/>
        </w:rPr>
        <w:t>: una comparación entre la cerámica estatal del área de Cuzco y la cerámica de las provincias</w:t>
      </w:r>
      <w:r>
        <w:rPr>
          <w:rFonts w:ascii="Times New Roman" w:hAnsi="Times New Roman"/>
          <w:sz w:val="24"/>
          <w:szCs w:val="24"/>
          <w:lang w:val="es-AR"/>
        </w:rPr>
        <w:t>”</w:t>
      </w:r>
      <w:r w:rsidR="00BE4CE8" w:rsidRPr="007F6737">
        <w:rPr>
          <w:rFonts w:ascii="Times New Roman" w:hAnsi="Times New Roman"/>
          <w:sz w:val="24"/>
          <w:szCs w:val="24"/>
          <w:lang w:val="es-AR"/>
        </w:rPr>
        <w:t xml:space="preserve"> </w:t>
      </w:r>
      <w:proofErr w:type="spellStart"/>
      <w:r w:rsidR="00BE4CE8" w:rsidRPr="007F6737">
        <w:rPr>
          <w:rFonts w:ascii="Times New Roman" w:hAnsi="Times New Roman"/>
          <w:i/>
          <w:sz w:val="24"/>
          <w:szCs w:val="24"/>
          <w:lang w:val="es-AR"/>
        </w:rPr>
        <w:t>Chungara</w:t>
      </w:r>
      <w:proofErr w:type="spellEnd"/>
      <w:r w:rsidR="00BE4CE8" w:rsidRPr="007F6737">
        <w:rPr>
          <w:rFonts w:ascii="Times New Roman" w:hAnsi="Times New Roman"/>
          <w:i/>
          <w:sz w:val="24"/>
          <w:szCs w:val="24"/>
          <w:lang w:val="es-AR"/>
        </w:rPr>
        <w:t>, Revista de Antropología Chilena</w:t>
      </w:r>
      <w:r>
        <w:rPr>
          <w:rFonts w:ascii="Times New Roman" w:hAnsi="Times New Roman"/>
          <w:sz w:val="24"/>
          <w:szCs w:val="24"/>
          <w:lang w:val="es-AR"/>
        </w:rPr>
        <w:t>,</w:t>
      </w:r>
      <w:r w:rsidR="00BE4CE8" w:rsidRPr="007F6737">
        <w:rPr>
          <w:rFonts w:ascii="Times New Roman" w:hAnsi="Times New Roman"/>
          <w:i/>
          <w:sz w:val="24"/>
          <w:szCs w:val="24"/>
          <w:lang w:val="es-AR"/>
        </w:rPr>
        <w:t xml:space="preserve"> </w:t>
      </w:r>
      <w:r>
        <w:rPr>
          <w:rFonts w:ascii="Times New Roman" w:hAnsi="Times New Roman"/>
          <w:sz w:val="24"/>
          <w:szCs w:val="24"/>
          <w:lang w:val="es-AR"/>
        </w:rPr>
        <w:t xml:space="preserve">36(2), pp. </w:t>
      </w:r>
      <w:r w:rsidR="00BE4CE8" w:rsidRPr="007F6737">
        <w:rPr>
          <w:rFonts w:ascii="Times New Roman" w:hAnsi="Times New Roman"/>
          <w:sz w:val="24"/>
          <w:szCs w:val="24"/>
          <w:lang w:val="es-AR"/>
        </w:rPr>
        <w:t>365-374.</w:t>
      </w:r>
    </w:p>
    <w:p w:rsidR="001756E5" w:rsidRPr="007F6737" w:rsidRDefault="00F21478" w:rsidP="00E348F9">
      <w:pPr>
        <w:spacing w:line="360" w:lineRule="auto"/>
        <w:jc w:val="both"/>
        <w:rPr>
          <w:rFonts w:ascii="Times New Roman" w:hAnsi="Times New Roman"/>
          <w:sz w:val="24"/>
          <w:szCs w:val="24"/>
          <w:lang w:val="es-AR"/>
        </w:rPr>
      </w:pPr>
      <w:r w:rsidRPr="007F6737">
        <w:rPr>
          <w:rFonts w:ascii="Times New Roman" w:hAnsi="Times New Roman"/>
          <w:caps/>
          <w:sz w:val="24"/>
          <w:szCs w:val="24"/>
          <w:lang w:val="es-AR"/>
        </w:rPr>
        <w:t>Casanova</w:t>
      </w:r>
      <w:r w:rsidRPr="007F6737">
        <w:rPr>
          <w:rFonts w:ascii="Times New Roman" w:hAnsi="Times New Roman"/>
          <w:sz w:val="24"/>
          <w:szCs w:val="24"/>
          <w:lang w:val="es-AR"/>
        </w:rPr>
        <w:t>, E</w:t>
      </w:r>
      <w:r w:rsidR="00355C0B">
        <w:rPr>
          <w:rFonts w:ascii="Times New Roman" w:hAnsi="Times New Roman"/>
          <w:sz w:val="24"/>
          <w:szCs w:val="24"/>
          <w:lang w:val="es-AR"/>
        </w:rPr>
        <w:t>. (1937)</w:t>
      </w:r>
      <w:r w:rsidRPr="007F6737">
        <w:rPr>
          <w:rFonts w:ascii="Times New Roman" w:hAnsi="Times New Roman"/>
          <w:sz w:val="24"/>
          <w:szCs w:val="24"/>
          <w:lang w:val="es-AR"/>
        </w:rPr>
        <w:t xml:space="preserve"> </w:t>
      </w:r>
      <w:r w:rsidR="00355C0B">
        <w:rPr>
          <w:rFonts w:ascii="Times New Roman" w:hAnsi="Times New Roman"/>
          <w:sz w:val="24"/>
          <w:szCs w:val="24"/>
          <w:lang w:val="es-AR"/>
        </w:rPr>
        <w:t>“</w:t>
      </w:r>
      <w:r w:rsidRPr="007F6737">
        <w:rPr>
          <w:rFonts w:ascii="Times New Roman" w:hAnsi="Times New Roman"/>
          <w:sz w:val="24"/>
          <w:szCs w:val="24"/>
          <w:lang w:val="es-AR"/>
        </w:rPr>
        <w:t>Contribución al estudio de la arqueología</w:t>
      </w:r>
      <w:r w:rsidR="00355C0B">
        <w:rPr>
          <w:rFonts w:ascii="Times New Roman" w:hAnsi="Times New Roman"/>
          <w:sz w:val="24"/>
          <w:szCs w:val="24"/>
          <w:lang w:val="es-AR"/>
        </w:rPr>
        <w:t xml:space="preserve"> de La Isla”</w:t>
      </w:r>
      <w:r w:rsidRPr="007F6737">
        <w:rPr>
          <w:rFonts w:ascii="Times New Roman" w:hAnsi="Times New Roman"/>
          <w:sz w:val="24"/>
          <w:szCs w:val="24"/>
          <w:lang w:val="es-AR"/>
        </w:rPr>
        <w:t xml:space="preserve"> </w:t>
      </w:r>
      <w:r w:rsidRPr="007F6737">
        <w:rPr>
          <w:rFonts w:ascii="Times New Roman" w:hAnsi="Times New Roman"/>
          <w:i/>
          <w:sz w:val="24"/>
          <w:szCs w:val="24"/>
          <w:lang w:val="es-AR"/>
        </w:rPr>
        <w:t>Relaciones</w:t>
      </w:r>
      <w:r w:rsidR="00BE4CE8" w:rsidRPr="007F6737">
        <w:rPr>
          <w:rFonts w:ascii="Times New Roman" w:hAnsi="Times New Roman"/>
          <w:i/>
          <w:sz w:val="24"/>
          <w:szCs w:val="24"/>
          <w:lang w:val="es-AR"/>
        </w:rPr>
        <w:t xml:space="preserve"> de la Sociedad Argentina de Antropología</w:t>
      </w:r>
      <w:r w:rsidR="00355C0B">
        <w:rPr>
          <w:rFonts w:ascii="Times New Roman" w:hAnsi="Times New Roman"/>
          <w:sz w:val="24"/>
          <w:szCs w:val="24"/>
          <w:lang w:val="es-AR"/>
        </w:rPr>
        <w:t>,</w:t>
      </w:r>
      <w:r w:rsidRPr="007F6737">
        <w:rPr>
          <w:rFonts w:ascii="Times New Roman" w:hAnsi="Times New Roman"/>
          <w:i/>
          <w:sz w:val="24"/>
          <w:szCs w:val="24"/>
          <w:lang w:val="es-AR"/>
        </w:rPr>
        <w:t xml:space="preserve"> </w:t>
      </w:r>
      <w:r w:rsidRPr="007F6737">
        <w:rPr>
          <w:rFonts w:ascii="Times New Roman" w:hAnsi="Times New Roman"/>
          <w:sz w:val="24"/>
          <w:szCs w:val="24"/>
          <w:lang w:val="es-AR"/>
        </w:rPr>
        <w:t>1</w:t>
      </w:r>
      <w:r w:rsidR="00355C0B">
        <w:rPr>
          <w:rFonts w:ascii="Times New Roman" w:hAnsi="Times New Roman"/>
          <w:sz w:val="24"/>
          <w:szCs w:val="24"/>
          <w:lang w:val="es-AR"/>
        </w:rPr>
        <w:t>, pp.</w:t>
      </w:r>
      <w:r w:rsidRPr="007F6737">
        <w:rPr>
          <w:rFonts w:ascii="Times New Roman" w:hAnsi="Times New Roman"/>
          <w:sz w:val="24"/>
          <w:szCs w:val="24"/>
          <w:lang w:val="es-AR"/>
        </w:rPr>
        <w:t xml:space="preserve"> 65-70. </w:t>
      </w:r>
    </w:p>
    <w:p w:rsidR="00E17536" w:rsidRPr="00E17536" w:rsidRDefault="00F21478" w:rsidP="00E348F9">
      <w:pPr>
        <w:spacing w:line="360" w:lineRule="auto"/>
        <w:jc w:val="both"/>
        <w:rPr>
          <w:rFonts w:ascii="Times New Roman" w:hAnsi="Times New Roman"/>
          <w:sz w:val="24"/>
          <w:szCs w:val="24"/>
          <w:lang w:val="es-AR"/>
        </w:rPr>
      </w:pPr>
      <w:r w:rsidRPr="007E28B6">
        <w:rPr>
          <w:rFonts w:ascii="Times New Roman" w:hAnsi="Times New Roman"/>
          <w:bCs/>
          <w:caps/>
          <w:sz w:val="24"/>
          <w:szCs w:val="24"/>
          <w:lang w:val="es-AR"/>
        </w:rPr>
        <w:t>Cigliano, E</w:t>
      </w:r>
      <w:r w:rsidR="007E28B6" w:rsidRPr="007E28B6">
        <w:rPr>
          <w:rFonts w:ascii="Times New Roman" w:hAnsi="Times New Roman"/>
          <w:bCs/>
          <w:caps/>
          <w:sz w:val="24"/>
          <w:szCs w:val="24"/>
          <w:lang w:val="es-AR"/>
        </w:rPr>
        <w:t>.</w:t>
      </w:r>
      <w:r w:rsidRPr="007E28B6">
        <w:rPr>
          <w:rFonts w:ascii="Times New Roman" w:hAnsi="Times New Roman"/>
          <w:bCs/>
          <w:caps/>
          <w:sz w:val="24"/>
          <w:szCs w:val="24"/>
          <w:lang w:val="es-AR"/>
        </w:rPr>
        <w:t xml:space="preserve"> M.</w:t>
      </w:r>
      <w:r w:rsidR="00355C0B">
        <w:rPr>
          <w:rFonts w:ascii="Times New Roman" w:hAnsi="Times New Roman"/>
          <w:bCs/>
          <w:caps/>
          <w:sz w:val="24"/>
          <w:szCs w:val="24"/>
          <w:lang w:val="es-AR"/>
        </w:rPr>
        <w:t xml:space="preserve"> (</w:t>
      </w:r>
      <w:r w:rsidR="00355C0B">
        <w:rPr>
          <w:rFonts w:ascii="Times New Roman" w:hAnsi="Times New Roman"/>
          <w:sz w:val="24"/>
          <w:szCs w:val="24"/>
          <w:lang w:val="es-AR"/>
        </w:rPr>
        <w:t>1967)</w:t>
      </w:r>
      <w:r w:rsidR="00D2618E">
        <w:rPr>
          <w:rFonts w:ascii="Times New Roman" w:hAnsi="Times New Roman"/>
          <w:sz w:val="24"/>
          <w:szCs w:val="24"/>
          <w:lang w:val="es-AR"/>
        </w:rPr>
        <w:t xml:space="preserve"> </w:t>
      </w:r>
      <w:r w:rsidR="00355C0B">
        <w:rPr>
          <w:rFonts w:ascii="Times New Roman" w:hAnsi="Times New Roman"/>
          <w:sz w:val="24"/>
          <w:szCs w:val="24"/>
          <w:lang w:val="es-AR"/>
        </w:rPr>
        <w:t>“</w:t>
      </w:r>
      <w:r w:rsidR="00D2618E">
        <w:rPr>
          <w:rFonts w:ascii="Times New Roman" w:hAnsi="Times New Roman"/>
          <w:sz w:val="24"/>
          <w:szCs w:val="24"/>
          <w:lang w:val="es-AR"/>
        </w:rPr>
        <w:t>Investigaciones a</w:t>
      </w:r>
      <w:r w:rsidRPr="007E28B6">
        <w:rPr>
          <w:rFonts w:ascii="Times New Roman" w:hAnsi="Times New Roman"/>
          <w:sz w:val="24"/>
          <w:szCs w:val="24"/>
          <w:lang w:val="es-AR"/>
        </w:rPr>
        <w:t>ntropológicas en el</w:t>
      </w:r>
      <w:r w:rsidR="00D2618E">
        <w:rPr>
          <w:rFonts w:ascii="Times New Roman" w:hAnsi="Times New Roman"/>
          <w:sz w:val="24"/>
          <w:szCs w:val="24"/>
          <w:lang w:val="es-AR"/>
        </w:rPr>
        <w:t xml:space="preserve"> y</w:t>
      </w:r>
      <w:r w:rsidRPr="007E28B6">
        <w:rPr>
          <w:rFonts w:ascii="Times New Roman" w:hAnsi="Times New Roman"/>
          <w:sz w:val="24"/>
          <w:szCs w:val="24"/>
          <w:lang w:val="es-AR"/>
        </w:rPr>
        <w:t xml:space="preserve">acimiento de </w:t>
      </w:r>
      <w:proofErr w:type="spellStart"/>
      <w:r w:rsidRPr="007E28B6">
        <w:rPr>
          <w:rFonts w:ascii="Times New Roman" w:hAnsi="Times New Roman"/>
          <w:sz w:val="24"/>
          <w:szCs w:val="24"/>
          <w:lang w:val="es-AR"/>
        </w:rPr>
        <w:t>Juella</w:t>
      </w:r>
      <w:proofErr w:type="spellEnd"/>
      <w:r w:rsidRPr="007E28B6">
        <w:rPr>
          <w:rFonts w:ascii="Times New Roman" w:hAnsi="Times New Roman"/>
          <w:sz w:val="24"/>
          <w:szCs w:val="24"/>
          <w:lang w:val="es-AR"/>
        </w:rPr>
        <w:t xml:space="preserve"> (</w:t>
      </w:r>
      <w:proofErr w:type="spellStart"/>
      <w:r w:rsidRPr="007E28B6">
        <w:rPr>
          <w:rFonts w:ascii="Times New Roman" w:hAnsi="Times New Roman"/>
          <w:sz w:val="24"/>
          <w:szCs w:val="24"/>
          <w:lang w:val="es-AR"/>
        </w:rPr>
        <w:t>dep</w:t>
      </w:r>
      <w:proofErr w:type="spellEnd"/>
      <w:r w:rsidRPr="007E28B6">
        <w:rPr>
          <w:rFonts w:ascii="Times New Roman" w:hAnsi="Times New Roman"/>
          <w:sz w:val="24"/>
          <w:szCs w:val="24"/>
          <w:lang w:val="es-AR"/>
        </w:rPr>
        <w:t xml:space="preserve">. </w:t>
      </w:r>
      <w:r w:rsidR="00355C0B">
        <w:rPr>
          <w:rFonts w:ascii="Times New Roman" w:hAnsi="Times New Roman"/>
          <w:sz w:val="24"/>
          <w:szCs w:val="24"/>
          <w:lang w:val="es-AR"/>
        </w:rPr>
        <w:t>de Tilcara, provincia de Jujuy)”</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 xml:space="preserve">Revista del Museo de La Plata </w:t>
      </w:r>
      <w:r w:rsidRPr="001756E5">
        <w:rPr>
          <w:rFonts w:ascii="Times New Roman" w:hAnsi="Times New Roman"/>
          <w:i/>
          <w:sz w:val="24"/>
          <w:szCs w:val="24"/>
          <w:lang w:val="es-AR"/>
        </w:rPr>
        <w:t>(Nueva Serie), Sección Antropología</w:t>
      </w:r>
      <w:r w:rsidR="00355C0B">
        <w:rPr>
          <w:rFonts w:ascii="Times New Roman" w:hAnsi="Times New Roman"/>
          <w:sz w:val="24"/>
          <w:szCs w:val="24"/>
          <w:lang w:val="es-AR"/>
        </w:rPr>
        <w:t xml:space="preserve">, </w:t>
      </w:r>
      <w:r w:rsidR="001756E5">
        <w:rPr>
          <w:rFonts w:ascii="Times New Roman" w:hAnsi="Times New Roman"/>
          <w:sz w:val="24"/>
          <w:szCs w:val="24"/>
          <w:lang w:val="es-AR"/>
        </w:rPr>
        <w:t>6</w:t>
      </w:r>
      <w:r w:rsidR="00355C0B">
        <w:rPr>
          <w:rFonts w:ascii="Times New Roman" w:hAnsi="Times New Roman"/>
          <w:sz w:val="24"/>
          <w:szCs w:val="24"/>
          <w:lang w:val="es-AR"/>
        </w:rPr>
        <w:t>, pp.</w:t>
      </w:r>
      <w:r w:rsidRPr="007E28B6">
        <w:rPr>
          <w:rFonts w:ascii="Times New Roman" w:hAnsi="Times New Roman"/>
          <w:sz w:val="24"/>
          <w:szCs w:val="24"/>
          <w:lang w:val="es-AR"/>
        </w:rPr>
        <w:t xml:space="preserve"> 123-249.</w:t>
      </w:r>
    </w:p>
    <w:p w:rsidR="00E17536" w:rsidRDefault="00E17536" w:rsidP="00E348F9">
      <w:pPr>
        <w:autoSpaceDE w:val="0"/>
        <w:autoSpaceDN w:val="0"/>
        <w:adjustRightInd w:val="0"/>
        <w:spacing w:line="360" w:lineRule="auto"/>
        <w:jc w:val="both"/>
        <w:rPr>
          <w:rFonts w:ascii="Times New Roman" w:hAnsi="Times New Roman"/>
          <w:sz w:val="24"/>
          <w:szCs w:val="24"/>
          <w:lang w:val="es-ES"/>
        </w:rPr>
      </w:pPr>
      <w:r w:rsidRPr="00E17536">
        <w:rPr>
          <w:rFonts w:ascii="Times New Roman" w:hAnsi="Times New Roman"/>
          <w:iCs/>
          <w:caps/>
          <w:sz w:val="24"/>
          <w:szCs w:val="24"/>
          <w:lang w:val="es-ES"/>
        </w:rPr>
        <w:t>Cremonte,</w:t>
      </w:r>
      <w:r w:rsidRPr="00E17536">
        <w:rPr>
          <w:rFonts w:ascii="Times New Roman" w:hAnsi="Times New Roman"/>
          <w:iCs/>
          <w:sz w:val="24"/>
          <w:szCs w:val="24"/>
          <w:lang w:val="es-ES"/>
        </w:rPr>
        <w:t xml:space="preserve"> M.B.</w:t>
      </w:r>
      <w:r w:rsidR="00355C0B">
        <w:rPr>
          <w:rFonts w:ascii="Times New Roman" w:hAnsi="Times New Roman"/>
          <w:sz w:val="24"/>
          <w:szCs w:val="24"/>
          <w:lang w:val="es-ES"/>
        </w:rPr>
        <w:t xml:space="preserve"> (</w:t>
      </w:r>
      <w:r w:rsidR="00355C0B">
        <w:rPr>
          <w:rFonts w:ascii="Times New Roman" w:hAnsi="Times New Roman"/>
          <w:bCs/>
          <w:sz w:val="24"/>
          <w:szCs w:val="24"/>
          <w:lang w:val="es-ES"/>
        </w:rPr>
        <w:t>2006)</w:t>
      </w:r>
      <w:r w:rsidRPr="00E17536">
        <w:rPr>
          <w:rFonts w:ascii="Times New Roman" w:hAnsi="Times New Roman"/>
          <w:bCs/>
          <w:sz w:val="24"/>
          <w:szCs w:val="24"/>
          <w:lang w:val="es-ES"/>
        </w:rPr>
        <w:t xml:space="preserve"> </w:t>
      </w:r>
      <w:r w:rsidR="00355C0B">
        <w:rPr>
          <w:rFonts w:ascii="Times New Roman" w:hAnsi="Times New Roman"/>
          <w:bCs/>
          <w:sz w:val="24"/>
          <w:szCs w:val="24"/>
          <w:lang w:val="es-ES"/>
        </w:rPr>
        <w:t>“</w:t>
      </w:r>
      <w:r w:rsidRPr="00E17536">
        <w:rPr>
          <w:rFonts w:ascii="Times New Roman" w:hAnsi="Times New Roman"/>
          <w:bCs/>
          <w:sz w:val="24"/>
          <w:szCs w:val="24"/>
          <w:lang w:val="es-ES"/>
        </w:rPr>
        <w:t>El estudio de la cerámica en la reconstrucción de las historias locales. El sur de la Quebrada de Humahuaca (Jujuy, Argentina) durante los Desarrollos Regionales e Incaico</w:t>
      </w:r>
      <w:r w:rsidR="00355C0B">
        <w:rPr>
          <w:rFonts w:ascii="Times New Roman" w:hAnsi="Times New Roman"/>
          <w:bCs/>
          <w:sz w:val="24"/>
          <w:szCs w:val="24"/>
          <w:lang w:val="es-ES"/>
        </w:rPr>
        <w:t>”</w:t>
      </w:r>
      <w:r w:rsidRPr="00E17536">
        <w:rPr>
          <w:rFonts w:ascii="Times New Roman" w:hAnsi="Times New Roman"/>
          <w:bCs/>
          <w:sz w:val="24"/>
          <w:szCs w:val="24"/>
          <w:lang w:val="es-ES"/>
        </w:rPr>
        <w:t xml:space="preserve"> </w:t>
      </w:r>
      <w:proofErr w:type="spellStart"/>
      <w:r w:rsidRPr="00E17536">
        <w:rPr>
          <w:rFonts w:ascii="Times New Roman" w:hAnsi="Times New Roman"/>
          <w:i/>
          <w:sz w:val="24"/>
          <w:szCs w:val="24"/>
          <w:lang w:val="es-ES"/>
        </w:rPr>
        <w:t>Chungara</w:t>
      </w:r>
      <w:proofErr w:type="spellEnd"/>
      <w:r w:rsidRPr="00E17536">
        <w:rPr>
          <w:rFonts w:ascii="Times New Roman" w:hAnsi="Times New Roman"/>
          <w:i/>
          <w:sz w:val="24"/>
          <w:szCs w:val="24"/>
          <w:lang w:val="es-ES"/>
        </w:rPr>
        <w:t>, Revista de Antropología Chilena</w:t>
      </w:r>
      <w:r w:rsidR="00355C0B">
        <w:rPr>
          <w:rFonts w:ascii="Times New Roman" w:hAnsi="Times New Roman"/>
          <w:sz w:val="24"/>
          <w:szCs w:val="24"/>
          <w:lang w:val="es-ES"/>
        </w:rPr>
        <w:t>, 38(2), pp.</w:t>
      </w:r>
      <w:r w:rsidRPr="00E17536">
        <w:rPr>
          <w:rFonts w:ascii="Times New Roman" w:hAnsi="Times New Roman"/>
          <w:sz w:val="24"/>
          <w:szCs w:val="24"/>
          <w:lang w:val="es-ES"/>
        </w:rPr>
        <w:t xml:space="preserve"> 239-247</w:t>
      </w:r>
      <w:r>
        <w:rPr>
          <w:rFonts w:ascii="Times New Roman" w:hAnsi="Times New Roman"/>
          <w:sz w:val="24"/>
          <w:szCs w:val="24"/>
          <w:lang w:val="es-ES"/>
        </w:rPr>
        <w:t>.</w:t>
      </w:r>
    </w:p>
    <w:p w:rsidR="001756E5" w:rsidRPr="007E28B6" w:rsidRDefault="00F21478" w:rsidP="00E348F9">
      <w:pPr>
        <w:spacing w:line="360" w:lineRule="auto"/>
        <w:jc w:val="both"/>
        <w:rPr>
          <w:rFonts w:ascii="Times New Roman" w:hAnsi="Times New Roman"/>
          <w:sz w:val="24"/>
          <w:szCs w:val="24"/>
          <w:lang w:val="es-AR" w:eastAsia="es-AR"/>
        </w:rPr>
      </w:pPr>
      <w:r w:rsidRPr="001756E5">
        <w:rPr>
          <w:rFonts w:ascii="Times New Roman" w:hAnsi="Times New Roman"/>
          <w:caps/>
          <w:sz w:val="24"/>
          <w:szCs w:val="24"/>
          <w:lang w:val="es-AR" w:eastAsia="es-AR"/>
        </w:rPr>
        <w:t>Debenedetti, S</w:t>
      </w:r>
      <w:r w:rsidRPr="007E28B6">
        <w:rPr>
          <w:rFonts w:ascii="Times New Roman" w:hAnsi="Times New Roman"/>
          <w:sz w:val="24"/>
          <w:szCs w:val="24"/>
          <w:lang w:val="es-AR" w:eastAsia="es-AR"/>
        </w:rPr>
        <w:t>.</w:t>
      </w:r>
      <w:r w:rsidR="00355C0B">
        <w:rPr>
          <w:rFonts w:ascii="Times New Roman" w:hAnsi="Times New Roman"/>
          <w:sz w:val="24"/>
          <w:szCs w:val="24"/>
          <w:lang w:val="es-AR" w:eastAsia="es-AR"/>
        </w:rPr>
        <w:t xml:space="preserve"> (1910)</w:t>
      </w:r>
      <w:r w:rsidRPr="007E28B6">
        <w:rPr>
          <w:rFonts w:ascii="Times New Roman" w:hAnsi="Times New Roman"/>
          <w:sz w:val="24"/>
          <w:szCs w:val="24"/>
          <w:lang w:val="es-AR" w:eastAsia="es-AR"/>
        </w:rPr>
        <w:t xml:space="preserve"> </w:t>
      </w:r>
      <w:r w:rsidRPr="007E28B6">
        <w:rPr>
          <w:rFonts w:ascii="Times New Roman" w:hAnsi="Times New Roman"/>
          <w:i/>
          <w:iCs/>
          <w:sz w:val="24"/>
          <w:szCs w:val="24"/>
          <w:lang w:val="es-AR" w:eastAsia="es-AR"/>
        </w:rPr>
        <w:t>Exploración arqueológica en los cementerios prehistóricos de la Isla de Tilcara (Quebrada de Humahuaca, Provincia de Jujuy) Campaña de 1908</w:t>
      </w:r>
      <w:r w:rsidRPr="007E28B6">
        <w:rPr>
          <w:rFonts w:ascii="Times New Roman" w:hAnsi="Times New Roman"/>
          <w:sz w:val="24"/>
          <w:szCs w:val="24"/>
          <w:lang w:val="es-AR" w:eastAsia="es-AR"/>
        </w:rPr>
        <w:t xml:space="preserve">. </w:t>
      </w:r>
      <w:r w:rsidR="00355C0B" w:rsidRPr="007E28B6">
        <w:rPr>
          <w:rFonts w:ascii="Times New Roman" w:hAnsi="Times New Roman"/>
          <w:sz w:val="24"/>
          <w:szCs w:val="24"/>
          <w:lang w:val="es-AR" w:eastAsia="es-AR"/>
        </w:rPr>
        <w:t>Buenos Aires</w:t>
      </w:r>
      <w:r w:rsidR="00355C0B">
        <w:rPr>
          <w:rFonts w:ascii="Times New Roman" w:hAnsi="Times New Roman"/>
          <w:sz w:val="24"/>
          <w:szCs w:val="24"/>
          <w:lang w:val="es-AR" w:eastAsia="es-AR"/>
        </w:rPr>
        <w:t>:</w:t>
      </w:r>
      <w:r w:rsidR="00355C0B" w:rsidRPr="007E28B6">
        <w:rPr>
          <w:rFonts w:ascii="Times New Roman" w:hAnsi="Times New Roman"/>
          <w:sz w:val="24"/>
          <w:szCs w:val="24"/>
          <w:lang w:val="es-AR" w:eastAsia="es-AR"/>
        </w:rPr>
        <w:t xml:space="preserve"> </w:t>
      </w:r>
      <w:r w:rsidRPr="007E28B6">
        <w:rPr>
          <w:rFonts w:ascii="Times New Roman" w:hAnsi="Times New Roman"/>
          <w:sz w:val="24"/>
          <w:szCs w:val="24"/>
          <w:lang w:val="es-AR" w:eastAsia="es-AR"/>
        </w:rPr>
        <w:t>Publicaciones de</w:t>
      </w:r>
      <w:r w:rsidRPr="007E28B6">
        <w:rPr>
          <w:rFonts w:ascii="Times New Roman" w:hAnsi="Times New Roman"/>
          <w:i/>
          <w:iCs/>
          <w:sz w:val="24"/>
          <w:szCs w:val="24"/>
          <w:lang w:val="es-AR" w:eastAsia="es-AR"/>
        </w:rPr>
        <w:t xml:space="preserve"> </w:t>
      </w:r>
      <w:r w:rsidRPr="007E28B6">
        <w:rPr>
          <w:rFonts w:ascii="Times New Roman" w:hAnsi="Times New Roman"/>
          <w:sz w:val="24"/>
          <w:szCs w:val="24"/>
          <w:lang w:val="es-AR" w:eastAsia="es-AR"/>
        </w:rPr>
        <w:t>la Sección Arqueológica</w:t>
      </w:r>
      <w:r w:rsidR="001756E5">
        <w:rPr>
          <w:rFonts w:ascii="Times New Roman" w:hAnsi="Times New Roman"/>
          <w:sz w:val="24"/>
          <w:szCs w:val="24"/>
          <w:lang w:val="es-AR" w:eastAsia="es-AR"/>
        </w:rPr>
        <w:t>,</w:t>
      </w:r>
      <w:r w:rsidRPr="007E28B6">
        <w:rPr>
          <w:rFonts w:ascii="Times New Roman" w:hAnsi="Times New Roman"/>
          <w:sz w:val="24"/>
          <w:szCs w:val="24"/>
          <w:lang w:val="es-AR" w:eastAsia="es-AR"/>
        </w:rPr>
        <w:t xml:space="preserve"> </w:t>
      </w:r>
      <w:r w:rsidR="001756E5" w:rsidRPr="007E28B6">
        <w:rPr>
          <w:rFonts w:ascii="Times New Roman" w:hAnsi="Times New Roman"/>
          <w:sz w:val="24"/>
          <w:szCs w:val="24"/>
          <w:lang w:val="es-AR" w:eastAsia="es-AR"/>
        </w:rPr>
        <w:t>Universidad de Buenos Aires</w:t>
      </w:r>
      <w:r w:rsidR="001756E5">
        <w:rPr>
          <w:rFonts w:ascii="Times New Roman" w:hAnsi="Times New Roman"/>
          <w:sz w:val="24"/>
          <w:szCs w:val="24"/>
          <w:lang w:val="es-AR" w:eastAsia="es-AR"/>
        </w:rPr>
        <w:t>.</w:t>
      </w:r>
      <w:r w:rsidRPr="007E28B6">
        <w:rPr>
          <w:rFonts w:ascii="Times New Roman" w:hAnsi="Times New Roman"/>
          <w:sz w:val="24"/>
          <w:szCs w:val="24"/>
          <w:lang w:val="es-AR" w:eastAsia="es-AR"/>
        </w:rPr>
        <w:t xml:space="preserve"> </w:t>
      </w:r>
    </w:p>
    <w:p w:rsidR="007302AA" w:rsidRPr="005C60BF" w:rsidRDefault="007302AA" w:rsidP="00E348F9">
      <w:pPr>
        <w:spacing w:line="360" w:lineRule="auto"/>
        <w:jc w:val="both"/>
        <w:rPr>
          <w:rFonts w:ascii="Times New Roman" w:hAnsi="Times New Roman"/>
          <w:sz w:val="24"/>
          <w:szCs w:val="24"/>
        </w:rPr>
      </w:pPr>
      <w:r w:rsidRPr="00355C0B">
        <w:rPr>
          <w:rFonts w:ascii="Times New Roman" w:hAnsi="Times New Roman"/>
          <w:caps/>
          <w:sz w:val="24"/>
          <w:szCs w:val="24"/>
        </w:rPr>
        <w:t xml:space="preserve">Gosden, C. </w:t>
      </w:r>
      <w:r w:rsidRPr="00355C0B">
        <w:rPr>
          <w:rFonts w:ascii="Times New Roman" w:hAnsi="Times New Roman"/>
          <w:sz w:val="24"/>
          <w:szCs w:val="24"/>
        </w:rPr>
        <w:t>y</w:t>
      </w:r>
      <w:r w:rsidRPr="00355C0B">
        <w:rPr>
          <w:rFonts w:ascii="Times New Roman" w:hAnsi="Times New Roman"/>
          <w:caps/>
          <w:sz w:val="24"/>
          <w:szCs w:val="24"/>
        </w:rPr>
        <w:t xml:space="preserve"> G. Lock</w:t>
      </w:r>
      <w:r w:rsidR="00355C0B" w:rsidRPr="00355C0B">
        <w:rPr>
          <w:rFonts w:ascii="Times New Roman" w:hAnsi="Times New Roman"/>
          <w:sz w:val="24"/>
          <w:szCs w:val="24"/>
        </w:rPr>
        <w:t xml:space="preserve"> (</w:t>
      </w:r>
      <w:r w:rsidRPr="00355C0B">
        <w:rPr>
          <w:rFonts w:ascii="Times New Roman" w:hAnsi="Times New Roman"/>
          <w:sz w:val="24"/>
          <w:szCs w:val="24"/>
        </w:rPr>
        <w:t>1998</w:t>
      </w:r>
      <w:r w:rsidR="00355C0B" w:rsidRPr="00355C0B">
        <w:rPr>
          <w:rFonts w:ascii="Times New Roman" w:hAnsi="Times New Roman"/>
          <w:sz w:val="24"/>
          <w:szCs w:val="24"/>
        </w:rPr>
        <w:t>)</w:t>
      </w:r>
      <w:r w:rsidRPr="00355C0B">
        <w:rPr>
          <w:rFonts w:ascii="Times New Roman" w:hAnsi="Times New Roman"/>
          <w:sz w:val="24"/>
          <w:szCs w:val="24"/>
        </w:rPr>
        <w:t xml:space="preserve"> </w:t>
      </w:r>
      <w:r w:rsidR="00355C0B">
        <w:rPr>
          <w:rFonts w:ascii="Times New Roman" w:hAnsi="Times New Roman"/>
          <w:sz w:val="24"/>
          <w:szCs w:val="24"/>
        </w:rPr>
        <w:t>“Prehistoric histories”</w:t>
      </w:r>
      <w:r w:rsidRPr="007302AA">
        <w:rPr>
          <w:rFonts w:ascii="Times New Roman" w:hAnsi="Times New Roman"/>
          <w:sz w:val="24"/>
          <w:szCs w:val="24"/>
        </w:rPr>
        <w:t xml:space="preserve"> </w:t>
      </w:r>
      <w:r w:rsidRPr="007302AA">
        <w:rPr>
          <w:rFonts w:ascii="Times New Roman" w:hAnsi="Times New Roman"/>
          <w:i/>
          <w:iCs/>
          <w:sz w:val="24"/>
          <w:szCs w:val="24"/>
        </w:rPr>
        <w:t>World Archaeology</w:t>
      </w:r>
      <w:r w:rsidR="00355C0B">
        <w:rPr>
          <w:rFonts w:ascii="Times New Roman" w:hAnsi="Times New Roman"/>
          <w:iCs/>
          <w:sz w:val="24"/>
          <w:szCs w:val="24"/>
        </w:rPr>
        <w:t>,</w:t>
      </w:r>
      <w:r w:rsidRPr="007302AA">
        <w:rPr>
          <w:rFonts w:ascii="Times New Roman" w:hAnsi="Times New Roman"/>
          <w:sz w:val="24"/>
          <w:szCs w:val="24"/>
        </w:rPr>
        <w:t xml:space="preserve"> 30</w:t>
      </w:r>
      <w:r w:rsidR="00355C0B">
        <w:rPr>
          <w:rFonts w:ascii="Times New Roman" w:hAnsi="Times New Roman"/>
          <w:sz w:val="24"/>
          <w:szCs w:val="24"/>
        </w:rPr>
        <w:t>, pp.</w:t>
      </w:r>
      <w:r>
        <w:rPr>
          <w:rFonts w:ascii="Times New Roman" w:hAnsi="Times New Roman"/>
          <w:sz w:val="24"/>
          <w:szCs w:val="24"/>
        </w:rPr>
        <w:t xml:space="preserve"> 2-12</w:t>
      </w:r>
      <w:r w:rsidRPr="007302AA">
        <w:rPr>
          <w:rFonts w:ascii="Times New Roman" w:hAnsi="Times New Roman"/>
          <w:sz w:val="24"/>
          <w:szCs w:val="24"/>
        </w:rPr>
        <w:t>.</w:t>
      </w:r>
    </w:p>
    <w:p w:rsidR="001756E5" w:rsidRPr="005C60BF" w:rsidRDefault="00C5646A" w:rsidP="00E348F9">
      <w:pPr>
        <w:autoSpaceDE w:val="0"/>
        <w:autoSpaceDN w:val="0"/>
        <w:adjustRightInd w:val="0"/>
        <w:spacing w:line="360" w:lineRule="auto"/>
        <w:jc w:val="both"/>
        <w:rPr>
          <w:rFonts w:ascii="Times New Roman" w:hAnsi="Times New Roman"/>
          <w:sz w:val="24"/>
          <w:szCs w:val="24"/>
        </w:rPr>
      </w:pPr>
      <w:r w:rsidRPr="007302AA">
        <w:rPr>
          <w:rFonts w:ascii="Times New Roman" w:hAnsi="Times New Roman"/>
          <w:caps/>
          <w:sz w:val="24"/>
          <w:szCs w:val="24"/>
        </w:rPr>
        <w:t>Hastorf</w:t>
      </w:r>
      <w:r w:rsidRPr="001756E5">
        <w:rPr>
          <w:rFonts w:ascii="Times New Roman" w:hAnsi="Times New Roman"/>
          <w:caps/>
          <w:sz w:val="24"/>
          <w:szCs w:val="24"/>
        </w:rPr>
        <w:t>, C.</w:t>
      </w:r>
      <w:r w:rsidR="00355C0B">
        <w:rPr>
          <w:rFonts w:ascii="Times New Roman" w:hAnsi="Times New Roman"/>
          <w:caps/>
          <w:sz w:val="24"/>
          <w:szCs w:val="24"/>
        </w:rPr>
        <w:t xml:space="preserve"> (</w:t>
      </w:r>
      <w:r w:rsidRPr="007E28B6">
        <w:rPr>
          <w:rFonts w:ascii="Times New Roman" w:hAnsi="Times New Roman"/>
          <w:sz w:val="24"/>
          <w:szCs w:val="24"/>
        </w:rPr>
        <w:t>2003</w:t>
      </w:r>
      <w:r w:rsidR="00355C0B">
        <w:rPr>
          <w:rFonts w:ascii="Times New Roman" w:hAnsi="Times New Roman"/>
          <w:sz w:val="24"/>
          <w:szCs w:val="24"/>
        </w:rPr>
        <w:t>)</w:t>
      </w:r>
      <w:r w:rsidR="00D2618E">
        <w:rPr>
          <w:rFonts w:ascii="Times New Roman" w:hAnsi="Times New Roman"/>
          <w:sz w:val="24"/>
          <w:szCs w:val="24"/>
        </w:rPr>
        <w:t xml:space="preserve"> </w:t>
      </w:r>
      <w:r w:rsidR="00355C0B">
        <w:rPr>
          <w:rFonts w:ascii="Times New Roman" w:hAnsi="Times New Roman"/>
          <w:sz w:val="24"/>
          <w:szCs w:val="24"/>
        </w:rPr>
        <w:t>“</w:t>
      </w:r>
      <w:r w:rsidR="00D2618E">
        <w:rPr>
          <w:rFonts w:ascii="Times New Roman" w:hAnsi="Times New Roman"/>
          <w:sz w:val="24"/>
          <w:szCs w:val="24"/>
        </w:rPr>
        <w:t>Andean l</w:t>
      </w:r>
      <w:r w:rsidRPr="007E28B6">
        <w:rPr>
          <w:rFonts w:ascii="Times New Roman" w:hAnsi="Times New Roman"/>
          <w:sz w:val="24"/>
          <w:szCs w:val="24"/>
        </w:rPr>
        <w:t>uxury Foods: special food for the ances</w:t>
      </w:r>
      <w:r w:rsidR="00355C0B">
        <w:rPr>
          <w:rFonts w:ascii="Times New Roman" w:hAnsi="Times New Roman"/>
          <w:sz w:val="24"/>
          <w:szCs w:val="24"/>
        </w:rPr>
        <w:t>tors, the deities and the elite”</w:t>
      </w:r>
      <w:r w:rsidRPr="007E28B6">
        <w:rPr>
          <w:rFonts w:ascii="Times New Roman" w:hAnsi="Times New Roman"/>
          <w:sz w:val="24"/>
          <w:szCs w:val="24"/>
        </w:rPr>
        <w:t xml:space="preserve"> </w:t>
      </w:r>
      <w:r w:rsidRPr="007E28B6">
        <w:rPr>
          <w:rFonts w:ascii="Times New Roman" w:hAnsi="Times New Roman"/>
          <w:i/>
          <w:sz w:val="24"/>
          <w:szCs w:val="24"/>
        </w:rPr>
        <w:t>Antiquity</w:t>
      </w:r>
      <w:r w:rsidR="00355C0B">
        <w:rPr>
          <w:rFonts w:ascii="Times New Roman" w:hAnsi="Times New Roman"/>
          <w:sz w:val="24"/>
          <w:szCs w:val="24"/>
        </w:rPr>
        <w:t>, 77, pp.</w:t>
      </w:r>
      <w:r w:rsidRPr="007E28B6">
        <w:rPr>
          <w:rFonts w:ascii="Times New Roman" w:hAnsi="Times New Roman"/>
          <w:sz w:val="24"/>
          <w:szCs w:val="24"/>
        </w:rPr>
        <w:t>110-119.</w:t>
      </w:r>
    </w:p>
    <w:p w:rsidR="001756E5" w:rsidRPr="007F6737" w:rsidRDefault="00C5646A" w:rsidP="00E348F9">
      <w:pPr>
        <w:spacing w:line="360" w:lineRule="auto"/>
        <w:jc w:val="both"/>
        <w:rPr>
          <w:rFonts w:ascii="Times New Roman" w:hAnsi="Times New Roman"/>
          <w:iCs/>
          <w:sz w:val="24"/>
          <w:szCs w:val="24"/>
          <w:lang w:val="es-AR"/>
        </w:rPr>
      </w:pPr>
      <w:r w:rsidRPr="001756E5">
        <w:rPr>
          <w:rFonts w:ascii="Times New Roman" w:hAnsi="Times New Roman"/>
          <w:iCs/>
          <w:caps/>
          <w:sz w:val="24"/>
          <w:szCs w:val="24"/>
        </w:rPr>
        <w:t xml:space="preserve">Jennings, J. </w:t>
      </w:r>
      <w:r w:rsidRPr="007302AA">
        <w:rPr>
          <w:rFonts w:ascii="Times New Roman" w:hAnsi="Times New Roman"/>
          <w:iCs/>
          <w:sz w:val="24"/>
          <w:szCs w:val="24"/>
        </w:rPr>
        <w:t>y</w:t>
      </w:r>
      <w:r w:rsidRPr="001756E5">
        <w:rPr>
          <w:rFonts w:ascii="Times New Roman" w:hAnsi="Times New Roman"/>
          <w:iCs/>
          <w:caps/>
          <w:sz w:val="24"/>
          <w:szCs w:val="24"/>
        </w:rPr>
        <w:t xml:space="preserve"> Bowser</w:t>
      </w:r>
      <w:r w:rsidR="00355C0B">
        <w:rPr>
          <w:rFonts w:ascii="Times New Roman" w:hAnsi="Times New Roman"/>
          <w:caps/>
          <w:sz w:val="24"/>
          <w:szCs w:val="24"/>
        </w:rPr>
        <w:t xml:space="preserve"> </w:t>
      </w:r>
      <w:r w:rsidR="00355C0B" w:rsidRPr="001756E5">
        <w:rPr>
          <w:rFonts w:ascii="Times New Roman" w:hAnsi="Times New Roman"/>
          <w:iCs/>
          <w:caps/>
          <w:sz w:val="24"/>
          <w:szCs w:val="24"/>
        </w:rPr>
        <w:t xml:space="preserve">B. J. </w:t>
      </w:r>
      <w:r w:rsidR="00355C0B">
        <w:rPr>
          <w:rFonts w:ascii="Times New Roman" w:hAnsi="Times New Roman"/>
          <w:caps/>
          <w:sz w:val="24"/>
          <w:szCs w:val="24"/>
        </w:rPr>
        <w:t>(</w:t>
      </w:r>
      <w:r w:rsidRPr="007E28B6">
        <w:rPr>
          <w:rFonts w:ascii="Times New Roman" w:hAnsi="Times New Roman"/>
          <w:sz w:val="24"/>
          <w:szCs w:val="24"/>
        </w:rPr>
        <w:t>2008</w:t>
      </w:r>
      <w:r w:rsidR="00355C0B">
        <w:rPr>
          <w:rFonts w:ascii="Times New Roman" w:hAnsi="Times New Roman"/>
          <w:sz w:val="24"/>
          <w:szCs w:val="24"/>
        </w:rPr>
        <w:t>)</w:t>
      </w:r>
      <w:r w:rsidR="00D2618E">
        <w:rPr>
          <w:rFonts w:ascii="Times New Roman" w:hAnsi="Times New Roman"/>
          <w:sz w:val="24"/>
          <w:szCs w:val="24"/>
        </w:rPr>
        <w:t xml:space="preserve"> </w:t>
      </w:r>
      <w:r w:rsidR="00355C0B">
        <w:rPr>
          <w:rFonts w:ascii="Times New Roman" w:hAnsi="Times New Roman"/>
          <w:sz w:val="24"/>
          <w:szCs w:val="24"/>
        </w:rPr>
        <w:t>“</w:t>
      </w:r>
      <w:r w:rsidR="00D2618E">
        <w:rPr>
          <w:rFonts w:ascii="Times New Roman" w:hAnsi="Times New Roman"/>
          <w:sz w:val="24"/>
          <w:szCs w:val="24"/>
        </w:rPr>
        <w:t>Drink, power, and society in the Andes: An i</w:t>
      </w:r>
      <w:r w:rsidR="00355C0B">
        <w:rPr>
          <w:rFonts w:ascii="Times New Roman" w:hAnsi="Times New Roman"/>
          <w:sz w:val="24"/>
          <w:szCs w:val="24"/>
        </w:rPr>
        <w:t>ntroduction”</w:t>
      </w:r>
      <w:r w:rsidRPr="007E28B6">
        <w:rPr>
          <w:rFonts w:ascii="Times New Roman" w:hAnsi="Times New Roman"/>
          <w:sz w:val="24"/>
          <w:szCs w:val="24"/>
        </w:rPr>
        <w:t xml:space="preserve"> En </w:t>
      </w:r>
      <w:r w:rsidR="00355C0B" w:rsidRPr="007E28B6">
        <w:rPr>
          <w:rFonts w:ascii="Times New Roman" w:hAnsi="Times New Roman"/>
          <w:iCs/>
          <w:sz w:val="24"/>
          <w:szCs w:val="24"/>
        </w:rPr>
        <w:t>J</w:t>
      </w:r>
      <w:r w:rsidR="00355C0B">
        <w:rPr>
          <w:rFonts w:ascii="Times New Roman" w:hAnsi="Times New Roman"/>
          <w:iCs/>
          <w:sz w:val="24"/>
          <w:szCs w:val="24"/>
        </w:rPr>
        <w:t xml:space="preserve">. </w:t>
      </w:r>
      <w:r w:rsidR="00355C0B" w:rsidRPr="007E28B6">
        <w:rPr>
          <w:rFonts w:ascii="Times New Roman" w:hAnsi="Times New Roman"/>
          <w:iCs/>
          <w:sz w:val="24"/>
          <w:szCs w:val="24"/>
        </w:rPr>
        <w:t>Jennings y B</w:t>
      </w:r>
      <w:r w:rsidR="00355C0B">
        <w:rPr>
          <w:rFonts w:ascii="Times New Roman" w:hAnsi="Times New Roman"/>
          <w:iCs/>
          <w:sz w:val="24"/>
          <w:szCs w:val="24"/>
        </w:rPr>
        <w:t>.</w:t>
      </w:r>
      <w:r w:rsidR="00355C0B" w:rsidRPr="007E28B6">
        <w:rPr>
          <w:rFonts w:ascii="Times New Roman" w:hAnsi="Times New Roman"/>
          <w:iCs/>
          <w:sz w:val="24"/>
          <w:szCs w:val="24"/>
        </w:rPr>
        <w:t xml:space="preserve"> J. Bowser</w:t>
      </w:r>
      <w:r w:rsidR="00355C0B">
        <w:rPr>
          <w:rFonts w:ascii="Times New Roman" w:hAnsi="Times New Roman"/>
          <w:iCs/>
          <w:sz w:val="24"/>
          <w:szCs w:val="24"/>
        </w:rPr>
        <w:t xml:space="preserve"> (eds.)</w:t>
      </w:r>
      <w:r w:rsidR="00355C0B" w:rsidRPr="007E28B6">
        <w:rPr>
          <w:rFonts w:ascii="Times New Roman" w:hAnsi="Times New Roman"/>
          <w:iCs/>
          <w:sz w:val="24"/>
          <w:szCs w:val="24"/>
        </w:rPr>
        <w:t xml:space="preserve">, </w:t>
      </w:r>
      <w:r w:rsidRPr="007E28B6">
        <w:rPr>
          <w:rFonts w:ascii="Times New Roman" w:hAnsi="Times New Roman"/>
          <w:i/>
          <w:sz w:val="24"/>
          <w:szCs w:val="24"/>
        </w:rPr>
        <w:t>Drink, Power, and Society in the Andes</w:t>
      </w:r>
      <w:r w:rsidR="001756E5">
        <w:rPr>
          <w:rFonts w:ascii="Times New Roman" w:hAnsi="Times New Roman"/>
          <w:sz w:val="24"/>
          <w:szCs w:val="24"/>
        </w:rPr>
        <w:t xml:space="preserve">. </w:t>
      </w:r>
      <w:r w:rsidR="00355C0B" w:rsidRPr="007F6737">
        <w:rPr>
          <w:rFonts w:ascii="Times New Roman" w:hAnsi="Times New Roman"/>
          <w:iCs/>
          <w:sz w:val="24"/>
          <w:szCs w:val="24"/>
          <w:lang w:val="es-AR"/>
        </w:rPr>
        <w:t>Gainesville</w:t>
      </w:r>
      <w:r w:rsidR="00355C0B">
        <w:rPr>
          <w:rFonts w:ascii="Times New Roman" w:hAnsi="Times New Roman"/>
          <w:iCs/>
          <w:sz w:val="24"/>
          <w:szCs w:val="24"/>
          <w:lang w:val="es-AR"/>
        </w:rPr>
        <w:t>:</w:t>
      </w:r>
      <w:r w:rsidR="00355C0B" w:rsidRPr="007F6737">
        <w:rPr>
          <w:rFonts w:ascii="Times New Roman" w:hAnsi="Times New Roman"/>
          <w:iCs/>
          <w:sz w:val="24"/>
          <w:szCs w:val="24"/>
          <w:lang w:val="es-AR"/>
        </w:rPr>
        <w:t xml:space="preserve"> </w:t>
      </w:r>
      <w:proofErr w:type="spellStart"/>
      <w:r w:rsidR="00355C0B" w:rsidRPr="007F6737">
        <w:rPr>
          <w:rFonts w:ascii="Times New Roman" w:hAnsi="Times New Roman"/>
          <w:iCs/>
          <w:sz w:val="24"/>
          <w:szCs w:val="24"/>
          <w:lang w:val="es-AR"/>
        </w:rPr>
        <w:t>University</w:t>
      </w:r>
      <w:proofErr w:type="spellEnd"/>
      <w:r w:rsidR="00355C0B" w:rsidRPr="007F6737">
        <w:rPr>
          <w:rFonts w:ascii="Times New Roman" w:hAnsi="Times New Roman"/>
          <w:iCs/>
          <w:sz w:val="24"/>
          <w:szCs w:val="24"/>
          <w:lang w:val="es-AR"/>
        </w:rPr>
        <w:t xml:space="preserve"> </w:t>
      </w:r>
      <w:proofErr w:type="spellStart"/>
      <w:r w:rsidR="00355C0B" w:rsidRPr="007F6737">
        <w:rPr>
          <w:rFonts w:ascii="Times New Roman" w:hAnsi="Times New Roman"/>
          <w:iCs/>
          <w:sz w:val="24"/>
          <w:szCs w:val="24"/>
          <w:lang w:val="es-AR"/>
        </w:rPr>
        <w:t>Press</w:t>
      </w:r>
      <w:proofErr w:type="spellEnd"/>
      <w:r w:rsidR="00355C0B" w:rsidRPr="007F6737">
        <w:rPr>
          <w:rFonts w:ascii="Times New Roman" w:hAnsi="Times New Roman"/>
          <w:iCs/>
          <w:sz w:val="24"/>
          <w:szCs w:val="24"/>
          <w:lang w:val="es-AR"/>
        </w:rPr>
        <w:t xml:space="preserve"> of Florida,</w:t>
      </w:r>
      <w:r w:rsidR="00355C0B">
        <w:rPr>
          <w:rFonts w:ascii="Times New Roman" w:hAnsi="Times New Roman"/>
          <w:iCs/>
          <w:sz w:val="24"/>
          <w:szCs w:val="24"/>
          <w:lang w:val="es-AR"/>
        </w:rPr>
        <w:t xml:space="preserve"> </w:t>
      </w:r>
      <w:r w:rsidR="00355C0B" w:rsidRPr="00355C0B">
        <w:rPr>
          <w:rFonts w:ascii="Times New Roman" w:hAnsi="Times New Roman"/>
          <w:iCs/>
          <w:sz w:val="24"/>
          <w:szCs w:val="24"/>
          <w:lang w:val="es-AR"/>
        </w:rPr>
        <w:t>pp. 1-27.</w:t>
      </w:r>
      <w:r w:rsidRPr="00355C0B">
        <w:rPr>
          <w:rFonts w:ascii="Times New Roman" w:hAnsi="Times New Roman"/>
          <w:iCs/>
          <w:sz w:val="24"/>
          <w:szCs w:val="24"/>
          <w:lang w:val="es-AR"/>
        </w:rPr>
        <w:t xml:space="preserve"> </w:t>
      </w:r>
    </w:p>
    <w:p w:rsidR="005C60BF" w:rsidRDefault="00F21478" w:rsidP="00E348F9">
      <w:pPr>
        <w:spacing w:line="360" w:lineRule="auto"/>
        <w:jc w:val="both"/>
        <w:rPr>
          <w:rFonts w:ascii="Times New Roman" w:hAnsi="Times New Roman"/>
          <w:sz w:val="24"/>
          <w:szCs w:val="24"/>
          <w:lang w:val="es-AR"/>
        </w:rPr>
      </w:pPr>
      <w:r w:rsidRPr="007F6737">
        <w:rPr>
          <w:rFonts w:ascii="Times New Roman" w:hAnsi="Times New Roman"/>
          <w:caps/>
          <w:sz w:val="24"/>
          <w:szCs w:val="24"/>
          <w:lang w:val="es-AR"/>
        </w:rPr>
        <w:t>Leibowicz, I.</w:t>
      </w:r>
      <w:r w:rsidR="00355C0B">
        <w:rPr>
          <w:rFonts w:ascii="Times New Roman" w:hAnsi="Times New Roman"/>
          <w:caps/>
          <w:sz w:val="24"/>
          <w:szCs w:val="24"/>
          <w:lang w:val="es-AR"/>
        </w:rPr>
        <w:t xml:space="preserve"> (</w:t>
      </w:r>
      <w:r w:rsidR="00355C0B">
        <w:rPr>
          <w:rFonts w:ascii="Times New Roman" w:hAnsi="Times New Roman"/>
          <w:sz w:val="24"/>
          <w:szCs w:val="24"/>
          <w:lang w:val="es-AR"/>
        </w:rPr>
        <w:t>2007)</w:t>
      </w:r>
      <w:r w:rsidR="00D155E7" w:rsidRPr="007E28B6">
        <w:rPr>
          <w:rFonts w:ascii="Times New Roman" w:hAnsi="Times New Roman"/>
          <w:sz w:val="24"/>
          <w:szCs w:val="24"/>
          <w:lang w:val="es-AR"/>
        </w:rPr>
        <w:t xml:space="preserve"> </w:t>
      </w:r>
      <w:r w:rsidR="00355C0B">
        <w:rPr>
          <w:rFonts w:ascii="Times New Roman" w:hAnsi="Times New Roman"/>
          <w:sz w:val="24"/>
          <w:szCs w:val="24"/>
          <w:lang w:val="es-AR"/>
        </w:rPr>
        <w:t>“</w:t>
      </w:r>
      <w:r w:rsidR="00D155E7" w:rsidRPr="007E28B6">
        <w:rPr>
          <w:rFonts w:ascii="Times New Roman" w:hAnsi="Times New Roman"/>
          <w:sz w:val="24"/>
          <w:szCs w:val="24"/>
          <w:lang w:val="es-AR"/>
        </w:rPr>
        <w:t>Espacios de poder en La Huerta, Quebrada de Humahuaca</w:t>
      </w:r>
      <w:r w:rsidR="00355C0B">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 xml:space="preserve">Estudios Atacameños, Arqueología y Antropología </w:t>
      </w:r>
      <w:proofErr w:type="spellStart"/>
      <w:r w:rsidR="00D155E7" w:rsidRPr="007E28B6">
        <w:rPr>
          <w:rFonts w:ascii="Times New Roman" w:hAnsi="Times New Roman"/>
          <w:i/>
          <w:iCs/>
          <w:sz w:val="24"/>
          <w:szCs w:val="24"/>
          <w:lang w:val="es-AR"/>
        </w:rPr>
        <w:t>Surandinas</w:t>
      </w:r>
      <w:proofErr w:type="spellEnd"/>
      <w:r w:rsidR="00355C0B">
        <w:rPr>
          <w:rFonts w:ascii="Times New Roman" w:hAnsi="Times New Roman"/>
          <w:iCs/>
          <w:sz w:val="24"/>
          <w:szCs w:val="24"/>
          <w:lang w:val="es-AR"/>
        </w:rPr>
        <w:t>,</w:t>
      </w:r>
      <w:r w:rsidR="00D155E7" w:rsidRPr="007E28B6">
        <w:rPr>
          <w:rFonts w:ascii="Times New Roman" w:hAnsi="Times New Roman"/>
          <w:i/>
          <w:iCs/>
          <w:sz w:val="24"/>
          <w:szCs w:val="24"/>
          <w:lang w:val="es-AR"/>
        </w:rPr>
        <w:t xml:space="preserve"> </w:t>
      </w:r>
      <w:r w:rsidR="00D155E7" w:rsidRPr="007E28B6">
        <w:rPr>
          <w:rFonts w:ascii="Times New Roman" w:hAnsi="Times New Roman"/>
          <w:sz w:val="24"/>
          <w:szCs w:val="24"/>
          <w:lang w:val="es-AR"/>
        </w:rPr>
        <w:t>34</w:t>
      </w:r>
      <w:r w:rsidR="00355C0B">
        <w:rPr>
          <w:rFonts w:ascii="Times New Roman" w:hAnsi="Times New Roman"/>
          <w:sz w:val="24"/>
          <w:szCs w:val="24"/>
          <w:lang w:val="es-AR"/>
        </w:rPr>
        <w:t>, pp.</w:t>
      </w:r>
      <w:r w:rsidR="00D155E7" w:rsidRPr="007E28B6">
        <w:rPr>
          <w:rFonts w:ascii="Times New Roman" w:hAnsi="Times New Roman"/>
          <w:sz w:val="24"/>
          <w:szCs w:val="24"/>
          <w:lang w:val="es-AR"/>
        </w:rPr>
        <w:t xml:space="preserve"> 51-70.</w:t>
      </w:r>
    </w:p>
    <w:p w:rsidR="00F21478" w:rsidRPr="005C60BF" w:rsidRDefault="00355C0B" w:rsidP="00E348F9">
      <w:pPr>
        <w:spacing w:line="360" w:lineRule="auto"/>
        <w:jc w:val="both"/>
        <w:rPr>
          <w:rFonts w:ascii="Times New Roman" w:hAnsi="Times New Roman"/>
          <w:sz w:val="24"/>
          <w:szCs w:val="24"/>
          <w:lang w:val="es-AR"/>
        </w:rPr>
      </w:pPr>
      <w:r>
        <w:rPr>
          <w:rFonts w:ascii="Times New Roman" w:hAnsi="Times New Roman"/>
          <w:sz w:val="24"/>
          <w:szCs w:val="24"/>
          <w:lang w:val="es-AR"/>
        </w:rPr>
        <w:t>(2012)</w:t>
      </w:r>
      <w:r w:rsidR="00F21478" w:rsidRPr="007E28B6">
        <w:rPr>
          <w:rFonts w:ascii="Times New Roman" w:hAnsi="Times New Roman"/>
          <w:sz w:val="24"/>
          <w:szCs w:val="24"/>
          <w:lang w:val="es-AR"/>
        </w:rPr>
        <w:t xml:space="preserve"> </w:t>
      </w:r>
      <w:r w:rsidRPr="00355C0B">
        <w:rPr>
          <w:rFonts w:ascii="Times New Roman" w:hAnsi="Times New Roman"/>
          <w:sz w:val="24"/>
          <w:szCs w:val="24"/>
          <w:lang w:val="es-AR"/>
        </w:rPr>
        <w:t>“</w:t>
      </w:r>
      <w:r w:rsidR="00367A05" w:rsidRPr="00355C0B">
        <w:rPr>
          <w:rFonts w:ascii="Times New Roman" w:hAnsi="Times New Roman"/>
          <w:sz w:val="24"/>
          <w:szCs w:val="24"/>
          <w:lang w:val="es-AR"/>
        </w:rPr>
        <w:t xml:space="preserve">Arqueología de </w:t>
      </w:r>
      <w:proofErr w:type="spellStart"/>
      <w:r w:rsidR="00367A05" w:rsidRPr="00355C0B">
        <w:rPr>
          <w:rFonts w:ascii="Times New Roman" w:hAnsi="Times New Roman"/>
          <w:sz w:val="24"/>
          <w:szCs w:val="24"/>
          <w:lang w:val="es-AR"/>
        </w:rPr>
        <w:t>Juella</w:t>
      </w:r>
      <w:proofErr w:type="spellEnd"/>
      <w:r w:rsidR="00367A05" w:rsidRPr="00355C0B">
        <w:rPr>
          <w:rFonts w:ascii="Times New Roman" w:hAnsi="Times New Roman"/>
          <w:sz w:val="24"/>
          <w:szCs w:val="24"/>
          <w:lang w:val="es-AR"/>
        </w:rPr>
        <w:t>, Quebrada de Humahuaca, Jujuy. Espacialidad y materialidad en el Período Tardío</w:t>
      </w:r>
      <w:r w:rsidRPr="00355C0B">
        <w:rPr>
          <w:rFonts w:ascii="Times New Roman" w:hAnsi="Times New Roman"/>
          <w:sz w:val="24"/>
          <w:szCs w:val="24"/>
          <w:lang w:val="es-AR"/>
        </w:rPr>
        <w:t>”</w:t>
      </w:r>
      <w:r w:rsidR="00367A05" w:rsidRPr="00355C0B">
        <w:rPr>
          <w:rFonts w:ascii="Times New Roman" w:hAnsi="Times New Roman"/>
          <w:sz w:val="24"/>
          <w:szCs w:val="24"/>
          <w:lang w:val="es-AR"/>
        </w:rPr>
        <w:t>.</w:t>
      </w:r>
      <w:r w:rsidR="00367A05" w:rsidRPr="007E28B6">
        <w:rPr>
          <w:rFonts w:ascii="Times New Roman" w:hAnsi="Times New Roman"/>
          <w:sz w:val="24"/>
          <w:szCs w:val="24"/>
          <w:lang w:val="es-AR"/>
        </w:rPr>
        <w:t xml:space="preserve"> </w:t>
      </w:r>
      <w:r w:rsidR="00367A05" w:rsidRPr="007E28B6">
        <w:rPr>
          <w:rFonts w:ascii="Times New Roman" w:eastAsia="TimesLTStd-Roman" w:hAnsi="Times New Roman"/>
          <w:sz w:val="24"/>
          <w:szCs w:val="24"/>
          <w:lang w:val="es-AR" w:eastAsia="es-AR"/>
        </w:rPr>
        <w:t xml:space="preserve">Tesis para optar al Título de Doctor en Arqueología, Facultad de Filosofía y </w:t>
      </w:r>
      <w:r w:rsidR="00367A05" w:rsidRPr="00AD038F">
        <w:rPr>
          <w:rFonts w:ascii="Times New Roman" w:eastAsia="TimesLTStd-Roman" w:hAnsi="Times New Roman"/>
          <w:sz w:val="24"/>
          <w:szCs w:val="24"/>
          <w:lang w:val="es-AR" w:eastAsia="es-AR"/>
        </w:rPr>
        <w:t>Letras, Universidad de Buenos Aires.</w:t>
      </w:r>
    </w:p>
    <w:p w:rsidR="00321F5D" w:rsidRPr="00AD038F" w:rsidRDefault="00355C0B" w:rsidP="00E348F9">
      <w:pPr>
        <w:spacing w:line="360" w:lineRule="auto"/>
        <w:jc w:val="both"/>
        <w:rPr>
          <w:rFonts w:ascii="Times New Roman" w:eastAsia="TimesLTStd-Roman" w:hAnsi="Times New Roman"/>
          <w:sz w:val="24"/>
          <w:szCs w:val="24"/>
          <w:lang w:val="es-AR" w:eastAsia="es-AR"/>
        </w:rPr>
      </w:pPr>
      <w:r>
        <w:rPr>
          <w:rFonts w:ascii="Times New Roman" w:hAnsi="Times New Roman"/>
          <w:sz w:val="24"/>
          <w:szCs w:val="24"/>
          <w:lang w:val="es-AR"/>
        </w:rPr>
        <w:lastRenderedPageBreak/>
        <w:t>(</w:t>
      </w:r>
      <w:r w:rsidR="00AD038F" w:rsidRPr="00AD038F">
        <w:rPr>
          <w:rFonts w:ascii="Times New Roman" w:hAnsi="Times New Roman"/>
          <w:sz w:val="24"/>
          <w:szCs w:val="24"/>
          <w:lang w:val="es-AR"/>
        </w:rPr>
        <w:t>2013</w:t>
      </w:r>
      <w:r>
        <w:rPr>
          <w:rFonts w:ascii="Times New Roman" w:hAnsi="Times New Roman"/>
          <w:sz w:val="24"/>
          <w:szCs w:val="24"/>
          <w:lang w:val="es-AR"/>
        </w:rPr>
        <w:t>a)</w:t>
      </w:r>
      <w:r w:rsidR="00AD038F" w:rsidRPr="00AD038F">
        <w:rPr>
          <w:rFonts w:ascii="Times New Roman" w:hAnsi="Times New Roman"/>
          <w:sz w:val="24"/>
          <w:szCs w:val="24"/>
          <w:lang w:val="es-AR"/>
        </w:rPr>
        <w:t xml:space="preserve"> </w:t>
      </w:r>
      <w:r>
        <w:rPr>
          <w:rFonts w:ascii="Times New Roman" w:hAnsi="Times New Roman"/>
          <w:sz w:val="24"/>
          <w:szCs w:val="24"/>
          <w:lang w:val="es-AR"/>
        </w:rPr>
        <w:t>“</w:t>
      </w:r>
      <w:r w:rsidR="00AD038F" w:rsidRPr="00AD038F">
        <w:rPr>
          <w:rFonts w:ascii="Times New Roman" w:hAnsi="Times New Roman"/>
          <w:sz w:val="24"/>
          <w:szCs w:val="24"/>
          <w:lang w:val="es-AR"/>
        </w:rPr>
        <w:t xml:space="preserve">Testimonios de un adiós. Rituales y abandono en </w:t>
      </w:r>
      <w:proofErr w:type="spellStart"/>
      <w:r w:rsidR="00AD038F" w:rsidRPr="00AD038F">
        <w:rPr>
          <w:rFonts w:ascii="Times New Roman" w:hAnsi="Times New Roman"/>
          <w:sz w:val="24"/>
          <w:szCs w:val="24"/>
          <w:lang w:val="es-AR"/>
        </w:rPr>
        <w:t>Juella</w:t>
      </w:r>
      <w:proofErr w:type="spellEnd"/>
      <w:r w:rsidR="00AD038F" w:rsidRPr="00AD038F">
        <w:rPr>
          <w:rFonts w:ascii="Times New Roman" w:hAnsi="Times New Roman"/>
          <w:sz w:val="24"/>
          <w:szCs w:val="24"/>
          <w:lang w:val="es-AR"/>
        </w:rPr>
        <w:t xml:space="preserve"> ante la conquista </w:t>
      </w:r>
      <w:proofErr w:type="spellStart"/>
      <w:r w:rsidR="00AD038F" w:rsidRPr="00AD038F">
        <w:rPr>
          <w:rFonts w:ascii="Times New Roman" w:hAnsi="Times New Roman"/>
          <w:sz w:val="24"/>
          <w:szCs w:val="24"/>
          <w:lang w:val="es-AR"/>
        </w:rPr>
        <w:t>Inka</w:t>
      </w:r>
      <w:proofErr w:type="spellEnd"/>
      <w:r w:rsidR="00AD038F" w:rsidRPr="00AD038F">
        <w:rPr>
          <w:rFonts w:ascii="Times New Roman" w:hAnsi="Times New Roman"/>
          <w:sz w:val="24"/>
          <w:szCs w:val="24"/>
          <w:lang w:val="es-AR"/>
        </w:rPr>
        <w:t xml:space="preserve"> de Humahuaca</w:t>
      </w:r>
      <w:r>
        <w:rPr>
          <w:rFonts w:ascii="Times New Roman" w:hAnsi="Times New Roman"/>
          <w:sz w:val="24"/>
          <w:szCs w:val="24"/>
          <w:lang w:val="es-AR"/>
        </w:rPr>
        <w:t>”</w:t>
      </w:r>
      <w:r w:rsidR="00AD038F" w:rsidRPr="00AD038F">
        <w:rPr>
          <w:rFonts w:ascii="Times New Roman" w:hAnsi="Times New Roman"/>
          <w:sz w:val="24"/>
          <w:szCs w:val="24"/>
          <w:lang w:val="es-AR"/>
        </w:rPr>
        <w:t xml:space="preserve"> </w:t>
      </w:r>
      <w:r w:rsidR="00AD038F" w:rsidRPr="007F6737">
        <w:rPr>
          <w:rFonts w:ascii="Times New Roman" w:hAnsi="Times New Roman"/>
          <w:i/>
          <w:sz w:val="24"/>
          <w:szCs w:val="24"/>
          <w:lang w:val="es-AR"/>
        </w:rPr>
        <w:t>Arqueología</w:t>
      </w:r>
      <w:r>
        <w:rPr>
          <w:rFonts w:ascii="Times New Roman" w:hAnsi="Times New Roman"/>
          <w:sz w:val="24"/>
          <w:szCs w:val="24"/>
          <w:lang w:val="es-AR"/>
        </w:rPr>
        <w:t>, 19(1),</w:t>
      </w:r>
      <w:r w:rsidR="00AD038F" w:rsidRPr="00AD038F">
        <w:rPr>
          <w:rFonts w:ascii="Times New Roman" w:hAnsi="Times New Roman"/>
          <w:sz w:val="24"/>
          <w:szCs w:val="24"/>
          <w:lang w:val="es-AR"/>
        </w:rPr>
        <w:t xml:space="preserve"> </w:t>
      </w:r>
      <w:r>
        <w:rPr>
          <w:rFonts w:ascii="Times New Roman" w:hAnsi="Times New Roman"/>
          <w:sz w:val="24"/>
          <w:szCs w:val="24"/>
          <w:lang w:val="es-AR"/>
        </w:rPr>
        <w:t xml:space="preserve">pp. </w:t>
      </w:r>
      <w:r w:rsidR="00AD038F" w:rsidRPr="00AD038F">
        <w:rPr>
          <w:rFonts w:ascii="Times New Roman" w:hAnsi="Times New Roman"/>
          <w:sz w:val="24"/>
          <w:szCs w:val="24"/>
          <w:lang w:val="es-AR"/>
        </w:rPr>
        <w:t>153-176.</w:t>
      </w:r>
    </w:p>
    <w:p w:rsidR="001756E5" w:rsidRPr="005C60BF" w:rsidRDefault="00355C0B" w:rsidP="00E348F9">
      <w:pPr>
        <w:spacing w:line="360" w:lineRule="auto"/>
        <w:jc w:val="both"/>
        <w:rPr>
          <w:rFonts w:ascii="Times New Roman" w:eastAsia="TimesLTStd-Roman" w:hAnsi="Times New Roman"/>
          <w:sz w:val="24"/>
          <w:szCs w:val="24"/>
          <w:lang w:val="es-AR" w:eastAsia="es-AR"/>
        </w:rPr>
      </w:pPr>
      <w:r>
        <w:rPr>
          <w:rFonts w:ascii="Times New Roman" w:eastAsia="TimesLTStd-Roman" w:hAnsi="Times New Roman"/>
          <w:sz w:val="24"/>
          <w:szCs w:val="24"/>
          <w:lang w:val="es-AR" w:eastAsia="es-AR"/>
        </w:rPr>
        <w:t>(</w:t>
      </w:r>
      <w:r w:rsidR="00321F5D" w:rsidRPr="00AD038F">
        <w:rPr>
          <w:rFonts w:ascii="Times New Roman" w:eastAsia="TimesLTStd-Roman" w:hAnsi="Times New Roman"/>
          <w:sz w:val="24"/>
          <w:szCs w:val="24"/>
          <w:lang w:val="es-AR" w:eastAsia="es-AR"/>
        </w:rPr>
        <w:t>2013</w:t>
      </w:r>
      <w:r w:rsidR="00AD038F" w:rsidRPr="00AD038F">
        <w:rPr>
          <w:rFonts w:ascii="Times New Roman" w:eastAsia="TimesLTStd-Roman" w:hAnsi="Times New Roman"/>
          <w:sz w:val="24"/>
          <w:szCs w:val="24"/>
          <w:lang w:val="es-AR" w:eastAsia="es-AR"/>
        </w:rPr>
        <w:t>b</w:t>
      </w:r>
      <w:r>
        <w:rPr>
          <w:rFonts w:ascii="Times New Roman" w:eastAsia="TimesLTStd-Roman" w:hAnsi="Times New Roman"/>
          <w:sz w:val="24"/>
          <w:szCs w:val="24"/>
          <w:lang w:val="es-AR" w:eastAsia="es-AR"/>
        </w:rPr>
        <w:t>)</w:t>
      </w:r>
      <w:r w:rsidR="00321F5D" w:rsidRPr="00AD038F">
        <w:rPr>
          <w:rFonts w:ascii="Times New Roman" w:eastAsia="TimesLTStd-Roman" w:hAnsi="Times New Roman"/>
          <w:sz w:val="24"/>
          <w:szCs w:val="24"/>
          <w:lang w:val="es-AR" w:eastAsia="es-AR"/>
        </w:rPr>
        <w:t xml:space="preserve"> </w:t>
      </w:r>
      <w:r>
        <w:rPr>
          <w:rFonts w:ascii="Times New Roman" w:eastAsia="TimesLTStd-Roman" w:hAnsi="Times New Roman"/>
          <w:sz w:val="24"/>
          <w:szCs w:val="24"/>
          <w:lang w:val="es-AR" w:eastAsia="es-AR"/>
        </w:rPr>
        <w:t>“</w:t>
      </w:r>
      <w:r w:rsidR="00321F5D" w:rsidRPr="00AD038F">
        <w:rPr>
          <w:rFonts w:ascii="Times New Roman" w:hAnsi="Times New Roman"/>
          <w:sz w:val="24"/>
          <w:szCs w:val="24"/>
          <w:lang w:val="es-AR"/>
        </w:rPr>
        <w:t>¿Una chichería en la Quebrada de Humahuaca? El c</w:t>
      </w:r>
      <w:r>
        <w:rPr>
          <w:rFonts w:ascii="Times New Roman" w:hAnsi="Times New Roman"/>
          <w:sz w:val="24"/>
          <w:szCs w:val="24"/>
          <w:lang w:val="es-AR"/>
        </w:rPr>
        <w:t xml:space="preserve">aso de </w:t>
      </w:r>
      <w:proofErr w:type="spellStart"/>
      <w:r>
        <w:rPr>
          <w:rFonts w:ascii="Times New Roman" w:hAnsi="Times New Roman"/>
          <w:sz w:val="24"/>
          <w:szCs w:val="24"/>
          <w:lang w:val="es-AR"/>
        </w:rPr>
        <w:t>Juella</w:t>
      </w:r>
      <w:proofErr w:type="spellEnd"/>
      <w:r>
        <w:rPr>
          <w:rFonts w:ascii="Times New Roman" w:hAnsi="Times New Roman"/>
          <w:sz w:val="24"/>
          <w:szCs w:val="24"/>
          <w:lang w:val="es-AR"/>
        </w:rPr>
        <w:t>, Jujuy, Argentina”</w:t>
      </w:r>
      <w:r w:rsidR="00321F5D" w:rsidRPr="00AD038F">
        <w:rPr>
          <w:rFonts w:ascii="Times New Roman" w:hAnsi="Times New Roman"/>
          <w:sz w:val="24"/>
          <w:szCs w:val="24"/>
          <w:lang w:val="es-AR"/>
        </w:rPr>
        <w:t xml:space="preserve"> </w:t>
      </w:r>
      <w:r w:rsidR="00321F5D" w:rsidRPr="007F6737">
        <w:rPr>
          <w:rFonts w:ascii="Times New Roman" w:hAnsi="Times New Roman"/>
          <w:i/>
          <w:sz w:val="24"/>
          <w:szCs w:val="24"/>
          <w:lang w:val="es-AR"/>
        </w:rPr>
        <w:t>Intersecciones en Antropología</w:t>
      </w:r>
      <w:r>
        <w:rPr>
          <w:rFonts w:ascii="Times New Roman" w:hAnsi="Times New Roman"/>
          <w:sz w:val="24"/>
          <w:szCs w:val="24"/>
          <w:lang w:val="es-AR"/>
        </w:rPr>
        <w:t>, 14, pp.</w:t>
      </w:r>
      <w:r w:rsidR="005C60BF" w:rsidRPr="007F6737">
        <w:rPr>
          <w:rFonts w:ascii="Times New Roman" w:hAnsi="Times New Roman"/>
          <w:sz w:val="24"/>
          <w:szCs w:val="24"/>
          <w:lang w:val="es-AR"/>
        </w:rPr>
        <w:t xml:space="preserve"> 409-422.</w:t>
      </w:r>
    </w:p>
    <w:p w:rsidR="00D07184" w:rsidRDefault="003E6F5F" w:rsidP="00E348F9">
      <w:pPr>
        <w:spacing w:line="360" w:lineRule="auto"/>
        <w:jc w:val="both"/>
        <w:rPr>
          <w:rFonts w:ascii="Times New Roman" w:hAnsi="Times New Roman"/>
          <w:sz w:val="24"/>
          <w:szCs w:val="24"/>
          <w:shd w:val="clear" w:color="auto" w:fill="FFFFFF"/>
          <w:lang w:val="es-AR"/>
        </w:rPr>
      </w:pPr>
      <w:r w:rsidRPr="001756E5">
        <w:rPr>
          <w:rFonts w:ascii="Times New Roman" w:hAnsi="Times New Roman"/>
          <w:bCs/>
          <w:iCs/>
          <w:caps/>
          <w:sz w:val="24"/>
          <w:szCs w:val="24"/>
          <w:lang w:val="es-AR"/>
        </w:rPr>
        <w:t>Leibowicz</w:t>
      </w:r>
      <w:r w:rsidRPr="001756E5">
        <w:rPr>
          <w:rFonts w:ascii="Times New Roman" w:hAnsi="Times New Roman"/>
          <w:iCs/>
          <w:caps/>
          <w:sz w:val="24"/>
          <w:szCs w:val="24"/>
          <w:lang w:val="es-AR"/>
        </w:rPr>
        <w:t xml:space="preserve">, </w:t>
      </w:r>
      <w:r w:rsidR="00355C0B">
        <w:rPr>
          <w:rFonts w:ascii="Times New Roman" w:hAnsi="Times New Roman"/>
          <w:bCs/>
          <w:iCs/>
          <w:caps/>
          <w:sz w:val="24"/>
          <w:szCs w:val="24"/>
          <w:lang w:val="es-AR"/>
        </w:rPr>
        <w:t>I.;</w:t>
      </w:r>
      <w:r w:rsidRPr="001756E5">
        <w:rPr>
          <w:rFonts w:ascii="Times New Roman" w:hAnsi="Times New Roman"/>
          <w:iCs/>
          <w:caps/>
          <w:sz w:val="24"/>
          <w:szCs w:val="24"/>
          <w:lang w:val="es-AR"/>
        </w:rPr>
        <w:t xml:space="preserve"> Palacios, L. </w:t>
      </w:r>
      <w:r w:rsidRPr="007302AA">
        <w:rPr>
          <w:rFonts w:ascii="Times New Roman" w:hAnsi="Times New Roman"/>
          <w:iCs/>
          <w:sz w:val="24"/>
          <w:szCs w:val="24"/>
          <w:lang w:val="es-AR"/>
        </w:rPr>
        <w:t>y</w:t>
      </w:r>
      <w:r w:rsidRPr="001756E5">
        <w:rPr>
          <w:rFonts w:ascii="Times New Roman" w:hAnsi="Times New Roman"/>
          <w:iCs/>
          <w:caps/>
          <w:sz w:val="24"/>
          <w:szCs w:val="24"/>
          <w:lang w:val="es-AR"/>
        </w:rPr>
        <w:t xml:space="preserve"> Cohen</w:t>
      </w:r>
      <w:r w:rsidR="00355C0B">
        <w:rPr>
          <w:rFonts w:ascii="Times New Roman" w:hAnsi="Times New Roman"/>
          <w:iCs/>
          <w:caps/>
          <w:sz w:val="24"/>
          <w:szCs w:val="24"/>
          <w:lang w:val="es-AR"/>
        </w:rPr>
        <w:t>,</w:t>
      </w:r>
      <w:r w:rsidR="00355C0B" w:rsidRPr="00355C0B">
        <w:rPr>
          <w:rFonts w:ascii="Times New Roman" w:hAnsi="Times New Roman"/>
          <w:iCs/>
          <w:caps/>
          <w:sz w:val="24"/>
          <w:szCs w:val="24"/>
          <w:lang w:val="es-AR"/>
        </w:rPr>
        <w:t xml:space="preserve"> </w:t>
      </w:r>
      <w:r w:rsidR="00355C0B" w:rsidRPr="001756E5">
        <w:rPr>
          <w:rFonts w:ascii="Times New Roman" w:hAnsi="Times New Roman"/>
          <w:iCs/>
          <w:caps/>
          <w:sz w:val="24"/>
          <w:szCs w:val="24"/>
          <w:lang w:val="es-AR"/>
        </w:rPr>
        <w:t>S.</w:t>
      </w:r>
      <w:r w:rsidR="001756E5" w:rsidRPr="001756E5">
        <w:rPr>
          <w:rFonts w:ascii="Times New Roman" w:hAnsi="Times New Roman"/>
          <w:iCs/>
          <w:caps/>
          <w:sz w:val="24"/>
          <w:szCs w:val="24"/>
          <w:lang w:val="es-AR"/>
        </w:rPr>
        <w:t xml:space="preserve"> </w:t>
      </w:r>
      <w:r w:rsidR="00355C0B">
        <w:rPr>
          <w:rFonts w:ascii="Times New Roman" w:hAnsi="Times New Roman"/>
          <w:iCs/>
          <w:caps/>
          <w:sz w:val="24"/>
          <w:szCs w:val="24"/>
          <w:lang w:val="es-AR"/>
        </w:rPr>
        <w:t>(</w:t>
      </w:r>
      <w:r w:rsidR="00355C0B">
        <w:rPr>
          <w:rFonts w:ascii="Times New Roman" w:hAnsi="Times New Roman"/>
          <w:sz w:val="24"/>
          <w:szCs w:val="24"/>
          <w:lang w:val="es-MX"/>
        </w:rPr>
        <w:t>2012)</w:t>
      </w:r>
      <w:r w:rsidRPr="001756E5">
        <w:rPr>
          <w:rFonts w:ascii="Times New Roman" w:hAnsi="Times New Roman"/>
          <w:sz w:val="24"/>
          <w:szCs w:val="24"/>
          <w:lang w:val="es-MX"/>
        </w:rPr>
        <w:t xml:space="preserve"> </w:t>
      </w:r>
      <w:r w:rsidR="00355C0B">
        <w:rPr>
          <w:rFonts w:ascii="Times New Roman" w:hAnsi="Times New Roman"/>
          <w:sz w:val="24"/>
          <w:szCs w:val="24"/>
          <w:lang w:val="es-MX"/>
        </w:rPr>
        <w:t>“</w:t>
      </w:r>
      <w:r w:rsidR="00D2618E">
        <w:rPr>
          <w:rFonts w:ascii="Times New Roman" w:hAnsi="Times New Roman"/>
          <w:sz w:val="24"/>
          <w:szCs w:val="24"/>
          <w:lang w:val="es-AR"/>
        </w:rPr>
        <w:t>Almacenaje y c</w:t>
      </w:r>
      <w:r w:rsidRPr="001756E5">
        <w:rPr>
          <w:rFonts w:ascii="Times New Roman" w:hAnsi="Times New Roman"/>
          <w:sz w:val="24"/>
          <w:szCs w:val="24"/>
          <w:lang w:val="es-AR"/>
        </w:rPr>
        <w:t xml:space="preserve">onsumo en </w:t>
      </w:r>
      <w:proofErr w:type="spellStart"/>
      <w:r w:rsidRPr="001756E5">
        <w:rPr>
          <w:rFonts w:ascii="Times New Roman" w:hAnsi="Times New Roman"/>
          <w:sz w:val="24"/>
          <w:szCs w:val="24"/>
          <w:lang w:val="es-AR"/>
        </w:rPr>
        <w:t>Juella</w:t>
      </w:r>
      <w:proofErr w:type="spellEnd"/>
      <w:r w:rsidRPr="001756E5">
        <w:rPr>
          <w:rFonts w:ascii="Times New Roman" w:hAnsi="Times New Roman"/>
          <w:sz w:val="24"/>
          <w:szCs w:val="24"/>
          <w:lang w:val="es-AR"/>
        </w:rPr>
        <w:t>. ¿Organizació</w:t>
      </w:r>
      <w:r w:rsidR="00D2618E">
        <w:rPr>
          <w:rFonts w:ascii="Times New Roman" w:hAnsi="Times New Roman"/>
          <w:sz w:val="24"/>
          <w:szCs w:val="24"/>
          <w:lang w:val="es-AR"/>
        </w:rPr>
        <w:t>n c</w:t>
      </w:r>
      <w:r w:rsidR="001756E5" w:rsidRPr="001756E5">
        <w:rPr>
          <w:rFonts w:ascii="Times New Roman" w:hAnsi="Times New Roman"/>
          <w:sz w:val="24"/>
          <w:szCs w:val="24"/>
          <w:lang w:val="es-AR"/>
        </w:rPr>
        <w:t>omunal en el Período Tardío?</w:t>
      </w:r>
      <w:r w:rsidR="00355C0B">
        <w:rPr>
          <w:rFonts w:ascii="Times New Roman" w:hAnsi="Times New Roman"/>
          <w:sz w:val="24"/>
          <w:szCs w:val="24"/>
          <w:lang w:val="es-AR"/>
        </w:rPr>
        <w:t>”</w:t>
      </w:r>
      <w:r w:rsidRPr="001756E5">
        <w:rPr>
          <w:rFonts w:ascii="Times New Roman" w:hAnsi="Times New Roman"/>
          <w:sz w:val="24"/>
          <w:szCs w:val="24"/>
          <w:lang w:val="es-AR"/>
        </w:rPr>
        <w:t xml:space="preserve"> </w:t>
      </w:r>
      <w:r w:rsidR="001756E5">
        <w:rPr>
          <w:rFonts w:ascii="Times New Roman" w:hAnsi="Times New Roman"/>
          <w:sz w:val="24"/>
          <w:szCs w:val="24"/>
          <w:lang w:val="es-AR"/>
        </w:rPr>
        <w:t>En</w:t>
      </w:r>
      <w:r w:rsidR="001756E5" w:rsidRPr="001756E5">
        <w:rPr>
          <w:rFonts w:ascii="Times New Roman" w:hAnsi="Times New Roman"/>
          <w:sz w:val="24"/>
          <w:szCs w:val="24"/>
          <w:lang w:val="es-AR"/>
        </w:rPr>
        <w:t xml:space="preserve"> </w:t>
      </w:r>
      <w:r w:rsidR="00100C59">
        <w:rPr>
          <w:rFonts w:ascii="Times New Roman" w:hAnsi="Times New Roman"/>
          <w:sz w:val="24"/>
          <w:szCs w:val="24"/>
          <w:lang w:val="es-AR"/>
        </w:rPr>
        <w:t>N.</w:t>
      </w:r>
      <w:r w:rsidR="00100C59" w:rsidRPr="001756E5">
        <w:rPr>
          <w:rFonts w:ascii="Times New Roman" w:hAnsi="Times New Roman"/>
          <w:sz w:val="24"/>
          <w:szCs w:val="24"/>
          <w:lang w:val="es-AR"/>
        </w:rPr>
        <w:t xml:space="preserve"> </w:t>
      </w:r>
      <w:proofErr w:type="spellStart"/>
      <w:r w:rsidR="00100C59" w:rsidRPr="001756E5">
        <w:rPr>
          <w:rFonts w:ascii="Times New Roman" w:hAnsi="Times New Roman"/>
          <w:sz w:val="24"/>
          <w:szCs w:val="24"/>
          <w:lang w:val="es-AR"/>
        </w:rPr>
        <w:t>Kuperszmit</w:t>
      </w:r>
      <w:proofErr w:type="spellEnd"/>
      <w:r w:rsidR="00100C59" w:rsidRPr="001756E5">
        <w:rPr>
          <w:rFonts w:ascii="Times New Roman" w:hAnsi="Times New Roman"/>
          <w:sz w:val="24"/>
          <w:szCs w:val="24"/>
          <w:lang w:val="es-AR"/>
        </w:rPr>
        <w:t>, T</w:t>
      </w:r>
      <w:r w:rsidR="00100C59">
        <w:rPr>
          <w:rFonts w:ascii="Times New Roman" w:hAnsi="Times New Roman"/>
          <w:sz w:val="24"/>
          <w:szCs w:val="24"/>
          <w:lang w:val="es-AR"/>
        </w:rPr>
        <w:t xml:space="preserve">. </w:t>
      </w:r>
      <w:r w:rsidR="00100C59" w:rsidRPr="001756E5">
        <w:rPr>
          <w:rFonts w:ascii="Times New Roman" w:hAnsi="Times New Roman"/>
          <w:sz w:val="24"/>
          <w:szCs w:val="24"/>
          <w:lang w:val="es-AR"/>
        </w:rPr>
        <w:t>Lagos Mármol, L</w:t>
      </w:r>
      <w:r w:rsidR="00100C59">
        <w:rPr>
          <w:rFonts w:ascii="Times New Roman" w:hAnsi="Times New Roman"/>
          <w:sz w:val="24"/>
          <w:szCs w:val="24"/>
          <w:lang w:val="es-AR"/>
        </w:rPr>
        <w:t>.</w:t>
      </w:r>
      <w:r w:rsidR="00100C59" w:rsidRPr="001756E5">
        <w:rPr>
          <w:rFonts w:ascii="Times New Roman" w:hAnsi="Times New Roman"/>
          <w:sz w:val="24"/>
          <w:szCs w:val="24"/>
          <w:lang w:val="es-AR"/>
        </w:rPr>
        <w:t xml:space="preserve"> </w:t>
      </w:r>
      <w:proofErr w:type="spellStart"/>
      <w:r w:rsidR="00100C59" w:rsidRPr="001756E5">
        <w:rPr>
          <w:rFonts w:ascii="Times New Roman" w:hAnsi="Times New Roman"/>
          <w:sz w:val="24"/>
          <w:szCs w:val="24"/>
          <w:lang w:val="es-AR"/>
        </w:rPr>
        <w:t>Mucciolo</w:t>
      </w:r>
      <w:proofErr w:type="spellEnd"/>
      <w:r w:rsidR="00100C59" w:rsidRPr="001756E5">
        <w:rPr>
          <w:rFonts w:ascii="Times New Roman" w:hAnsi="Times New Roman"/>
          <w:sz w:val="24"/>
          <w:szCs w:val="24"/>
          <w:lang w:val="es-AR"/>
        </w:rPr>
        <w:t xml:space="preserve"> y M</w:t>
      </w:r>
      <w:r w:rsidR="00100C59">
        <w:rPr>
          <w:rFonts w:ascii="Times New Roman" w:hAnsi="Times New Roman"/>
          <w:sz w:val="24"/>
          <w:szCs w:val="24"/>
          <w:lang w:val="es-AR"/>
        </w:rPr>
        <w:t>.</w:t>
      </w:r>
      <w:r w:rsidR="00100C59" w:rsidRPr="001756E5">
        <w:rPr>
          <w:rFonts w:ascii="Times New Roman" w:hAnsi="Times New Roman"/>
          <w:sz w:val="24"/>
          <w:szCs w:val="24"/>
          <w:lang w:val="es-AR"/>
        </w:rPr>
        <w:t xml:space="preserve"> </w:t>
      </w:r>
      <w:proofErr w:type="spellStart"/>
      <w:r w:rsidR="00100C59" w:rsidRPr="001756E5">
        <w:rPr>
          <w:rFonts w:ascii="Times New Roman" w:hAnsi="Times New Roman"/>
          <w:sz w:val="24"/>
          <w:szCs w:val="24"/>
          <w:lang w:val="es-AR"/>
        </w:rPr>
        <w:t>Sacchi</w:t>
      </w:r>
      <w:proofErr w:type="spellEnd"/>
      <w:r w:rsidR="00100C59">
        <w:rPr>
          <w:rFonts w:ascii="Times New Roman" w:hAnsi="Times New Roman"/>
          <w:sz w:val="24"/>
          <w:szCs w:val="24"/>
          <w:lang w:val="es-AR"/>
        </w:rPr>
        <w:t xml:space="preserve"> (eds.), </w:t>
      </w:r>
      <w:r w:rsidR="001756E5" w:rsidRPr="001756E5">
        <w:rPr>
          <w:rFonts w:ascii="Times New Roman" w:hAnsi="Times New Roman"/>
          <w:bCs/>
          <w:i/>
          <w:sz w:val="24"/>
          <w:szCs w:val="24"/>
          <w:lang w:val="es-AR"/>
        </w:rPr>
        <w:t>Entre Pasados y Presentes III</w:t>
      </w:r>
      <w:r w:rsidR="001756E5" w:rsidRPr="001756E5">
        <w:rPr>
          <w:rFonts w:ascii="Times New Roman" w:hAnsi="Times New Roman"/>
          <w:i/>
          <w:sz w:val="24"/>
          <w:szCs w:val="24"/>
          <w:lang w:val="es-AR"/>
        </w:rPr>
        <w:t>: estudios contemporáneos en Ciencias Antropológicas</w:t>
      </w:r>
      <w:r w:rsidR="00100C59">
        <w:rPr>
          <w:rFonts w:ascii="Times New Roman" w:hAnsi="Times New Roman"/>
          <w:sz w:val="24"/>
          <w:szCs w:val="24"/>
          <w:lang w:val="es-AR"/>
        </w:rPr>
        <w:t xml:space="preserve">. </w:t>
      </w:r>
      <w:r w:rsidR="00100C59" w:rsidRPr="001756E5">
        <w:rPr>
          <w:rFonts w:ascii="Times New Roman" w:hAnsi="Times New Roman"/>
          <w:sz w:val="24"/>
          <w:szCs w:val="24"/>
          <w:shd w:val="clear" w:color="auto" w:fill="FFFFFF"/>
          <w:lang w:val="es-AR"/>
        </w:rPr>
        <w:t>Buenos Aires</w:t>
      </w:r>
      <w:r w:rsidR="00100C59">
        <w:rPr>
          <w:rFonts w:ascii="Times New Roman" w:hAnsi="Times New Roman"/>
          <w:sz w:val="24"/>
          <w:szCs w:val="24"/>
          <w:shd w:val="clear" w:color="auto" w:fill="FFFFFF"/>
          <w:lang w:val="es-AR"/>
        </w:rPr>
        <w:t>:</w:t>
      </w:r>
      <w:r w:rsidR="00100C59" w:rsidRPr="001756E5">
        <w:rPr>
          <w:rFonts w:ascii="Times New Roman" w:hAnsi="Times New Roman"/>
          <w:sz w:val="24"/>
          <w:szCs w:val="24"/>
          <w:lang w:val="es-AR"/>
        </w:rPr>
        <w:t xml:space="preserve"> </w:t>
      </w:r>
      <w:proofErr w:type="spellStart"/>
      <w:r w:rsidR="00100C59" w:rsidRPr="001756E5">
        <w:rPr>
          <w:rFonts w:ascii="Times New Roman" w:hAnsi="Times New Roman"/>
          <w:sz w:val="24"/>
          <w:szCs w:val="24"/>
          <w:shd w:val="clear" w:color="auto" w:fill="FFFFFF"/>
          <w:lang w:val="es-AR"/>
        </w:rPr>
        <w:t>Mnemosyne</w:t>
      </w:r>
      <w:proofErr w:type="spellEnd"/>
      <w:r w:rsidR="00100C59" w:rsidRPr="001756E5">
        <w:rPr>
          <w:rFonts w:ascii="Times New Roman" w:hAnsi="Times New Roman"/>
          <w:sz w:val="24"/>
          <w:szCs w:val="24"/>
          <w:shd w:val="clear" w:color="auto" w:fill="FFFFFF"/>
          <w:lang w:val="es-AR"/>
        </w:rPr>
        <w:t xml:space="preserve"> e Instituto Nacional de Antropología y Pensamiento Latinoamericano</w:t>
      </w:r>
      <w:r w:rsidR="00100C59">
        <w:rPr>
          <w:rFonts w:ascii="Times New Roman" w:hAnsi="Times New Roman"/>
          <w:sz w:val="24"/>
          <w:szCs w:val="24"/>
          <w:shd w:val="clear" w:color="auto" w:fill="FFFFFF"/>
          <w:lang w:val="es-AR"/>
        </w:rPr>
        <w:t>,</w:t>
      </w:r>
      <w:r w:rsidR="00100C59" w:rsidRPr="001756E5">
        <w:rPr>
          <w:rFonts w:ascii="Times New Roman" w:hAnsi="Times New Roman"/>
          <w:sz w:val="24"/>
          <w:szCs w:val="24"/>
          <w:lang w:val="es-AR"/>
        </w:rPr>
        <w:t xml:space="preserve"> </w:t>
      </w:r>
      <w:r w:rsidR="001756E5" w:rsidRPr="001756E5">
        <w:rPr>
          <w:rFonts w:ascii="Times New Roman" w:hAnsi="Times New Roman"/>
          <w:sz w:val="24"/>
          <w:szCs w:val="24"/>
          <w:lang w:val="es-AR"/>
        </w:rPr>
        <w:t>pp. 1074-1091.</w:t>
      </w:r>
    </w:p>
    <w:p w:rsidR="001756E5" w:rsidRPr="005C60BF" w:rsidRDefault="00D07184" w:rsidP="00E348F9">
      <w:pPr>
        <w:shd w:val="clear" w:color="auto" w:fill="FFFFFF"/>
        <w:spacing w:line="360" w:lineRule="auto"/>
        <w:jc w:val="both"/>
        <w:rPr>
          <w:rFonts w:ascii="Times New Roman" w:eastAsia="Times New Roman" w:hAnsi="Times New Roman"/>
          <w:sz w:val="24"/>
          <w:szCs w:val="24"/>
          <w:lang w:val="es-AR" w:eastAsia="es-AR"/>
        </w:rPr>
      </w:pPr>
      <w:r w:rsidRPr="00D07184">
        <w:rPr>
          <w:rFonts w:ascii="Times New Roman" w:hAnsi="Times New Roman"/>
          <w:caps/>
          <w:sz w:val="24"/>
          <w:szCs w:val="24"/>
          <w:shd w:val="clear" w:color="auto" w:fill="FFFFFF"/>
          <w:lang w:val="es-AR"/>
        </w:rPr>
        <w:t>Leoni, J. B</w:t>
      </w:r>
      <w:r w:rsidR="00100C59">
        <w:rPr>
          <w:rFonts w:ascii="Times New Roman" w:hAnsi="Times New Roman"/>
          <w:sz w:val="24"/>
          <w:szCs w:val="24"/>
          <w:shd w:val="clear" w:color="auto" w:fill="FFFFFF"/>
          <w:lang w:val="es-AR"/>
        </w:rPr>
        <w:t>. (2008)</w:t>
      </w:r>
      <w:r>
        <w:rPr>
          <w:rFonts w:ascii="Times New Roman" w:hAnsi="Times New Roman"/>
          <w:sz w:val="24"/>
          <w:szCs w:val="24"/>
          <w:shd w:val="clear" w:color="auto" w:fill="FFFFFF"/>
          <w:lang w:val="es-AR"/>
        </w:rPr>
        <w:t xml:space="preserve"> </w:t>
      </w:r>
      <w:r w:rsidR="00100C59">
        <w:rPr>
          <w:rFonts w:ascii="Times New Roman" w:hAnsi="Times New Roman"/>
          <w:sz w:val="24"/>
          <w:szCs w:val="24"/>
          <w:shd w:val="clear" w:color="auto" w:fill="FFFFFF"/>
          <w:lang w:val="es-AR"/>
        </w:rPr>
        <w:t>“</w:t>
      </w:r>
      <w:r w:rsidRPr="00D07184">
        <w:rPr>
          <w:rFonts w:ascii="Times New Roman" w:eastAsia="Times New Roman" w:hAnsi="Times New Roman"/>
          <w:sz w:val="24"/>
          <w:szCs w:val="24"/>
          <w:lang w:val="es-AR" w:eastAsia="es-AR"/>
        </w:rPr>
        <w:t>Los usos del pasado en el pasado: Memoria e identidad en una comunidad ayacuchana del Horizonte Medio</w:t>
      </w:r>
      <w:r w:rsidR="00100C59">
        <w:rPr>
          <w:rFonts w:ascii="Times New Roman" w:eastAsia="Times New Roman" w:hAnsi="Times New Roman"/>
          <w:sz w:val="24"/>
          <w:szCs w:val="24"/>
          <w:lang w:val="es-AR" w:eastAsia="es-AR"/>
        </w:rPr>
        <w:t>”</w:t>
      </w:r>
      <w:r w:rsidRPr="00D07184">
        <w:rPr>
          <w:rFonts w:ascii="Times New Roman" w:eastAsia="Times New Roman" w:hAnsi="Times New Roman"/>
          <w:sz w:val="24"/>
          <w:szCs w:val="24"/>
          <w:lang w:val="es-AR" w:eastAsia="es-AR"/>
        </w:rPr>
        <w:t xml:space="preserve"> En </w:t>
      </w:r>
      <w:r w:rsidR="00100C59">
        <w:rPr>
          <w:rFonts w:ascii="Times New Roman" w:eastAsia="Times New Roman" w:hAnsi="Times New Roman"/>
          <w:sz w:val="24"/>
          <w:szCs w:val="24"/>
          <w:lang w:val="es-AR" w:eastAsia="es-AR"/>
        </w:rPr>
        <w:t xml:space="preserve">F. </w:t>
      </w:r>
      <w:proofErr w:type="spellStart"/>
      <w:r w:rsidR="00100C59">
        <w:rPr>
          <w:rFonts w:ascii="Times New Roman" w:eastAsia="Times New Roman" w:hAnsi="Times New Roman"/>
          <w:sz w:val="24"/>
          <w:szCs w:val="24"/>
          <w:lang w:val="es-AR" w:eastAsia="es-AR"/>
        </w:rPr>
        <w:t>Acuto</w:t>
      </w:r>
      <w:proofErr w:type="spellEnd"/>
      <w:r w:rsidR="00100C59">
        <w:rPr>
          <w:rFonts w:ascii="Times New Roman" w:eastAsia="Times New Roman" w:hAnsi="Times New Roman"/>
          <w:sz w:val="24"/>
          <w:szCs w:val="24"/>
          <w:lang w:val="es-AR" w:eastAsia="es-AR"/>
        </w:rPr>
        <w:t xml:space="preserve"> y A. </w:t>
      </w:r>
      <w:proofErr w:type="spellStart"/>
      <w:r w:rsidR="00100C59">
        <w:rPr>
          <w:rFonts w:ascii="Times New Roman" w:eastAsia="Times New Roman" w:hAnsi="Times New Roman"/>
          <w:sz w:val="24"/>
          <w:szCs w:val="24"/>
          <w:lang w:val="es-AR" w:eastAsia="es-AR"/>
        </w:rPr>
        <w:t>Zarankin</w:t>
      </w:r>
      <w:proofErr w:type="spellEnd"/>
      <w:r w:rsidR="00100C59">
        <w:rPr>
          <w:rFonts w:ascii="Times New Roman" w:eastAsia="Times New Roman" w:hAnsi="Times New Roman"/>
          <w:sz w:val="24"/>
          <w:szCs w:val="24"/>
          <w:lang w:val="es-AR" w:eastAsia="es-AR"/>
        </w:rPr>
        <w:t xml:space="preserve"> (eds.), </w:t>
      </w:r>
      <w:r w:rsidRPr="00D07184">
        <w:rPr>
          <w:rFonts w:ascii="Times New Roman" w:eastAsia="Times New Roman" w:hAnsi="Times New Roman"/>
          <w:i/>
          <w:sz w:val="24"/>
          <w:szCs w:val="24"/>
          <w:lang w:val="es-AR" w:eastAsia="es-AR"/>
        </w:rPr>
        <w:t xml:space="preserve">Sed Non </w:t>
      </w:r>
      <w:proofErr w:type="spellStart"/>
      <w:r w:rsidRPr="00D07184">
        <w:rPr>
          <w:rFonts w:ascii="Times New Roman" w:eastAsia="Times New Roman" w:hAnsi="Times New Roman"/>
          <w:i/>
          <w:sz w:val="24"/>
          <w:szCs w:val="24"/>
          <w:lang w:val="es-AR" w:eastAsia="es-AR"/>
        </w:rPr>
        <w:t>Satiata</w:t>
      </w:r>
      <w:proofErr w:type="spellEnd"/>
      <w:r w:rsidRPr="00D07184">
        <w:rPr>
          <w:rFonts w:ascii="Times New Roman" w:eastAsia="Times New Roman" w:hAnsi="Times New Roman"/>
          <w:i/>
          <w:sz w:val="24"/>
          <w:szCs w:val="24"/>
          <w:lang w:val="es-AR" w:eastAsia="es-AR"/>
        </w:rPr>
        <w:t xml:space="preserve"> II</w:t>
      </w:r>
      <w:r w:rsidRPr="00D07184">
        <w:rPr>
          <w:rFonts w:ascii="Times New Roman" w:eastAsia="Times New Roman" w:hAnsi="Times New Roman"/>
          <w:sz w:val="24"/>
          <w:szCs w:val="24"/>
          <w:lang w:val="es-AR" w:eastAsia="es-AR"/>
        </w:rPr>
        <w:t>.</w:t>
      </w:r>
      <w:r w:rsidRPr="00D07184">
        <w:rPr>
          <w:rFonts w:ascii="Times New Roman" w:hAnsi="Times New Roman"/>
          <w:i/>
          <w:iCs/>
          <w:sz w:val="24"/>
          <w:szCs w:val="24"/>
          <w:lang w:val="es-AR" w:eastAsia="es-AR"/>
        </w:rPr>
        <w:t xml:space="preserve"> Acercamientos Sociales en la Arqueología Latinoamericana</w:t>
      </w:r>
      <w:r w:rsidR="00100C59">
        <w:rPr>
          <w:rFonts w:ascii="Times New Roman" w:eastAsia="Times New Roman" w:hAnsi="Times New Roman"/>
          <w:sz w:val="24"/>
          <w:szCs w:val="24"/>
          <w:lang w:val="es-AR" w:eastAsia="es-AR"/>
        </w:rPr>
        <w:t>.</w:t>
      </w:r>
      <w:r>
        <w:rPr>
          <w:rFonts w:ascii="Times New Roman" w:eastAsia="Times New Roman" w:hAnsi="Times New Roman"/>
          <w:sz w:val="24"/>
          <w:szCs w:val="24"/>
          <w:lang w:val="es-AR" w:eastAsia="es-AR"/>
        </w:rPr>
        <w:t xml:space="preserve"> </w:t>
      </w:r>
      <w:r w:rsidR="00100C59">
        <w:rPr>
          <w:rFonts w:ascii="Times New Roman" w:eastAsia="Times New Roman" w:hAnsi="Times New Roman"/>
          <w:sz w:val="24"/>
          <w:szCs w:val="24"/>
          <w:lang w:val="es-AR" w:eastAsia="es-AR"/>
        </w:rPr>
        <w:t xml:space="preserve">Córdoba: Encuentro Grupo Editor, </w:t>
      </w:r>
      <w:r>
        <w:rPr>
          <w:rFonts w:ascii="Times New Roman" w:eastAsia="Times New Roman" w:hAnsi="Times New Roman"/>
          <w:sz w:val="24"/>
          <w:szCs w:val="24"/>
          <w:lang w:val="es-AR" w:eastAsia="es-AR"/>
        </w:rPr>
        <w:t xml:space="preserve">pp. </w:t>
      </w:r>
      <w:r w:rsidRPr="00D07184">
        <w:rPr>
          <w:rFonts w:ascii="Times New Roman" w:eastAsia="Times New Roman" w:hAnsi="Times New Roman"/>
          <w:sz w:val="24"/>
          <w:szCs w:val="24"/>
          <w:lang w:val="es-AR" w:eastAsia="es-AR"/>
        </w:rPr>
        <w:t>121 - 141</w:t>
      </w:r>
      <w:r>
        <w:rPr>
          <w:rFonts w:ascii="Times New Roman" w:eastAsia="Times New Roman" w:hAnsi="Times New Roman"/>
          <w:sz w:val="24"/>
          <w:szCs w:val="24"/>
          <w:lang w:val="es-AR" w:eastAsia="es-AR"/>
        </w:rPr>
        <w:t>.</w:t>
      </w:r>
    </w:p>
    <w:p w:rsidR="00100C59" w:rsidRDefault="003D0A43" w:rsidP="00E348F9">
      <w:pPr>
        <w:spacing w:line="360" w:lineRule="auto"/>
        <w:jc w:val="both"/>
        <w:rPr>
          <w:rFonts w:ascii="Times New Roman" w:hAnsi="Times New Roman"/>
          <w:sz w:val="24"/>
          <w:szCs w:val="24"/>
          <w:lang w:val="es-AR"/>
        </w:rPr>
      </w:pPr>
      <w:r w:rsidRPr="00100C59">
        <w:rPr>
          <w:rFonts w:ascii="Times New Roman" w:hAnsi="Times New Roman"/>
          <w:bCs/>
          <w:caps/>
          <w:sz w:val="24"/>
          <w:szCs w:val="24"/>
        </w:rPr>
        <w:t xml:space="preserve">Leoni, </w:t>
      </w:r>
      <w:r w:rsidR="001756E5" w:rsidRPr="00100C59">
        <w:rPr>
          <w:rFonts w:ascii="Times New Roman" w:hAnsi="Times New Roman"/>
          <w:bCs/>
          <w:caps/>
          <w:sz w:val="24"/>
          <w:szCs w:val="24"/>
        </w:rPr>
        <w:t>J.</w:t>
      </w:r>
      <w:r w:rsidRPr="00100C59">
        <w:rPr>
          <w:rFonts w:ascii="Times New Roman" w:hAnsi="Times New Roman"/>
          <w:bCs/>
          <w:caps/>
          <w:sz w:val="24"/>
          <w:szCs w:val="24"/>
        </w:rPr>
        <w:t xml:space="preserve"> B. </w:t>
      </w:r>
      <w:r w:rsidRPr="00100C59">
        <w:rPr>
          <w:rFonts w:ascii="Times New Roman" w:hAnsi="Times New Roman"/>
          <w:bCs/>
          <w:sz w:val="24"/>
          <w:szCs w:val="24"/>
        </w:rPr>
        <w:t>y</w:t>
      </w:r>
      <w:r w:rsidRPr="00100C59">
        <w:rPr>
          <w:rFonts w:ascii="Times New Roman" w:hAnsi="Times New Roman"/>
          <w:bCs/>
          <w:caps/>
          <w:sz w:val="24"/>
          <w:szCs w:val="24"/>
        </w:rPr>
        <w:t xml:space="preserve"> F</w:t>
      </w:r>
      <w:r w:rsidR="001756E5" w:rsidRPr="00100C59">
        <w:rPr>
          <w:rFonts w:ascii="Times New Roman" w:hAnsi="Times New Roman"/>
          <w:bCs/>
          <w:caps/>
          <w:sz w:val="24"/>
          <w:szCs w:val="24"/>
        </w:rPr>
        <w:t xml:space="preserve">. </w:t>
      </w:r>
      <w:r w:rsidRPr="00100C59">
        <w:rPr>
          <w:rFonts w:ascii="Times New Roman" w:hAnsi="Times New Roman"/>
          <w:bCs/>
          <w:caps/>
          <w:sz w:val="24"/>
          <w:szCs w:val="24"/>
        </w:rPr>
        <w:t>A. Acuto</w:t>
      </w:r>
      <w:r w:rsidR="00100C59" w:rsidRPr="00100C59">
        <w:rPr>
          <w:rFonts w:ascii="Times New Roman" w:hAnsi="Times New Roman"/>
          <w:bCs/>
          <w:caps/>
          <w:sz w:val="24"/>
          <w:szCs w:val="24"/>
        </w:rPr>
        <w:t xml:space="preserve"> (</w:t>
      </w:r>
      <w:r w:rsidR="00100C59" w:rsidRPr="00100C59">
        <w:rPr>
          <w:rFonts w:ascii="Times New Roman" w:hAnsi="Times New Roman"/>
          <w:sz w:val="24"/>
          <w:szCs w:val="24"/>
        </w:rPr>
        <w:t>2008)</w:t>
      </w:r>
      <w:r w:rsidRPr="00100C59">
        <w:rPr>
          <w:rFonts w:ascii="Times New Roman" w:hAnsi="Times New Roman"/>
          <w:sz w:val="24"/>
          <w:szCs w:val="24"/>
        </w:rPr>
        <w:t xml:space="preserve"> </w:t>
      </w:r>
      <w:r w:rsidR="00100C59" w:rsidRPr="00100C59">
        <w:rPr>
          <w:rFonts w:ascii="Times New Roman" w:hAnsi="Times New Roman"/>
          <w:sz w:val="24"/>
          <w:szCs w:val="24"/>
        </w:rPr>
        <w:t>“</w:t>
      </w:r>
      <w:r w:rsidRPr="00100C59">
        <w:rPr>
          <w:rFonts w:ascii="Times New Roman" w:hAnsi="Times New Roman"/>
          <w:sz w:val="24"/>
          <w:szCs w:val="24"/>
        </w:rPr>
        <w:t xml:space="preserve">Social landscapes in </w:t>
      </w:r>
      <w:r w:rsidR="00100C59" w:rsidRPr="00100C59">
        <w:rPr>
          <w:rFonts w:ascii="Times New Roman" w:hAnsi="Times New Roman"/>
          <w:sz w:val="24"/>
          <w:szCs w:val="24"/>
        </w:rPr>
        <w:t>pre-</w:t>
      </w:r>
      <w:proofErr w:type="spellStart"/>
      <w:r w:rsidR="00100C59" w:rsidRPr="00100C59">
        <w:rPr>
          <w:rFonts w:ascii="Times New Roman" w:hAnsi="Times New Roman"/>
          <w:sz w:val="24"/>
          <w:szCs w:val="24"/>
        </w:rPr>
        <w:t>Inka</w:t>
      </w:r>
      <w:proofErr w:type="spellEnd"/>
      <w:r w:rsidR="00100C59" w:rsidRPr="00100C59">
        <w:rPr>
          <w:rFonts w:ascii="Times New Roman" w:hAnsi="Times New Roman"/>
          <w:sz w:val="24"/>
          <w:szCs w:val="24"/>
        </w:rPr>
        <w:t xml:space="preserve"> northwestern Argentina”</w:t>
      </w:r>
      <w:r w:rsidRPr="00100C59">
        <w:rPr>
          <w:rFonts w:ascii="Times New Roman" w:hAnsi="Times New Roman"/>
          <w:sz w:val="24"/>
          <w:szCs w:val="24"/>
        </w:rPr>
        <w:t xml:space="preserve"> En </w:t>
      </w:r>
      <w:r w:rsidR="00100C59" w:rsidRPr="00100C59">
        <w:rPr>
          <w:rFonts w:ascii="Times New Roman" w:hAnsi="Times New Roman"/>
          <w:sz w:val="24"/>
          <w:szCs w:val="24"/>
        </w:rPr>
        <w:t>H. Silverman y W. H. Isbell</w:t>
      </w:r>
      <w:r w:rsidR="00100C59">
        <w:rPr>
          <w:rFonts w:ascii="Times New Roman" w:hAnsi="Times New Roman"/>
          <w:sz w:val="24"/>
          <w:szCs w:val="24"/>
        </w:rPr>
        <w:t xml:space="preserve"> (e</w:t>
      </w:r>
      <w:r w:rsidR="00100C59" w:rsidRPr="00100C59">
        <w:rPr>
          <w:rFonts w:ascii="Times New Roman" w:hAnsi="Times New Roman"/>
          <w:sz w:val="24"/>
          <w:szCs w:val="24"/>
        </w:rPr>
        <w:t xml:space="preserve">ds.), </w:t>
      </w:r>
      <w:r w:rsidRPr="00100C59">
        <w:rPr>
          <w:rFonts w:ascii="Times New Roman" w:hAnsi="Times New Roman"/>
          <w:i/>
          <w:iCs/>
          <w:sz w:val="24"/>
          <w:szCs w:val="24"/>
        </w:rPr>
        <w:t>Handbook of South American Archaeology</w:t>
      </w:r>
      <w:r w:rsidR="00100C59">
        <w:rPr>
          <w:rFonts w:ascii="Times New Roman" w:hAnsi="Times New Roman"/>
          <w:sz w:val="24"/>
          <w:szCs w:val="24"/>
        </w:rPr>
        <w:t xml:space="preserve">. </w:t>
      </w:r>
      <w:proofErr w:type="spellStart"/>
      <w:r w:rsidR="00100C59" w:rsidRPr="00100C59">
        <w:rPr>
          <w:rFonts w:ascii="Times New Roman" w:hAnsi="Times New Roman"/>
          <w:sz w:val="24"/>
          <w:szCs w:val="24"/>
          <w:lang w:val="es-AR"/>
        </w:rPr>
        <w:t>NuevaYork</w:t>
      </w:r>
      <w:proofErr w:type="spellEnd"/>
      <w:r w:rsidR="00100C59" w:rsidRPr="00100C59">
        <w:rPr>
          <w:rFonts w:ascii="Times New Roman" w:hAnsi="Times New Roman"/>
          <w:sz w:val="24"/>
          <w:szCs w:val="24"/>
          <w:lang w:val="es-AR"/>
        </w:rPr>
        <w:t xml:space="preserve">: </w:t>
      </w:r>
      <w:proofErr w:type="spellStart"/>
      <w:r w:rsidR="00100C59" w:rsidRPr="00100C59">
        <w:rPr>
          <w:rFonts w:ascii="Times New Roman" w:hAnsi="Times New Roman"/>
          <w:sz w:val="24"/>
          <w:szCs w:val="24"/>
          <w:lang w:val="es-AR"/>
        </w:rPr>
        <w:t>Springer</w:t>
      </w:r>
      <w:proofErr w:type="spellEnd"/>
      <w:r w:rsidR="00100C59" w:rsidRPr="00100C59">
        <w:rPr>
          <w:rFonts w:ascii="Times New Roman" w:hAnsi="Times New Roman"/>
          <w:sz w:val="24"/>
          <w:szCs w:val="24"/>
          <w:lang w:val="es-AR"/>
        </w:rPr>
        <w:t>,</w:t>
      </w:r>
      <w:r w:rsidRPr="00100C59">
        <w:rPr>
          <w:rFonts w:ascii="Times New Roman" w:hAnsi="Times New Roman"/>
          <w:sz w:val="24"/>
          <w:szCs w:val="24"/>
          <w:lang w:val="es-AR"/>
        </w:rPr>
        <w:t xml:space="preserve"> pp. 587-603. </w:t>
      </w:r>
    </w:p>
    <w:p w:rsidR="001756E5" w:rsidRPr="00100C59" w:rsidRDefault="00D155E7" w:rsidP="00E348F9">
      <w:pPr>
        <w:spacing w:line="360" w:lineRule="auto"/>
        <w:jc w:val="both"/>
        <w:rPr>
          <w:rFonts w:ascii="Times New Roman" w:hAnsi="Times New Roman"/>
          <w:sz w:val="24"/>
          <w:szCs w:val="24"/>
          <w:lang w:val="es-AR"/>
        </w:rPr>
      </w:pPr>
      <w:r w:rsidRPr="007F6737">
        <w:rPr>
          <w:rFonts w:ascii="Times New Roman" w:hAnsi="Times New Roman"/>
          <w:bCs/>
          <w:caps/>
          <w:sz w:val="24"/>
          <w:szCs w:val="24"/>
          <w:lang w:val="es-AR"/>
        </w:rPr>
        <w:t>Nastri, J</w:t>
      </w:r>
      <w:r w:rsidR="001756E5" w:rsidRPr="007F6737">
        <w:rPr>
          <w:rFonts w:ascii="Times New Roman" w:hAnsi="Times New Roman"/>
          <w:bCs/>
          <w:caps/>
          <w:sz w:val="24"/>
          <w:szCs w:val="24"/>
          <w:lang w:val="es-AR"/>
        </w:rPr>
        <w:t>.</w:t>
      </w:r>
      <w:r w:rsidR="00100C59">
        <w:rPr>
          <w:rFonts w:ascii="Times New Roman" w:hAnsi="Times New Roman"/>
          <w:bCs/>
          <w:caps/>
          <w:sz w:val="24"/>
          <w:szCs w:val="24"/>
          <w:lang w:val="es-AR"/>
        </w:rPr>
        <w:t xml:space="preserve"> (</w:t>
      </w:r>
      <w:r w:rsidR="00100C59">
        <w:rPr>
          <w:rFonts w:ascii="Times New Roman" w:hAnsi="Times New Roman"/>
          <w:sz w:val="24"/>
          <w:szCs w:val="24"/>
          <w:lang w:val="es-AR"/>
        </w:rPr>
        <w:t>2001)</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Interpretando al describir: la arqueología y las categorías del espacio aborigen en el valle de Santa María (noroeste argentino)</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1756E5">
        <w:rPr>
          <w:rFonts w:ascii="Times New Roman" w:hAnsi="Times New Roman"/>
          <w:i/>
          <w:iCs/>
          <w:sz w:val="24"/>
          <w:szCs w:val="24"/>
          <w:lang w:val="es-AR"/>
        </w:rPr>
        <w:t>Revista Española de Antropología Americana</w:t>
      </w:r>
      <w:r w:rsidR="00100C59">
        <w:rPr>
          <w:rFonts w:ascii="Times New Roman" w:hAnsi="Times New Roman"/>
          <w:iCs/>
          <w:sz w:val="24"/>
          <w:szCs w:val="24"/>
          <w:lang w:val="es-AR"/>
        </w:rPr>
        <w:t>,</w:t>
      </w:r>
      <w:r w:rsidRPr="001756E5">
        <w:rPr>
          <w:rFonts w:ascii="Times New Roman" w:hAnsi="Times New Roman"/>
          <w:i/>
          <w:iCs/>
          <w:sz w:val="24"/>
          <w:szCs w:val="24"/>
          <w:lang w:val="es-AR"/>
        </w:rPr>
        <w:t xml:space="preserve"> </w:t>
      </w:r>
      <w:r w:rsidR="00100C59">
        <w:rPr>
          <w:rFonts w:ascii="Times New Roman" w:hAnsi="Times New Roman"/>
          <w:sz w:val="24"/>
          <w:szCs w:val="24"/>
          <w:lang w:val="es-AR"/>
        </w:rPr>
        <w:t>31, pp.</w:t>
      </w:r>
      <w:r w:rsidRPr="001756E5">
        <w:rPr>
          <w:rFonts w:ascii="Times New Roman" w:hAnsi="Times New Roman"/>
          <w:sz w:val="24"/>
          <w:szCs w:val="24"/>
          <w:lang w:val="es-AR"/>
        </w:rPr>
        <w:t xml:space="preserve"> 33-58.</w:t>
      </w:r>
    </w:p>
    <w:p w:rsidR="001756E5" w:rsidRPr="00E6302B" w:rsidRDefault="00F21478" w:rsidP="00E348F9">
      <w:pPr>
        <w:spacing w:line="360" w:lineRule="auto"/>
        <w:jc w:val="both"/>
        <w:rPr>
          <w:rFonts w:ascii="Times New Roman" w:hAnsi="Times New Roman"/>
          <w:caps/>
          <w:sz w:val="24"/>
          <w:szCs w:val="24"/>
          <w:lang w:val="es-AR"/>
        </w:rPr>
      </w:pPr>
      <w:r w:rsidRPr="001756E5">
        <w:rPr>
          <w:rFonts w:ascii="Times New Roman" w:hAnsi="Times New Roman"/>
          <w:caps/>
          <w:sz w:val="24"/>
          <w:szCs w:val="24"/>
          <w:lang w:val="es-AR"/>
        </w:rPr>
        <w:t>Nielsen, A.</w:t>
      </w:r>
      <w:r w:rsidR="001756E5">
        <w:rPr>
          <w:rFonts w:ascii="Times New Roman" w:hAnsi="Times New Roman"/>
          <w:caps/>
          <w:sz w:val="24"/>
          <w:szCs w:val="24"/>
          <w:lang w:val="es-AR"/>
        </w:rPr>
        <w:t xml:space="preserve"> </w:t>
      </w:r>
      <w:r w:rsidRPr="001756E5">
        <w:rPr>
          <w:rFonts w:ascii="Times New Roman" w:hAnsi="Times New Roman"/>
          <w:caps/>
          <w:sz w:val="24"/>
          <w:szCs w:val="24"/>
          <w:lang w:val="es-AR"/>
        </w:rPr>
        <w:t>E.</w:t>
      </w:r>
      <w:r w:rsidR="00100C59">
        <w:rPr>
          <w:rFonts w:ascii="Times New Roman" w:hAnsi="Times New Roman"/>
          <w:caps/>
          <w:sz w:val="24"/>
          <w:szCs w:val="24"/>
          <w:lang w:val="es-AR"/>
        </w:rPr>
        <w:t xml:space="preserve"> (</w:t>
      </w:r>
      <w:r w:rsidR="00100C59">
        <w:rPr>
          <w:rFonts w:ascii="Times New Roman" w:hAnsi="Times New Roman"/>
          <w:sz w:val="24"/>
          <w:szCs w:val="24"/>
          <w:lang w:val="es-AR"/>
        </w:rPr>
        <w:t>1996)</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Demografía y cambio social en la Quebrada de Humahuaca (Jujuy-Argentina), 700- 1535 d.C.</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Relaciones de la Sociedad Argentina de Antropología</w:t>
      </w:r>
      <w:r w:rsidR="00100C59">
        <w:rPr>
          <w:rFonts w:ascii="Times New Roman" w:hAnsi="Times New Roman"/>
          <w:sz w:val="24"/>
          <w:szCs w:val="24"/>
          <w:lang w:val="es-AR"/>
        </w:rPr>
        <w:t xml:space="preserve">, 21, pp. </w:t>
      </w:r>
      <w:r w:rsidRPr="007E28B6">
        <w:rPr>
          <w:rFonts w:ascii="Times New Roman" w:hAnsi="Times New Roman"/>
          <w:sz w:val="24"/>
          <w:szCs w:val="24"/>
          <w:lang w:val="es-AR"/>
        </w:rPr>
        <w:t>307-354.</w:t>
      </w:r>
    </w:p>
    <w:p w:rsidR="001756E5"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D155E7" w:rsidRPr="007E28B6">
        <w:rPr>
          <w:rFonts w:ascii="Times New Roman" w:hAnsi="Times New Roman"/>
          <w:sz w:val="24"/>
          <w:szCs w:val="24"/>
          <w:lang w:val="es-AR"/>
        </w:rPr>
        <w:t>2001</w:t>
      </w:r>
      <w:r>
        <w:rPr>
          <w:rFonts w:ascii="Times New Roman" w:hAnsi="Times New Roman"/>
          <w:sz w:val="24"/>
          <w:szCs w:val="24"/>
          <w:lang w:val="es-AR"/>
        </w:rPr>
        <w:t>) “</w:t>
      </w:r>
      <w:r w:rsidR="00D155E7" w:rsidRPr="007E28B6">
        <w:rPr>
          <w:rFonts w:ascii="Times New Roman" w:hAnsi="Times New Roman"/>
          <w:sz w:val="24"/>
          <w:szCs w:val="24"/>
          <w:lang w:val="es-AR"/>
        </w:rPr>
        <w:t>Evolución social en Queb</w:t>
      </w:r>
      <w:r>
        <w:rPr>
          <w:rFonts w:ascii="Times New Roman" w:hAnsi="Times New Roman"/>
          <w:sz w:val="24"/>
          <w:szCs w:val="24"/>
          <w:lang w:val="es-AR"/>
        </w:rPr>
        <w:t>rada de Humahuaca (AD 700-1536)”</w:t>
      </w:r>
      <w:r w:rsidR="00D155E7" w:rsidRPr="007E28B6">
        <w:rPr>
          <w:rFonts w:ascii="Times New Roman" w:hAnsi="Times New Roman"/>
          <w:sz w:val="24"/>
          <w:szCs w:val="24"/>
          <w:lang w:val="es-AR"/>
        </w:rPr>
        <w:t xml:space="preserve"> En </w:t>
      </w:r>
      <w:r w:rsidRPr="007E28B6">
        <w:rPr>
          <w:rFonts w:ascii="Times New Roman" w:hAnsi="Times New Roman"/>
          <w:sz w:val="24"/>
          <w:szCs w:val="24"/>
          <w:lang w:val="es-AR"/>
        </w:rPr>
        <w:t xml:space="preserve">E. E. </w:t>
      </w:r>
      <w:proofErr w:type="spellStart"/>
      <w:r w:rsidRPr="007E28B6">
        <w:rPr>
          <w:rFonts w:ascii="Times New Roman" w:hAnsi="Times New Roman"/>
          <w:sz w:val="24"/>
          <w:szCs w:val="24"/>
          <w:lang w:val="es-AR"/>
        </w:rPr>
        <w:t>Berberián</w:t>
      </w:r>
      <w:proofErr w:type="spellEnd"/>
      <w:r w:rsidRPr="007E28B6">
        <w:rPr>
          <w:rFonts w:ascii="Times New Roman" w:hAnsi="Times New Roman"/>
          <w:sz w:val="24"/>
          <w:szCs w:val="24"/>
          <w:lang w:val="es-AR"/>
        </w:rPr>
        <w:t xml:space="preserve"> y A. E. </w:t>
      </w:r>
      <w:proofErr w:type="spellStart"/>
      <w:r w:rsidRPr="007E28B6">
        <w:rPr>
          <w:rFonts w:ascii="Times New Roman" w:hAnsi="Times New Roman"/>
          <w:sz w:val="24"/>
          <w:szCs w:val="24"/>
          <w:lang w:val="es-AR"/>
        </w:rPr>
        <w:t>Nielsen</w:t>
      </w:r>
      <w:proofErr w:type="spellEnd"/>
      <w:r>
        <w:rPr>
          <w:rFonts w:ascii="Times New Roman" w:hAnsi="Times New Roman"/>
          <w:sz w:val="24"/>
          <w:szCs w:val="24"/>
          <w:lang w:val="es-AR"/>
        </w:rPr>
        <w:t xml:space="preserve"> (eds.)</w:t>
      </w:r>
      <w:r w:rsidRPr="007E28B6">
        <w:rPr>
          <w:rFonts w:ascii="Times New Roman" w:hAnsi="Times New Roman"/>
          <w:sz w:val="24"/>
          <w:szCs w:val="24"/>
          <w:lang w:val="es-AR"/>
        </w:rPr>
        <w:t xml:space="preserve">, </w:t>
      </w:r>
      <w:r>
        <w:rPr>
          <w:rFonts w:ascii="Times New Roman" w:hAnsi="Times New Roman"/>
          <w:i/>
          <w:iCs/>
          <w:sz w:val="24"/>
          <w:szCs w:val="24"/>
          <w:lang w:val="es-AR"/>
        </w:rPr>
        <w:t>Historia Argentina Prehispánica</w:t>
      </w:r>
      <w:r>
        <w:rPr>
          <w:rFonts w:ascii="Times New Roman" w:hAnsi="Times New Roman"/>
          <w:iCs/>
          <w:sz w:val="24"/>
          <w:szCs w:val="24"/>
          <w:lang w:val="es-AR"/>
        </w:rPr>
        <w:t>.</w:t>
      </w:r>
      <w:r w:rsidR="00D155E7" w:rsidRPr="007E28B6">
        <w:rPr>
          <w:rFonts w:ascii="Times New Roman" w:hAnsi="Times New Roman"/>
          <w:i/>
          <w:iCs/>
          <w:sz w:val="24"/>
          <w:szCs w:val="24"/>
          <w:lang w:val="es-AR"/>
        </w:rPr>
        <w:t xml:space="preserve"> </w:t>
      </w:r>
      <w:r w:rsidRPr="001756E5">
        <w:rPr>
          <w:rFonts w:ascii="Times New Roman" w:hAnsi="Times New Roman"/>
          <w:sz w:val="24"/>
          <w:szCs w:val="24"/>
          <w:lang w:val="es-AR"/>
        </w:rPr>
        <w:t>Córdoba</w:t>
      </w:r>
      <w:r>
        <w:rPr>
          <w:rFonts w:ascii="Times New Roman" w:hAnsi="Times New Roman"/>
          <w:sz w:val="24"/>
          <w:szCs w:val="24"/>
          <w:lang w:val="es-AR"/>
        </w:rPr>
        <w:t xml:space="preserve">: </w:t>
      </w:r>
      <w:r w:rsidRPr="001756E5">
        <w:rPr>
          <w:rFonts w:ascii="Times New Roman" w:hAnsi="Times New Roman"/>
          <w:sz w:val="24"/>
          <w:szCs w:val="24"/>
          <w:lang w:val="es-AR"/>
        </w:rPr>
        <w:t>Editorial Brujas</w:t>
      </w:r>
      <w:r>
        <w:rPr>
          <w:rFonts w:ascii="Times New Roman" w:hAnsi="Times New Roman"/>
          <w:sz w:val="24"/>
          <w:szCs w:val="24"/>
          <w:lang w:val="es-AR"/>
        </w:rPr>
        <w:t>,</w:t>
      </w:r>
      <w:r w:rsidRPr="007E28B6">
        <w:rPr>
          <w:rFonts w:ascii="Times New Roman" w:hAnsi="Times New Roman"/>
          <w:sz w:val="24"/>
          <w:szCs w:val="24"/>
          <w:lang w:val="es-AR"/>
        </w:rPr>
        <w:t xml:space="preserve"> </w:t>
      </w:r>
      <w:r w:rsidR="00D155E7" w:rsidRPr="007E28B6">
        <w:rPr>
          <w:rFonts w:ascii="Times New Roman" w:hAnsi="Times New Roman"/>
          <w:sz w:val="24"/>
          <w:szCs w:val="24"/>
          <w:lang w:val="es-AR"/>
        </w:rPr>
        <w:t>pp. 171-264.</w:t>
      </w:r>
    </w:p>
    <w:p w:rsidR="001756E5"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t>(2006)</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 xml:space="preserve">Plazas para los antepasados: Descentralización y poder corporativo en las formaciones políticas preincaicas de los Andes </w:t>
      </w:r>
      <w:proofErr w:type="spellStart"/>
      <w:r w:rsidR="00F21478" w:rsidRPr="007E28B6">
        <w:rPr>
          <w:rFonts w:ascii="Times New Roman" w:hAnsi="Times New Roman"/>
          <w:sz w:val="24"/>
          <w:szCs w:val="24"/>
          <w:lang w:val="es-AR"/>
        </w:rPr>
        <w:t>circumpuneños</w:t>
      </w:r>
      <w:proofErr w:type="spellEnd"/>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Estudios Atacameños</w:t>
      </w:r>
      <w:r>
        <w:rPr>
          <w:rFonts w:ascii="Times New Roman" w:hAnsi="Times New Roman"/>
          <w:iCs/>
          <w:sz w:val="24"/>
          <w:szCs w:val="24"/>
          <w:lang w:val="es-AR"/>
        </w:rPr>
        <w:t>,</w:t>
      </w:r>
      <w:r w:rsidR="00F21478" w:rsidRPr="007E28B6">
        <w:rPr>
          <w:rFonts w:ascii="Times New Roman" w:hAnsi="Times New Roman"/>
          <w:i/>
          <w:iCs/>
          <w:sz w:val="24"/>
          <w:szCs w:val="24"/>
          <w:lang w:val="es-AR"/>
        </w:rPr>
        <w:t xml:space="preserve"> </w:t>
      </w:r>
      <w:r>
        <w:rPr>
          <w:rFonts w:ascii="Times New Roman" w:hAnsi="Times New Roman"/>
          <w:sz w:val="24"/>
          <w:szCs w:val="24"/>
          <w:lang w:val="es-AR"/>
        </w:rPr>
        <w:t>31, pp.</w:t>
      </w:r>
      <w:r w:rsidR="00A062DD" w:rsidRPr="007E28B6">
        <w:rPr>
          <w:rFonts w:ascii="Times New Roman" w:hAnsi="Times New Roman"/>
          <w:sz w:val="24"/>
          <w:szCs w:val="24"/>
          <w:lang w:val="es-AR"/>
        </w:rPr>
        <w:t xml:space="preserve"> 63-89</w:t>
      </w:r>
      <w:r w:rsidR="00F21478" w:rsidRPr="007E28B6">
        <w:rPr>
          <w:rFonts w:ascii="Times New Roman" w:hAnsi="Times New Roman"/>
          <w:sz w:val="24"/>
          <w:szCs w:val="24"/>
          <w:lang w:val="es-AR"/>
        </w:rPr>
        <w:t xml:space="preserve">. </w:t>
      </w:r>
    </w:p>
    <w:p w:rsidR="001756E5" w:rsidRPr="005C60BF"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lastRenderedPageBreak/>
        <w:t>(</w:t>
      </w:r>
      <w:r w:rsidR="00F21478" w:rsidRPr="007E28B6">
        <w:rPr>
          <w:rFonts w:ascii="Times New Roman" w:hAnsi="Times New Roman"/>
          <w:sz w:val="24"/>
          <w:szCs w:val="24"/>
          <w:lang w:val="es-AR"/>
        </w:rPr>
        <w:t>2007</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El Período de Desarrollos Regionales en la Quebrada de Humahuaca: aspectos cronológicos</w:t>
      </w:r>
      <w:r>
        <w:rPr>
          <w:rFonts w:ascii="Times New Roman" w:hAnsi="Times New Roman"/>
          <w:sz w:val="24"/>
          <w:szCs w:val="24"/>
          <w:lang w:val="es-AR"/>
        </w:rPr>
        <w:t>”</w:t>
      </w:r>
      <w:r w:rsidR="00F21478" w:rsidRPr="007E28B6">
        <w:rPr>
          <w:rFonts w:ascii="Times New Roman" w:hAnsi="Times New Roman"/>
          <w:sz w:val="24"/>
          <w:szCs w:val="24"/>
          <w:lang w:val="es-AR"/>
        </w:rPr>
        <w:t xml:space="preserve"> En </w:t>
      </w:r>
      <w:r w:rsidRPr="001756E5">
        <w:rPr>
          <w:rFonts w:ascii="Times New Roman" w:hAnsi="Times New Roman"/>
          <w:sz w:val="24"/>
          <w:szCs w:val="24"/>
          <w:lang w:val="es-AR"/>
        </w:rPr>
        <w:t>V. Williams,</w:t>
      </w:r>
      <w:r w:rsidRPr="001756E5">
        <w:rPr>
          <w:rFonts w:ascii="Times New Roman" w:hAnsi="Times New Roman"/>
          <w:sz w:val="24"/>
          <w:szCs w:val="24"/>
          <w:lang w:val="es-AR" w:eastAsia="es-AR"/>
        </w:rPr>
        <w:t xml:space="preserve"> B. Ventura, A. </w:t>
      </w:r>
      <w:proofErr w:type="spellStart"/>
      <w:r w:rsidRPr="001756E5">
        <w:rPr>
          <w:rFonts w:ascii="Times New Roman" w:hAnsi="Times New Roman"/>
          <w:sz w:val="24"/>
          <w:szCs w:val="24"/>
          <w:lang w:val="es-AR" w:eastAsia="es-AR"/>
        </w:rPr>
        <w:t>Callegari</w:t>
      </w:r>
      <w:proofErr w:type="spellEnd"/>
      <w:r w:rsidRPr="001756E5">
        <w:rPr>
          <w:rFonts w:ascii="Times New Roman" w:hAnsi="Times New Roman"/>
          <w:sz w:val="24"/>
          <w:szCs w:val="24"/>
          <w:lang w:val="es-AR" w:eastAsia="es-AR"/>
        </w:rPr>
        <w:t xml:space="preserve"> y H. </w:t>
      </w:r>
      <w:proofErr w:type="spellStart"/>
      <w:r w:rsidRPr="001756E5">
        <w:rPr>
          <w:rFonts w:ascii="Times New Roman" w:hAnsi="Times New Roman"/>
          <w:sz w:val="24"/>
          <w:szCs w:val="24"/>
          <w:lang w:val="es-AR" w:eastAsia="es-AR"/>
        </w:rPr>
        <w:t>Yacobaccio</w:t>
      </w:r>
      <w:proofErr w:type="spellEnd"/>
      <w:r>
        <w:rPr>
          <w:rFonts w:ascii="Times New Roman" w:hAnsi="Times New Roman"/>
          <w:sz w:val="24"/>
          <w:szCs w:val="24"/>
          <w:lang w:val="es-AR"/>
        </w:rPr>
        <w:t xml:space="preserve"> (e</w:t>
      </w:r>
      <w:r w:rsidRPr="001756E5">
        <w:rPr>
          <w:rFonts w:ascii="Times New Roman" w:hAnsi="Times New Roman"/>
          <w:sz w:val="24"/>
          <w:szCs w:val="24"/>
          <w:lang w:val="es-AR"/>
        </w:rPr>
        <w:t xml:space="preserve">ds.), </w:t>
      </w:r>
      <w:r w:rsidR="00F21478" w:rsidRPr="001756E5">
        <w:rPr>
          <w:rFonts w:ascii="Times New Roman" w:hAnsi="Times New Roman"/>
          <w:i/>
          <w:sz w:val="24"/>
          <w:szCs w:val="24"/>
          <w:lang w:val="es-AR"/>
        </w:rPr>
        <w:t xml:space="preserve">Sociedades Precolombinas </w:t>
      </w:r>
      <w:proofErr w:type="spellStart"/>
      <w:r w:rsidR="00F21478" w:rsidRPr="001756E5">
        <w:rPr>
          <w:rFonts w:ascii="Times New Roman" w:hAnsi="Times New Roman"/>
          <w:i/>
          <w:sz w:val="24"/>
          <w:szCs w:val="24"/>
          <w:lang w:val="es-AR"/>
        </w:rPr>
        <w:t>Surandinas</w:t>
      </w:r>
      <w:proofErr w:type="spellEnd"/>
      <w:r w:rsidR="00F21478" w:rsidRPr="001756E5">
        <w:rPr>
          <w:rFonts w:ascii="Times New Roman" w:hAnsi="Times New Roman"/>
          <w:i/>
          <w:sz w:val="24"/>
          <w:szCs w:val="24"/>
          <w:lang w:val="es-AR"/>
        </w:rPr>
        <w:t xml:space="preserve">: Temporalidad, Interacción y Dinámica cultural del NOA en el ámbito de los Andes </w:t>
      </w:r>
      <w:r w:rsidR="00F21478" w:rsidRPr="00100C59">
        <w:rPr>
          <w:rFonts w:ascii="Times New Roman" w:hAnsi="Times New Roman"/>
          <w:i/>
          <w:sz w:val="24"/>
          <w:szCs w:val="24"/>
          <w:lang w:val="es-AR"/>
        </w:rPr>
        <w:t>Centro-</w:t>
      </w:r>
      <w:r w:rsidRPr="00100C59">
        <w:rPr>
          <w:rFonts w:ascii="Times New Roman" w:hAnsi="Times New Roman"/>
          <w:i/>
          <w:sz w:val="24"/>
          <w:szCs w:val="24"/>
          <w:lang w:val="es-AR"/>
        </w:rPr>
        <w:t>Sur</w:t>
      </w:r>
      <w:r>
        <w:rPr>
          <w:rFonts w:ascii="Times New Roman" w:hAnsi="Times New Roman"/>
          <w:sz w:val="24"/>
          <w:szCs w:val="24"/>
          <w:lang w:val="es-AR"/>
        </w:rPr>
        <w:t>.</w:t>
      </w:r>
      <w:r w:rsidR="00F21478" w:rsidRPr="001756E5">
        <w:rPr>
          <w:rFonts w:ascii="Times New Roman" w:hAnsi="Times New Roman"/>
          <w:sz w:val="24"/>
          <w:szCs w:val="24"/>
          <w:lang w:val="es-AR"/>
        </w:rPr>
        <w:t xml:space="preserve"> </w:t>
      </w:r>
      <w:r w:rsidRPr="001756E5">
        <w:rPr>
          <w:rFonts w:ascii="Times New Roman" w:hAnsi="Times New Roman"/>
          <w:sz w:val="24"/>
          <w:szCs w:val="24"/>
          <w:lang w:val="es-AR"/>
        </w:rPr>
        <w:t>Buenos Aires</w:t>
      </w:r>
      <w:r>
        <w:rPr>
          <w:rFonts w:ascii="Times New Roman" w:hAnsi="Times New Roman"/>
          <w:sz w:val="24"/>
          <w:szCs w:val="24"/>
          <w:lang w:val="es-AR"/>
        </w:rPr>
        <w:t>,</w:t>
      </w:r>
      <w:r w:rsidRPr="001756E5">
        <w:rPr>
          <w:rFonts w:ascii="Times New Roman" w:hAnsi="Times New Roman"/>
          <w:sz w:val="24"/>
          <w:szCs w:val="24"/>
          <w:lang w:val="es-AR"/>
        </w:rPr>
        <w:t xml:space="preserve"> </w:t>
      </w:r>
      <w:r w:rsidR="00F21478" w:rsidRPr="001756E5">
        <w:rPr>
          <w:rFonts w:ascii="Times New Roman" w:hAnsi="Times New Roman"/>
          <w:sz w:val="24"/>
          <w:szCs w:val="24"/>
          <w:lang w:val="es-AR"/>
        </w:rPr>
        <w:t>pp. 235-250.</w:t>
      </w:r>
    </w:p>
    <w:p w:rsidR="001756E5"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bCs/>
          <w:caps/>
          <w:sz w:val="24"/>
          <w:szCs w:val="24"/>
          <w:lang w:val="es-AR"/>
        </w:rPr>
        <w:t>Nielsen, A</w:t>
      </w:r>
      <w:r w:rsidR="001756E5" w:rsidRPr="001756E5">
        <w:rPr>
          <w:rFonts w:ascii="Times New Roman" w:hAnsi="Times New Roman"/>
          <w:bCs/>
          <w:caps/>
          <w:sz w:val="24"/>
          <w:szCs w:val="24"/>
          <w:lang w:val="es-AR"/>
        </w:rPr>
        <w:t>.</w:t>
      </w:r>
      <w:r w:rsidRPr="001756E5">
        <w:rPr>
          <w:rFonts w:ascii="Times New Roman" w:hAnsi="Times New Roman"/>
          <w:bCs/>
          <w:caps/>
          <w:sz w:val="24"/>
          <w:szCs w:val="24"/>
          <w:lang w:val="es-AR"/>
        </w:rPr>
        <w:t xml:space="preserve"> E. </w:t>
      </w:r>
      <w:r w:rsidRPr="007302AA">
        <w:rPr>
          <w:rFonts w:ascii="Times New Roman" w:hAnsi="Times New Roman"/>
          <w:bCs/>
          <w:sz w:val="24"/>
          <w:szCs w:val="24"/>
          <w:lang w:val="es-AR"/>
        </w:rPr>
        <w:t>y</w:t>
      </w:r>
      <w:r w:rsidRPr="001756E5">
        <w:rPr>
          <w:rFonts w:ascii="Times New Roman" w:hAnsi="Times New Roman"/>
          <w:bCs/>
          <w:caps/>
          <w:sz w:val="24"/>
          <w:szCs w:val="24"/>
          <w:lang w:val="es-AR"/>
        </w:rPr>
        <w:t xml:space="preserve"> Rivolta</w:t>
      </w:r>
      <w:r w:rsidR="00100C59">
        <w:rPr>
          <w:rFonts w:ascii="Times New Roman" w:hAnsi="Times New Roman"/>
          <w:bCs/>
          <w:caps/>
          <w:sz w:val="24"/>
          <w:szCs w:val="24"/>
          <w:lang w:val="es-AR"/>
        </w:rPr>
        <w:t xml:space="preserve"> </w:t>
      </w:r>
      <w:r w:rsidR="00100C59" w:rsidRPr="001756E5">
        <w:rPr>
          <w:rFonts w:ascii="Times New Roman" w:hAnsi="Times New Roman"/>
          <w:bCs/>
          <w:caps/>
          <w:sz w:val="24"/>
          <w:szCs w:val="24"/>
          <w:lang w:val="es-AR"/>
        </w:rPr>
        <w:t xml:space="preserve">M. C. </w:t>
      </w:r>
      <w:r w:rsidR="00100C59">
        <w:rPr>
          <w:rFonts w:ascii="Times New Roman" w:hAnsi="Times New Roman"/>
          <w:bCs/>
          <w:caps/>
          <w:sz w:val="24"/>
          <w:szCs w:val="24"/>
          <w:lang w:val="es-AR"/>
        </w:rPr>
        <w:t>(</w:t>
      </w:r>
      <w:r w:rsidRPr="007E28B6">
        <w:rPr>
          <w:rFonts w:ascii="Times New Roman" w:hAnsi="Times New Roman"/>
          <w:sz w:val="24"/>
          <w:szCs w:val="24"/>
          <w:lang w:val="es-AR"/>
        </w:rPr>
        <w:t>1997</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Asentamientos residenciales de ocupación breve en la quebrada de Humahuaca (Jujuy, Argentina)</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proofErr w:type="spellStart"/>
      <w:r w:rsidRPr="007E28B6">
        <w:rPr>
          <w:rFonts w:ascii="Times New Roman" w:hAnsi="Times New Roman"/>
          <w:i/>
          <w:iCs/>
          <w:sz w:val="24"/>
          <w:szCs w:val="24"/>
          <w:lang w:val="es-AR"/>
        </w:rPr>
        <w:t>Chungara</w:t>
      </w:r>
      <w:proofErr w:type="spellEnd"/>
      <w:r w:rsidR="00100C59">
        <w:rPr>
          <w:rFonts w:ascii="Times New Roman" w:hAnsi="Times New Roman"/>
          <w:i/>
          <w:iCs/>
          <w:sz w:val="24"/>
          <w:szCs w:val="24"/>
          <w:lang w:val="es-AR"/>
        </w:rPr>
        <w:t>,</w:t>
      </w:r>
      <w:r w:rsidR="00100C59" w:rsidRPr="00100C59">
        <w:rPr>
          <w:rFonts w:ascii="Times New Roman" w:hAnsi="Times New Roman"/>
          <w:i/>
          <w:sz w:val="24"/>
          <w:szCs w:val="24"/>
          <w:lang w:val="es-ES"/>
        </w:rPr>
        <w:t xml:space="preserve"> </w:t>
      </w:r>
      <w:r w:rsidR="00100C59" w:rsidRPr="00E17536">
        <w:rPr>
          <w:rFonts w:ascii="Times New Roman" w:hAnsi="Times New Roman"/>
          <w:i/>
          <w:sz w:val="24"/>
          <w:szCs w:val="24"/>
          <w:lang w:val="es-ES"/>
        </w:rPr>
        <w:t>Revista de Antropología Chilena</w:t>
      </w:r>
      <w:r w:rsidR="00100C59">
        <w:rPr>
          <w:rFonts w:ascii="Times New Roman" w:hAnsi="Times New Roman"/>
          <w:sz w:val="24"/>
          <w:szCs w:val="24"/>
          <w:lang w:val="es-ES"/>
        </w:rPr>
        <w:t>,</w:t>
      </w:r>
      <w:r w:rsidRPr="007E28B6">
        <w:rPr>
          <w:rFonts w:ascii="Times New Roman" w:hAnsi="Times New Roman"/>
          <w:i/>
          <w:iCs/>
          <w:sz w:val="24"/>
          <w:szCs w:val="24"/>
          <w:lang w:val="es-AR"/>
        </w:rPr>
        <w:t xml:space="preserve"> </w:t>
      </w:r>
      <w:r w:rsidR="00100C59">
        <w:rPr>
          <w:rFonts w:ascii="Times New Roman" w:hAnsi="Times New Roman"/>
          <w:sz w:val="24"/>
          <w:szCs w:val="24"/>
          <w:lang w:val="es-AR"/>
        </w:rPr>
        <w:t>29(1), pp.</w:t>
      </w:r>
      <w:r w:rsidRPr="007E28B6">
        <w:rPr>
          <w:rFonts w:ascii="Times New Roman" w:hAnsi="Times New Roman"/>
          <w:sz w:val="24"/>
          <w:szCs w:val="24"/>
          <w:lang w:val="es-AR"/>
        </w:rPr>
        <w:t xml:space="preserve"> 19-33.</w:t>
      </w:r>
    </w:p>
    <w:p w:rsidR="001756E5"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t>Nielsen, A</w:t>
      </w:r>
      <w:r w:rsidR="001756E5" w:rsidRPr="001756E5">
        <w:rPr>
          <w:rFonts w:ascii="Times New Roman" w:hAnsi="Times New Roman"/>
          <w:caps/>
          <w:sz w:val="24"/>
          <w:szCs w:val="24"/>
          <w:lang w:val="es-AR"/>
        </w:rPr>
        <w:t>.</w:t>
      </w:r>
      <w:r w:rsidR="00100C59">
        <w:rPr>
          <w:rFonts w:ascii="Times New Roman" w:hAnsi="Times New Roman"/>
          <w:caps/>
          <w:sz w:val="24"/>
          <w:szCs w:val="24"/>
          <w:lang w:val="es-AR"/>
        </w:rPr>
        <w:t xml:space="preserve"> E.;</w:t>
      </w:r>
      <w:r w:rsidRPr="001756E5">
        <w:rPr>
          <w:rFonts w:ascii="Times New Roman" w:hAnsi="Times New Roman"/>
          <w:caps/>
          <w:sz w:val="24"/>
          <w:szCs w:val="24"/>
          <w:lang w:val="es-AR"/>
        </w:rPr>
        <w:t xml:space="preserve"> Hernández Llosas, M. I</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w:t>
      </w:r>
      <w:r w:rsidRPr="007302AA">
        <w:rPr>
          <w:rFonts w:ascii="Times New Roman" w:hAnsi="Times New Roman"/>
          <w:sz w:val="24"/>
          <w:szCs w:val="24"/>
          <w:lang w:val="es-AR"/>
        </w:rPr>
        <w:t>y</w:t>
      </w:r>
      <w:r w:rsidRPr="001756E5">
        <w:rPr>
          <w:rFonts w:ascii="Times New Roman" w:hAnsi="Times New Roman"/>
          <w:caps/>
          <w:sz w:val="24"/>
          <w:szCs w:val="24"/>
          <w:lang w:val="es-AR"/>
        </w:rPr>
        <w:t xml:space="preserve"> Rivolta</w:t>
      </w:r>
      <w:r w:rsidR="00100C59" w:rsidRPr="00100C59">
        <w:rPr>
          <w:rFonts w:ascii="Times New Roman" w:hAnsi="Times New Roman"/>
          <w:caps/>
          <w:sz w:val="24"/>
          <w:szCs w:val="24"/>
          <w:lang w:val="es-AR"/>
        </w:rPr>
        <w:t xml:space="preserve"> </w:t>
      </w:r>
      <w:r w:rsidR="00100C59" w:rsidRPr="001756E5">
        <w:rPr>
          <w:rFonts w:ascii="Times New Roman" w:hAnsi="Times New Roman"/>
          <w:caps/>
          <w:sz w:val="24"/>
          <w:szCs w:val="24"/>
          <w:lang w:val="es-AR"/>
        </w:rPr>
        <w:t>M. C.</w:t>
      </w:r>
      <w:r w:rsidR="001756E5">
        <w:rPr>
          <w:rFonts w:ascii="Times New Roman" w:hAnsi="Times New Roman"/>
          <w:sz w:val="24"/>
          <w:szCs w:val="24"/>
          <w:lang w:val="es-AR"/>
        </w:rPr>
        <w:t xml:space="preserve"> </w:t>
      </w:r>
      <w:r w:rsidR="00100C59">
        <w:rPr>
          <w:rFonts w:ascii="Times New Roman" w:hAnsi="Times New Roman"/>
          <w:sz w:val="24"/>
          <w:szCs w:val="24"/>
          <w:lang w:val="es-AR"/>
        </w:rPr>
        <w:t>(</w:t>
      </w:r>
      <w:r w:rsidR="00D2618E">
        <w:rPr>
          <w:rFonts w:ascii="Times New Roman" w:hAnsi="Times New Roman"/>
          <w:sz w:val="24"/>
          <w:szCs w:val="24"/>
          <w:lang w:val="es-AR"/>
        </w:rPr>
        <w:t>2004</w:t>
      </w:r>
      <w:r w:rsidR="00100C59">
        <w:rPr>
          <w:rFonts w:ascii="Times New Roman" w:hAnsi="Times New Roman"/>
          <w:sz w:val="24"/>
          <w:szCs w:val="24"/>
          <w:lang w:val="es-AR"/>
        </w:rPr>
        <w:t>)</w:t>
      </w:r>
      <w:r w:rsidR="00D2618E">
        <w:rPr>
          <w:rFonts w:ascii="Times New Roman" w:hAnsi="Times New Roman"/>
          <w:sz w:val="24"/>
          <w:szCs w:val="24"/>
          <w:lang w:val="es-AR"/>
        </w:rPr>
        <w:t xml:space="preserve"> </w:t>
      </w:r>
      <w:r w:rsidR="00100C59">
        <w:rPr>
          <w:rFonts w:ascii="Times New Roman" w:hAnsi="Times New Roman"/>
          <w:sz w:val="24"/>
          <w:szCs w:val="24"/>
          <w:lang w:val="es-AR"/>
        </w:rPr>
        <w:t>“</w:t>
      </w:r>
      <w:r w:rsidR="00D2618E">
        <w:rPr>
          <w:rFonts w:ascii="Times New Roman" w:hAnsi="Times New Roman"/>
          <w:sz w:val="24"/>
          <w:szCs w:val="24"/>
          <w:lang w:val="es-AR"/>
        </w:rPr>
        <w:t>Nuevas investigaciones a</w:t>
      </w:r>
      <w:r w:rsidRPr="007E28B6">
        <w:rPr>
          <w:rFonts w:ascii="Times New Roman" w:hAnsi="Times New Roman"/>
          <w:sz w:val="24"/>
          <w:szCs w:val="24"/>
          <w:lang w:val="es-AR"/>
        </w:rPr>
        <w:t>rqueológic</w:t>
      </w:r>
      <w:r w:rsidR="00100C59">
        <w:rPr>
          <w:rFonts w:ascii="Times New Roman" w:hAnsi="Times New Roman"/>
          <w:sz w:val="24"/>
          <w:szCs w:val="24"/>
          <w:lang w:val="es-AR"/>
        </w:rPr>
        <w:t xml:space="preserve">as en </w:t>
      </w:r>
      <w:proofErr w:type="spellStart"/>
      <w:r w:rsidR="00100C59">
        <w:rPr>
          <w:rFonts w:ascii="Times New Roman" w:hAnsi="Times New Roman"/>
          <w:sz w:val="24"/>
          <w:szCs w:val="24"/>
          <w:lang w:val="es-AR"/>
        </w:rPr>
        <w:t>Juella</w:t>
      </w:r>
      <w:proofErr w:type="spellEnd"/>
      <w:r w:rsidR="00100C59">
        <w:rPr>
          <w:rFonts w:ascii="Times New Roman" w:hAnsi="Times New Roman"/>
          <w:sz w:val="24"/>
          <w:szCs w:val="24"/>
          <w:lang w:val="es-AR"/>
        </w:rPr>
        <w:t xml:space="preserve"> (Jujuy, Argentina)”</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Estudios Sociales del NOA</w:t>
      </w:r>
      <w:r w:rsidR="00100C59">
        <w:rPr>
          <w:rFonts w:ascii="Times New Roman" w:hAnsi="Times New Roman"/>
          <w:iCs/>
          <w:sz w:val="24"/>
          <w:szCs w:val="24"/>
          <w:lang w:val="es-AR"/>
        </w:rPr>
        <w:t>,</w:t>
      </w:r>
      <w:r w:rsidRPr="007E28B6">
        <w:rPr>
          <w:rFonts w:ascii="Times New Roman" w:hAnsi="Times New Roman"/>
          <w:i/>
          <w:iCs/>
          <w:sz w:val="24"/>
          <w:szCs w:val="24"/>
          <w:lang w:val="es-AR"/>
        </w:rPr>
        <w:t xml:space="preserve"> </w:t>
      </w:r>
      <w:r w:rsidR="00100C59">
        <w:rPr>
          <w:rFonts w:ascii="Times New Roman" w:hAnsi="Times New Roman"/>
          <w:sz w:val="24"/>
          <w:szCs w:val="24"/>
          <w:lang w:val="es-AR"/>
        </w:rPr>
        <w:t>7, pp.</w:t>
      </w:r>
      <w:r w:rsidRPr="007E28B6">
        <w:rPr>
          <w:rFonts w:ascii="Times New Roman" w:hAnsi="Times New Roman"/>
          <w:sz w:val="24"/>
          <w:szCs w:val="24"/>
          <w:lang w:val="es-AR"/>
        </w:rPr>
        <w:t xml:space="preserve"> 93-116.</w:t>
      </w:r>
    </w:p>
    <w:p w:rsidR="001756E5" w:rsidRPr="005C60BF" w:rsidRDefault="001756E5" w:rsidP="00E348F9">
      <w:pPr>
        <w:spacing w:line="360" w:lineRule="auto"/>
        <w:jc w:val="both"/>
        <w:rPr>
          <w:rFonts w:ascii="Times New Roman" w:hAnsi="Times New Roman"/>
          <w:sz w:val="24"/>
          <w:szCs w:val="24"/>
          <w:lang w:val="es-AR"/>
        </w:rPr>
      </w:pPr>
      <w:r w:rsidRPr="007F6737">
        <w:rPr>
          <w:rFonts w:ascii="Times New Roman" w:hAnsi="Times New Roman"/>
          <w:bCs/>
          <w:caps/>
          <w:sz w:val="24"/>
          <w:szCs w:val="24"/>
          <w:lang w:val="es-AR"/>
        </w:rPr>
        <w:t xml:space="preserve">Núñez Regueiro, </w:t>
      </w:r>
      <w:r w:rsidR="00D155E7" w:rsidRPr="007F6737">
        <w:rPr>
          <w:rFonts w:ascii="Times New Roman" w:hAnsi="Times New Roman"/>
          <w:bCs/>
          <w:caps/>
          <w:sz w:val="24"/>
          <w:szCs w:val="24"/>
          <w:lang w:val="es-AR"/>
        </w:rPr>
        <w:t>V</w:t>
      </w:r>
      <w:r w:rsidRPr="007F6737">
        <w:rPr>
          <w:rFonts w:ascii="Times New Roman" w:hAnsi="Times New Roman"/>
          <w:bCs/>
          <w:caps/>
          <w:sz w:val="24"/>
          <w:szCs w:val="24"/>
          <w:lang w:val="es-AR"/>
        </w:rPr>
        <w:t>.</w:t>
      </w:r>
      <w:r w:rsidR="00100C59">
        <w:rPr>
          <w:rFonts w:ascii="Times New Roman" w:hAnsi="Times New Roman"/>
          <w:caps/>
          <w:sz w:val="24"/>
          <w:szCs w:val="24"/>
          <w:lang w:val="es-AR"/>
        </w:rPr>
        <w:t xml:space="preserve"> (</w:t>
      </w:r>
      <w:r w:rsidR="00D155E7" w:rsidRPr="007E28B6">
        <w:rPr>
          <w:rFonts w:ascii="Times New Roman" w:hAnsi="Times New Roman"/>
          <w:sz w:val="24"/>
          <w:szCs w:val="24"/>
          <w:lang w:val="es-AR"/>
        </w:rPr>
        <w:t>1974</w:t>
      </w:r>
      <w:r w:rsidR="00100C59">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00D155E7" w:rsidRPr="007E28B6">
        <w:rPr>
          <w:rFonts w:ascii="Times New Roman" w:hAnsi="Times New Roman"/>
          <w:sz w:val="24"/>
          <w:szCs w:val="24"/>
          <w:lang w:val="es-AR"/>
        </w:rPr>
        <w:t>Conceptos instrumentales y marco teórico en relación al análisis del desarrollo cultural del noroeste argentino</w:t>
      </w:r>
      <w:r w:rsidR="00100C59">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Revista del Instituto de Antropología de la Universidad Nacional de Córdoba</w:t>
      </w:r>
      <w:r w:rsidR="00100C59">
        <w:rPr>
          <w:rFonts w:ascii="Times New Roman" w:hAnsi="Times New Roman"/>
          <w:iCs/>
          <w:sz w:val="24"/>
          <w:szCs w:val="24"/>
          <w:lang w:val="es-AR"/>
        </w:rPr>
        <w:t>,</w:t>
      </w:r>
      <w:r w:rsidR="00100C59">
        <w:rPr>
          <w:rFonts w:ascii="Times New Roman" w:hAnsi="Times New Roman"/>
          <w:sz w:val="24"/>
          <w:szCs w:val="24"/>
          <w:lang w:val="es-AR"/>
        </w:rPr>
        <w:t xml:space="preserve"> 5, pp.</w:t>
      </w:r>
      <w:r w:rsidR="00D155E7" w:rsidRPr="007E28B6">
        <w:rPr>
          <w:rFonts w:ascii="Times New Roman" w:hAnsi="Times New Roman"/>
          <w:sz w:val="24"/>
          <w:szCs w:val="24"/>
          <w:lang w:val="es-AR"/>
        </w:rPr>
        <w:t xml:space="preserve"> 169-190.</w:t>
      </w:r>
    </w:p>
    <w:p w:rsidR="001756E5" w:rsidRPr="005C60BF" w:rsidRDefault="00F21478" w:rsidP="00E348F9">
      <w:pPr>
        <w:spacing w:line="360" w:lineRule="auto"/>
        <w:jc w:val="both"/>
        <w:rPr>
          <w:rFonts w:ascii="Times New Roman" w:hAnsi="Times New Roman"/>
          <w:caps/>
          <w:sz w:val="24"/>
          <w:szCs w:val="24"/>
          <w:lang w:val="es-AR"/>
        </w:rPr>
      </w:pPr>
      <w:r w:rsidRPr="001756E5">
        <w:rPr>
          <w:rFonts w:ascii="Times New Roman" w:hAnsi="Times New Roman"/>
          <w:caps/>
          <w:sz w:val="24"/>
          <w:szCs w:val="24"/>
          <w:lang w:val="es-AR"/>
        </w:rPr>
        <w:t>Palma, J</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R.</w:t>
      </w:r>
      <w:r w:rsidR="00100C59">
        <w:rPr>
          <w:rFonts w:ascii="Times New Roman" w:hAnsi="Times New Roman"/>
          <w:caps/>
          <w:sz w:val="24"/>
          <w:szCs w:val="24"/>
          <w:lang w:val="es-AR"/>
        </w:rPr>
        <w:t xml:space="preserve"> (</w:t>
      </w:r>
      <w:r w:rsidRPr="007E28B6">
        <w:rPr>
          <w:rFonts w:ascii="Times New Roman" w:hAnsi="Times New Roman"/>
          <w:sz w:val="24"/>
          <w:szCs w:val="24"/>
          <w:lang w:val="es-AR"/>
        </w:rPr>
        <w:t>1998</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 xml:space="preserve">Curacas y señores. </w:t>
      </w:r>
      <w:r w:rsidR="00100C59" w:rsidRPr="007E28B6">
        <w:rPr>
          <w:rFonts w:ascii="Times New Roman" w:hAnsi="Times New Roman"/>
          <w:sz w:val="24"/>
          <w:szCs w:val="24"/>
          <w:lang w:val="es-AR"/>
        </w:rPr>
        <w:t>Tilcara</w:t>
      </w:r>
      <w:r w:rsidR="00100C59">
        <w:rPr>
          <w:rFonts w:ascii="Times New Roman" w:hAnsi="Times New Roman"/>
          <w:sz w:val="24"/>
          <w:szCs w:val="24"/>
          <w:lang w:val="es-AR"/>
        </w:rPr>
        <w:t>:</w:t>
      </w:r>
      <w:r w:rsidR="00100C59" w:rsidRPr="007E28B6">
        <w:rPr>
          <w:rFonts w:ascii="Times New Roman" w:hAnsi="Times New Roman"/>
          <w:sz w:val="24"/>
          <w:szCs w:val="24"/>
          <w:lang w:val="es-AR"/>
        </w:rPr>
        <w:t xml:space="preserve"> </w:t>
      </w:r>
      <w:r w:rsidRPr="007E28B6">
        <w:rPr>
          <w:rFonts w:ascii="Times New Roman" w:hAnsi="Times New Roman"/>
          <w:sz w:val="24"/>
          <w:szCs w:val="24"/>
          <w:lang w:val="es-AR"/>
        </w:rPr>
        <w:t>Institut</w:t>
      </w:r>
      <w:r w:rsidR="00100C59">
        <w:rPr>
          <w:rFonts w:ascii="Times New Roman" w:hAnsi="Times New Roman"/>
          <w:sz w:val="24"/>
          <w:szCs w:val="24"/>
          <w:lang w:val="es-AR"/>
        </w:rPr>
        <w:t>o Interdisciplinario de Tilcara</w:t>
      </w:r>
      <w:r w:rsidRPr="007E28B6">
        <w:rPr>
          <w:rFonts w:ascii="Times New Roman" w:hAnsi="Times New Roman"/>
          <w:sz w:val="24"/>
          <w:szCs w:val="24"/>
          <w:lang w:val="es-AR"/>
        </w:rPr>
        <w:t xml:space="preserve">. </w:t>
      </w:r>
    </w:p>
    <w:p w:rsidR="001756E5" w:rsidRPr="005C60BF"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(2000)</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 xml:space="preserve">Urbanismo y complejidad social en la región </w:t>
      </w:r>
      <w:proofErr w:type="spellStart"/>
      <w:r>
        <w:rPr>
          <w:rFonts w:ascii="Times New Roman" w:hAnsi="Times New Roman"/>
          <w:sz w:val="24"/>
          <w:szCs w:val="24"/>
          <w:lang w:val="es-AR"/>
        </w:rPr>
        <w:t>humahuaca</w:t>
      </w:r>
      <w:proofErr w:type="spellEnd"/>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Estudios Sociales del NOA</w:t>
      </w:r>
      <w:r>
        <w:rPr>
          <w:rFonts w:ascii="Times New Roman" w:hAnsi="Times New Roman"/>
          <w:iCs/>
          <w:sz w:val="24"/>
          <w:szCs w:val="24"/>
          <w:lang w:val="es-AR"/>
        </w:rPr>
        <w:t>,</w:t>
      </w:r>
      <w:r w:rsidR="00F21478" w:rsidRPr="007E28B6">
        <w:rPr>
          <w:rFonts w:ascii="Times New Roman" w:hAnsi="Times New Roman"/>
          <w:i/>
          <w:iCs/>
          <w:sz w:val="24"/>
          <w:szCs w:val="24"/>
          <w:lang w:val="es-AR"/>
        </w:rPr>
        <w:t xml:space="preserve"> </w:t>
      </w:r>
      <w:r>
        <w:rPr>
          <w:rFonts w:ascii="Times New Roman" w:hAnsi="Times New Roman"/>
          <w:sz w:val="24"/>
          <w:szCs w:val="24"/>
          <w:lang w:val="es-AR"/>
        </w:rPr>
        <w:t>3, pp.</w:t>
      </w:r>
      <w:r w:rsidR="00F21478" w:rsidRPr="007E28B6">
        <w:rPr>
          <w:rFonts w:ascii="Times New Roman" w:hAnsi="Times New Roman"/>
          <w:sz w:val="24"/>
          <w:szCs w:val="24"/>
          <w:lang w:val="es-AR"/>
        </w:rPr>
        <w:t xml:space="preserve"> 31-37.</w:t>
      </w:r>
    </w:p>
    <w:p w:rsidR="001756E5" w:rsidRPr="005C60BF" w:rsidRDefault="00F21478" w:rsidP="00E348F9">
      <w:pPr>
        <w:spacing w:line="360" w:lineRule="auto"/>
        <w:jc w:val="both"/>
        <w:rPr>
          <w:rFonts w:ascii="Times New Roman" w:hAnsi="Times New Roman"/>
          <w:caps/>
          <w:sz w:val="24"/>
          <w:szCs w:val="24"/>
          <w:lang w:val="es-AR"/>
        </w:rPr>
      </w:pPr>
      <w:r w:rsidRPr="001756E5">
        <w:rPr>
          <w:rFonts w:ascii="Times New Roman" w:hAnsi="Times New Roman"/>
          <w:bCs/>
          <w:caps/>
          <w:sz w:val="24"/>
          <w:szCs w:val="24"/>
          <w:lang w:val="es-AR"/>
        </w:rPr>
        <w:t>Pelissero, N</w:t>
      </w:r>
      <w:r w:rsidR="001756E5" w:rsidRPr="001756E5">
        <w:rPr>
          <w:rFonts w:ascii="Times New Roman" w:hAnsi="Times New Roman"/>
          <w:bCs/>
          <w:caps/>
          <w:sz w:val="24"/>
          <w:szCs w:val="24"/>
          <w:lang w:val="es-AR"/>
        </w:rPr>
        <w:t>.</w:t>
      </w:r>
      <w:r w:rsidR="00D22D1F">
        <w:rPr>
          <w:rFonts w:ascii="Times New Roman" w:hAnsi="Times New Roman"/>
          <w:bCs/>
          <w:caps/>
          <w:sz w:val="24"/>
          <w:szCs w:val="24"/>
          <w:lang w:val="es-AR"/>
        </w:rPr>
        <w:t xml:space="preserve"> (</w:t>
      </w:r>
      <w:r w:rsidRPr="007E28B6">
        <w:rPr>
          <w:rFonts w:ascii="Times New Roman" w:hAnsi="Times New Roman"/>
          <w:sz w:val="24"/>
          <w:szCs w:val="24"/>
          <w:lang w:val="es-AR"/>
        </w:rPr>
        <w:t>1969</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 xml:space="preserve">Arqueología de la Quebrada de </w:t>
      </w:r>
      <w:proofErr w:type="spellStart"/>
      <w:r w:rsidRPr="007E28B6">
        <w:rPr>
          <w:rFonts w:ascii="Times New Roman" w:hAnsi="Times New Roman"/>
          <w:i/>
          <w:iCs/>
          <w:sz w:val="24"/>
          <w:szCs w:val="24"/>
          <w:lang w:val="es-AR"/>
        </w:rPr>
        <w:t>Juella</w:t>
      </w:r>
      <w:proofErr w:type="spellEnd"/>
      <w:r w:rsidRPr="007E28B6">
        <w:rPr>
          <w:rFonts w:ascii="Times New Roman" w:hAnsi="Times New Roman"/>
          <w:i/>
          <w:iCs/>
          <w:sz w:val="24"/>
          <w:szCs w:val="24"/>
          <w:lang w:val="es-AR"/>
        </w:rPr>
        <w:t>. Jujuy, Argentina: su integración en la cultura Humahuaca</w:t>
      </w:r>
      <w:r w:rsidRPr="007E28B6">
        <w:rPr>
          <w:rFonts w:ascii="Times New Roman" w:hAnsi="Times New Roman"/>
          <w:sz w:val="24"/>
          <w:szCs w:val="24"/>
          <w:lang w:val="es-AR"/>
        </w:rPr>
        <w:t xml:space="preserve">. </w:t>
      </w:r>
      <w:r w:rsidR="00D22D1F" w:rsidRPr="007E28B6">
        <w:rPr>
          <w:rFonts w:ascii="Times New Roman" w:hAnsi="Times New Roman"/>
          <w:sz w:val="24"/>
          <w:szCs w:val="24"/>
          <w:lang w:val="es-AR"/>
        </w:rPr>
        <w:t>San Salvador de Jujuy</w:t>
      </w:r>
      <w:r w:rsidR="00D22D1F">
        <w:rPr>
          <w:rFonts w:ascii="Times New Roman" w:hAnsi="Times New Roman"/>
          <w:sz w:val="24"/>
          <w:szCs w:val="24"/>
          <w:lang w:val="es-AR"/>
        </w:rPr>
        <w:t>:</w:t>
      </w:r>
      <w:r w:rsidR="00D22D1F"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Dirección Provincial de Cultura de Jujuy. </w:t>
      </w:r>
    </w:p>
    <w:p w:rsidR="001756E5"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F21478" w:rsidRPr="007E28B6">
        <w:rPr>
          <w:rFonts w:ascii="Times New Roman" w:hAnsi="Times New Roman"/>
          <w:sz w:val="24"/>
          <w:szCs w:val="24"/>
          <w:lang w:val="es-AR"/>
        </w:rPr>
        <w:t>1995</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 xml:space="preserve">El sitio arqueológico de </w:t>
      </w:r>
      <w:proofErr w:type="spellStart"/>
      <w:r w:rsidR="00F21478" w:rsidRPr="007E28B6">
        <w:rPr>
          <w:rFonts w:ascii="Times New Roman" w:hAnsi="Times New Roman"/>
          <w:i/>
          <w:iCs/>
          <w:sz w:val="24"/>
          <w:szCs w:val="24"/>
          <w:lang w:val="es-AR"/>
        </w:rPr>
        <w:t>Keta</w:t>
      </w:r>
      <w:proofErr w:type="spellEnd"/>
      <w:r w:rsidR="00F21478" w:rsidRPr="007E28B6">
        <w:rPr>
          <w:rFonts w:ascii="Times New Roman" w:hAnsi="Times New Roman"/>
          <w:i/>
          <w:iCs/>
          <w:sz w:val="24"/>
          <w:szCs w:val="24"/>
          <w:lang w:val="es-AR"/>
        </w:rPr>
        <w:t xml:space="preserve"> Kara</w:t>
      </w:r>
      <w:r w:rsidR="00367A05" w:rsidRPr="007E28B6">
        <w:rPr>
          <w:rFonts w:ascii="Times New Roman" w:hAnsi="Times New Roman"/>
          <w:sz w:val="24"/>
          <w:szCs w:val="24"/>
          <w:lang w:val="es-AR"/>
        </w:rPr>
        <w:t xml:space="preserve">. </w:t>
      </w:r>
      <w:r w:rsidRPr="007E28B6">
        <w:rPr>
          <w:rFonts w:ascii="Times New Roman" w:hAnsi="Times New Roman"/>
          <w:sz w:val="24"/>
          <w:szCs w:val="24"/>
          <w:lang w:val="es-AR"/>
        </w:rPr>
        <w:t>Buenos Aires</w:t>
      </w:r>
      <w:r>
        <w:rPr>
          <w:rFonts w:ascii="Times New Roman" w:hAnsi="Times New Roman"/>
          <w:sz w:val="24"/>
          <w:szCs w:val="24"/>
          <w:lang w:val="es-AR"/>
        </w:rPr>
        <w:t>:</w:t>
      </w:r>
      <w:r w:rsidRPr="007E28B6">
        <w:rPr>
          <w:rFonts w:ascii="Times New Roman" w:hAnsi="Times New Roman"/>
          <w:sz w:val="24"/>
          <w:szCs w:val="24"/>
          <w:lang w:val="es-AR"/>
        </w:rPr>
        <w:t xml:space="preserve"> </w:t>
      </w:r>
      <w:r w:rsidR="00367A05" w:rsidRPr="007E28B6">
        <w:rPr>
          <w:rFonts w:ascii="Times New Roman" w:hAnsi="Times New Roman"/>
          <w:sz w:val="24"/>
          <w:szCs w:val="24"/>
          <w:lang w:val="es-AR"/>
        </w:rPr>
        <w:t>C.A.E.A</w:t>
      </w:r>
      <w:r>
        <w:rPr>
          <w:rFonts w:ascii="Times New Roman" w:hAnsi="Times New Roman"/>
          <w:sz w:val="24"/>
          <w:szCs w:val="24"/>
          <w:lang w:val="es-AR"/>
        </w:rPr>
        <w:t>.</w:t>
      </w:r>
    </w:p>
    <w:p w:rsidR="001756E5"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t>Raffino, R</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A.</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1988</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Poblaciones indígenas de Argentina. Urbanismo y proceso social precolombino</w:t>
      </w:r>
      <w:r w:rsidRPr="007E28B6">
        <w:rPr>
          <w:rFonts w:ascii="Times New Roman" w:hAnsi="Times New Roman"/>
          <w:sz w:val="24"/>
          <w:szCs w:val="24"/>
          <w:lang w:val="es-AR"/>
        </w:rPr>
        <w:t xml:space="preserve">. </w:t>
      </w:r>
      <w:r w:rsidR="00D22D1F" w:rsidRPr="001756E5">
        <w:rPr>
          <w:rFonts w:ascii="Times New Roman" w:hAnsi="Times New Roman"/>
          <w:sz w:val="24"/>
          <w:szCs w:val="24"/>
          <w:lang w:val="es-AR"/>
        </w:rPr>
        <w:t>Buenos Aires</w:t>
      </w:r>
      <w:r w:rsidR="00D22D1F">
        <w:rPr>
          <w:rFonts w:ascii="Times New Roman" w:hAnsi="Times New Roman"/>
          <w:sz w:val="24"/>
          <w:szCs w:val="24"/>
          <w:lang w:val="es-AR"/>
        </w:rPr>
        <w:t>:</w:t>
      </w:r>
      <w:r w:rsidR="00D22D1F" w:rsidRPr="001756E5">
        <w:rPr>
          <w:rFonts w:ascii="Times New Roman" w:hAnsi="Times New Roman"/>
          <w:sz w:val="24"/>
          <w:szCs w:val="24"/>
          <w:lang w:val="es-AR"/>
        </w:rPr>
        <w:t xml:space="preserve"> </w:t>
      </w:r>
      <w:r w:rsidR="00D22D1F">
        <w:rPr>
          <w:rFonts w:ascii="Times New Roman" w:hAnsi="Times New Roman"/>
          <w:sz w:val="24"/>
          <w:szCs w:val="24"/>
          <w:lang w:val="es-AR"/>
        </w:rPr>
        <w:t>Editorial TEA</w:t>
      </w:r>
      <w:r w:rsidRPr="001756E5">
        <w:rPr>
          <w:rFonts w:ascii="Times New Roman" w:hAnsi="Times New Roman"/>
          <w:sz w:val="24"/>
          <w:szCs w:val="24"/>
          <w:lang w:val="es-AR"/>
        </w:rPr>
        <w:t>.</w:t>
      </w:r>
    </w:p>
    <w:p w:rsidR="001756E5"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(ed.) (</w:t>
      </w:r>
      <w:r w:rsidR="00FB5DD7" w:rsidRPr="007E28B6">
        <w:rPr>
          <w:rFonts w:ascii="Times New Roman" w:hAnsi="Times New Roman"/>
          <w:sz w:val="24"/>
          <w:szCs w:val="24"/>
          <w:lang w:val="es-AR"/>
        </w:rPr>
        <w:t>1993</w:t>
      </w:r>
      <w:r>
        <w:rPr>
          <w:rFonts w:ascii="Times New Roman" w:hAnsi="Times New Roman"/>
          <w:sz w:val="24"/>
          <w:szCs w:val="24"/>
          <w:lang w:val="es-AR"/>
        </w:rPr>
        <w:t xml:space="preserve">) </w:t>
      </w:r>
      <w:proofErr w:type="spellStart"/>
      <w:r w:rsidR="00D2618E">
        <w:rPr>
          <w:rFonts w:ascii="Times New Roman" w:hAnsi="Times New Roman"/>
          <w:i/>
          <w:sz w:val="24"/>
          <w:szCs w:val="24"/>
          <w:lang w:val="es-AR"/>
        </w:rPr>
        <w:t>Inka</w:t>
      </w:r>
      <w:proofErr w:type="spellEnd"/>
      <w:r w:rsidR="00D2618E">
        <w:rPr>
          <w:rFonts w:ascii="Times New Roman" w:hAnsi="Times New Roman"/>
          <w:i/>
          <w:sz w:val="24"/>
          <w:szCs w:val="24"/>
          <w:lang w:val="es-AR"/>
        </w:rPr>
        <w:t>. Arqueología, historia y urbanismo del altiplano a</w:t>
      </w:r>
      <w:r w:rsidR="00FB5DD7" w:rsidRPr="007E28B6">
        <w:rPr>
          <w:rFonts w:ascii="Times New Roman" w:hAnsi="Times New Roman"/>
          <w:i/>
          <w:sz w:val="24"/>
          <w:szCs w:val="24"/>
          <w:lang w:val="es-AR"/>
        </w:rPr>
        <w:t>ndino</w:t>
      </w:r>
      <w:r w:rsidR="0039321A" w:rsidRPr="007E28B6">
        <w:rPr>
          <w:rFonts w:ascii="Times New Roman" w:hAnsi="Times New Roman"/>
          <w:sz w:val="24"/>
          <w:szCs w:val="24"/>
          <w:lang w:val="es-AR"/>
        </w:rPr>
        <w:t xml:space="preserve">. </w:t>
      </w:r>
      <w:r w:rsidRPr="007E28B6">
        <w:rPr>
          <w:rFonts w:ascii="Times New Roman" w:hAnsi="Times New Roman"/>
          <w:sz w:val="24"/>
          <w:szCs w:val="24"/>
          <w:lang w:val="es-AR"/>
        </w:rPr>
        <w:t>La Plata</w:t>
      </w:r>
      <w:r>
        <w:rPr>
          <w:rFonts w:ascii="Times New Roman" w:hAnsi="Times New Roman"/>
          <w:sz w:val="24"/>
          <w:szCs w:val="24"/>
          <w:lang w:val="es-AR"/>
        </w:rPr>
        <w:t>:</w:t>
      </w:r>
      <w:r w:rsidRPr="007E28B6">
        <w:rPr>
          <w:rFonts w:ascii="Times New Roman" w:hAnsi="Times New Roman"/>
          <w:sz w:val="24"/>
          <w:szCs w:val="24"/>
          <w:lang w:val="es-AR"/>
        </w:rPr>
        <w:t xml:space="preserve"> </w:t>
      </w:r>
      <w:r>
        <w:rPr>
          <w:rFonts w:ascii="Times New Roman" w:hAnsi="Times New Roman"/>
          <w:sz w:val="24"/>
          <w:szCs w:val="24"/>
          <w:lang w:val="es-AR"/>
        </w:rPr>
        <w:t>Corregidor.</w:t>
      </w:r>
    </w:p>
    <w:p w:rsidR="00160176"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t xml:space="preserve">Rivolta, </w:t>
      </w:r>
      <w:r w:rsidR="001756E5" w:rsidRPr="001756E5">
        <w:rPr>
          <w:rFonts w:ascii="Times New Roman" w:hAnsi="Times New Roman"/>
          <w:caps/>
          <w:sz w:val="24"/>
          <w:szCs w:val="24"/>
          <w:lang w:val="es-AR"/>
        </w:rPr>
        <w:t>M. C.</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2007</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00D22D1F">
        <w:rPr>
          <w:rFonts w:ascii="Times New Roman" w:hAnsi="Times New Roman"/>
          <w:sz w:val="24"/>
          <w:szCs w:val="24"/>
          <w:lang w:val="es-AR"/>
        </w:rPr>
        <w:t>“</w:t>
      </w:r>
      <w:r w:rsidRPr="007E28B6">
        <w:rPr>
          <w:rFonts w:ascii="Times New Roman" w:hAnsi="Times New Roman"/>
          <w:sz w:val="24"/>
          <w:szCs w:val="24"/>
          <w:lang w:val="es-AR"/>
        </w:rPr>
        <w:t>Abandono y reutilización de sitios. La problemática de l</w:t>
      </w:r>
      <w:r w:rsidR="00D2618E">
        <w:rPr>
          <w:rFonts w:ascii="Times New Roman" w:hAnsi="Times New Roman"/>
          <w:sz w:val="24"/>
          <w:szCs w:val="24"/>
          <w:lang w:val="es-AR"/>
        </w:rPr>
        <w:t>os contextos habitacionales en Q</w:t>
      </w:r>
      <w:r w:rsidRPr="007E28B6">
        <w:rPr>
          <w:rFonts w:ascii="Times New Roman" w:hAnsi="Times New Roman"/>
          <w:sz w:val="24"/>
          <w:szCs w:val="24"/>
          <w:lang w:val="es-AR"/>
        </w:rPr>
        <w:t>uebrada de Humahuaca</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 xml:space="preserve">Estudios Atacameños: Arqueología y Antropología </w:t>
      </w:r>
      <w:proofErr w:type="spellStart"/>
      <w:r w:rsidRPr="007E28B6">
        <w:rPr>
          <w:rFonts w:ascii="Times New Roman" w:hAnsi="Times New Roman"/>
          <w:i/>
          <w:sz w:val="24"/>
          <w:szCs w:val="24"/>
          <w:lang w:val="es-AR"/>
        </w:rPr>
        <w:t>Surandinas</w:t>
      </w:r>
      <w:proofErr w:type="spellEnd"/>
      <w:r w:rsidR="00D22D1F">
        <w:rPr>
          <w:rFonts w:ascii="Times New Roman" w:hAnsi="Times New Roman"/>
          <w:sz w:val="24"/>
          <w:szCs w:val="24"/>
          <w:lang w:val="es-AR"/>
        </w:rPr>
        <w:t>, 34, pp.</w:t>
      </w:r>
      <w:r w:rsidRPr="007E28B6">
        <w:rPr>
          <w:rFonts w:ascii="Times New Roman" w:hAnsi="Times New Roman"/>
          <w:sz w:val="24"/>
          <w:szCs w:val="24"/>
          <w:lang w:val="es-AR"/>
        </w:rPr>
        <w:t xml:space="preserve"> 31-49.</w:t>
      </w:r>
    </w:p>
    <w:p w:rsidR="00C5646A" w:rsidRPr="00C143A0" w:rsidRDefault="00C5646A" w:rsidP="00E348F9">
      <w:pPr>
        <w:autoSpaceDE w:val="0"/>
        <w:autoSpaceDN w:val="0"/>
        <w:adjustRightInd w:val="0"/>
        <w:spacing w:line="360" w:lineRule="auto"/>
        <w:jc w:val="both"/>
        <w:rPr>
          <w:rFonts w:ascii="Times New Roman" w:hAnsi="Times New Roman"/>
          <w:sz w:val="24"/>
          <w:szCs w:val="24"/>
          <w:lang w:val="es-AR"/>
        </w:rPr>
      </w:pPr>
      <w:commentRangeStart w:id="132"/>
      <w:r w:rsidRPr="00160176">
        <w:rPr>
          <w:rFonts w:ascii="Times New Roman" w:hAnsi="Times New Roman"/>
          <w:iCs/>
          <w:caps/>
          <w:sz w:val="24"/>
          <w:szCs w:val="24"/>
          <w:lang w:val="es-AR"/>
        </w:rPr>
        <w:lastRenderedPageBreak/>
        <w:t xml:space="preserve">Shimada, I., Segura Llanos, R., Rostworowski de Diez Canseco, M. </w:t>
      </w:r>
      <w:r w:rsidRPr="007302AA">
        <w:rPr>
          <w:rFonts w:ascii="Times New Roman" w:hAnsi="Times New Roman"/>
          <w:iCs/>
          <w:sz w:val="24"/>
          <w:szCs w:val="24"/>
          <w:lang w:val="es-AR"/>
        </w:rPr>
        <w:t>y</w:t>
      </w:r>
      <w:r w:rsidRPr="00160176">
        <w:rPr>
          <w:rFonts w:ascii="Times New Roman" w:hAnsi="Times New Roman"/>
          <w:iCs/>
          <w:caps/>
          <w:sz w:val="24"/>
          <w:szCs w:val="24"/>
          <w:lang w:val="es-AR"/>
        </w:rPr>
        <w:t xml:space="preserve"> Watanabe</w:t>
      </w:r>
      <w:r w:rsidR="00D22D1F" w:rsidRPr="00D22D1F">
        <w:rPr>
          <w:rFonts w:ascii="Times New Roman" w:hAnsi="Times New Roman"/>
          <w:iCs/>
          <w:caps/>
          <w:sz w:val="24"/>
          <w:szCs w:val="24"/>
          <w:lang w:val="es-AR"/>
        </w:rPr>
        <w:t xml:space="preserve"> </w:t>
      </w:r>
      <w:r w:rsidR="00D22D1F" w:rsidRPr="00160176">
        <w:rPr>
          <w:rFonts w:ascii="Times New Roman" w:hAnsi="Times New Roman"/>
          <w:iCs/>
          <w:caps/>
          <w:sz w:val="24"/>
          <w:szCs w:val="24"/>
          <w:lang w:val="es-AR"/>
        </w:rPr>
        <w:t>H.</w:t>
      </w:r>
      <w:r w:rsidR="00160176">
        <w:rPr>
          <w:rFonts w:ascii="Times New Roman" w:hAnsi="Times New Roman"/>
          <w:iCs/>
          <w:caps/>
          <w:sz w:val="24"/>
          <w:szCs w:val="24"/>
          <w:lang w:val="es-AR"/>
        </w:rPr>
        <w:t xml:space="preserve"> </w:t>
      </w:r>
      <w:r w:rsidR="00D22D1F">
        <w:rPr>
          <w:rFonts w:ascii="Times New Roman" w:hAnsi="Times New Roman"/>
          <w:iCs/>
          <w:caps/>
          <w:sz w:val="24"/>
          <w:szCs w:val="24"/>
          <w:lang w:val="es-AR"/>
        </w:rPr>
        <w:t>(</w:t>
      </w:r>
      <w:r w:rsidRPr="007E28B6">
        <w:rPr>
          <w:rFonts w:ascii="Times New Roman" w:hAnsi="Times New Roman"/>
          <w:iCs/>
          <w:sz w:val="24"/>
          <w:szCs w:val="24"/>
          <w:lang w:val="es-AR"/>
        </w:rPr>
        <w:t>2</w:t>
      </w:r>
      <w:r w:rsidR="00D2618E">
        <w:rPr>
          <w:rFonts w:ascii="Times New Roman" w:hAnsi="Times New Roman"/>
          <w:iCs/>
          <w:sz w:val="24"/>
          <w:szCs w:val="24"/>
          <w:lang w:val="es-AR"/>
        </w:rPr>
        <w:t>004</w:t>
      </w:r>
      <w:r w:rsidR="00D22D1F">
        <w:rPr>
          <w:rFonts w:ascii="Times New Roman" w:hAnsi="Times New Roman"/>
          <w:iCs/>
          <w:sz w:val="24"/>
          <w:szCs w:val="24"/>
          <w:lang w:val="es-AR"/>
        </w:rPr>
        <w:t>)</w:t>
      </w:r>
      <w:r w:rsidR="00D2618E">
        <w:rPr>
          <w:rFonts w:ascii="Times New Roman" w:hAnsi="Times New Roman"/>
          <w:iCs/>
          <w:sz w:val="24"/>
          <w:szCs w:val="24"/>
          <w:lang w:val="es-AR"/>
        </w:rPr>
        <w:t xml:space="preserve"> </w:t>
      </w:r>
      <w:r w:rsidR="00D22D1F">
        <w:rPr>
          <w:rFonts w:ascii="Times New Roman" w:hAnsi="Times New Roman"/>
          <w:iCs/>
          <w:sz w:val="24"/>
          <w:szCs w:val="24"/>
          <w:lang w:val="es-AR"/>
        </w:rPr>
        <w:t>“</w:t>
      </w:r>
      <w:r w:rsidR="00D2618E">
        <w:rPr>
          <w:rFonts w:ascii="Times New Roman" w:hAnsi="Times New Roman"/>
          <w:iCs/>
          <w:sz w:val="24"/>
          <w:szCs w:val="24"/>
          <w:lang w:val="es-AR"/>
        </w:rPr>
        <w:t>Una nueva evaluación de la plaza de los p</w:t>
      </w:r>
      <w:r w:rsidRPr="007E28B6">
        <w:rPr>
          <w:rFonts w:ascii="Times New Roman" w:hAnsi="Times New Roman"/>
          <w:iCs/>
          <w:sz w:val="24"/>
          <w:szCs w:val="24"/>
          <w:lang w:val="es-AR"/>
        </w:rPr>
        <w:t xml:space="preserve">eregrinos de </w:t>
      </w:r>
      <w:proofErr w:type="spellStart"/>
      <w:r w:rsidRPr="007E28B6">
        <w:rPr>
          <w:rFonts w:ascii="Times New Roman" w:hAnsi="Times New Roman"/>
          <w:iCs/>
          <w:sz w:val="24"/>
          <w:szCs w:val="24"/>
          <w:lang w:val="es-AR"/>
        </w:rPr>
        <w:t>Pachacamac</w:t>
      </w:r>
      <w:proofErr w:type="spellEnd"/>
      <w:r w:rsidRPr="007E28B6">
        <w:rPr>
          <w:rFonts w:ascii="Times New Roman" w:hAnsi="Times New Roman"/>
          <w:iCs/>
          <w:sz w:val="24"/>
          <w:szCs w:val="24"/>
          <w:lang w:val="es-AR"/>
        </w:rPr>
        <w:t xml:space="preserve">. </w:t>
      </w:r>
      <w:r w:rsidRPr="00160176">
        <w:rPr>
          <w:rFonts w:ascii="Times New Roman" w:hAnsi="Times New Roman"/>
          <w:iCs/>
          <w:sz w:val="24"/>
          <w:szCs w:val="24"/>
          <w:lang w:val="es-AR"/>
        </w:rPr>
        <w:t xml:space="preserve">Aportes de la primera campaña 2003 del Proyecto Arqueológico </w:t>
      </w:r>
      <w:proofErr w:type="spellStart"/>
      <w:r w:rsidRPr="00160176">
        <w:rPr>
          <w:rFonts w:ascii="Times New Roman" w:hAnsi="Times New Roman"/>
          <w:iCs/>
          <w:sz w:val="24"/>
          <w:szCs w:val="24"/>
          <w:lang w:val="es-AR"/>
        </w:rPr>
        <w:t>Pachacamac</w:t>
      </w:r>
      <w:proofErr w:type="spellEnd"/>
      <w:r w:rsidR="00D22D1F">
        <w:rPr>
          <w:rFonts w:ascii="Times New Roman" w:hAnsi="Times New Roman"/>
          <w:iCs/>
          <w:sz w:val="24"/>
          <w:szCs w:val="24"/>
          <w:lang w:val="es-AR"/>
        </w:rPr>
        <w:t>”</w:t>
      </w:r>
      <w:r w:rsidRPr="00160176">
        <w:rPr>
          <w:rFonts w:ascii="Times New Roman" w:hAnsi="Times New Roman"/>
          <w:iCs/>
          <w:sz w:val="24"/>
          <w:szCs w:val="24"/>
          <w:lang w:val="es-AR"/>
        </w:rPr>
        <w:t xml:space="preserve"> </w:t>
      </w:r>
      <w:proofErr w:type="spellStart"/>
      <w:r w:rsidRPr="007E28B6">
        <w:rPr>
          <w:rFonts w:ascii="Times New Roman" w:hAnsi="Times New Roman"/>
          <w:i/>
          <w:sz w:val="24"/>
          <w:szCs w:val="24"/>
          <w:lang w:val="es-AR"/>
        </w:rPr>
        <w:t>Bulletin</w:t>
      </w:r>
      <w:proofErr w:type="spellEnd"/>
      <w:r w:rsidRPr="007E28B6">
        <w:rPr>
          <w:rFonts w:ascii="Times New Roman" w:hAnsi="Times New Roman"/>
          <w:i/>
          <w:sz w:val="24"/>
          <w:szCs w:val="24"/>
          <w:lang w:val="es-AR"/>
        </w:rPr>
        <w:t xml:space="preserve"> de </w:t>
      </w:r>
      <w:proofErr w:type="spellStart"/>
      <w:r w:rsidRPr="00C143A0">
        <w:rPr>
          <w:rFonts w:ascii="Times New Roman" w:hAnsi="Times New Roman"/>
          <w:i/>
          <w:sz w:val="24"/>
          <w:szCs w:val="24"/>
          <w:lang w:val="es-AR"/>
        </w:rPr>
        <w:t>l'Institut</w:t>
      </w:r>
      <w:proofErr w:type="spellEnd"/>
      <w:r w:rsidRPr="00C143A0">
        <w:rPr>
          <w:rFonts w:ascii="Times New Roman" w:hAnsi="Times New Roman"/>
          <w:i/>
          <w:sz w:val="24"/>
          <w:szCs w:val="24"/>
          <w:lang w:val="es-AR"/>
        </w:rPr>
        <w:t xml:space="preserve"> </w:t>
      </w:r>
      <w:proofErr w:type="spellStart"/>
      <w:r w:rsidRPr="00C143A0">
        <w:rPr>
          <w:rFonts w:ascii="Times New Roman" w:hAnsi="Times New Roman"/>
          <w:i/>
          <w:sz w:val="24"/>
          <w:szCs w:val="24"/>
          <w:lang w:val="es-AR"/>
        </w:rPr>
        <w:t>français</w:t>
      </w:r>
      <w:proofErr w:type="spellEnd"/>
      <w:r w:rsidRPr="00C143A0">
        <w:rPr>
          <w:rFonts w:ascii="Times New Roman" w:hAnsi="Times New Roman"/>
          <w:i/>
          <w:sz w:val="24"/>
          <w:szCs w:val="24"/>
          <w:lang w:val="es-AR"/>
        </w:rPr>
        <w:t xml:space="preserve"> </w:t>
      </w:r>
      <w:proofErr w:type="spellStart"/>
      <w:r w:rsidRPr="00C143A0">
        <w:rPr>
          <w:rFonts w:ascii="Times New Roman" w:hAnsi="Times New Roman"/>
          <w:i/>
          <w:sz w:val="24"/>
          <w:szCs w:val="24"/>
          <w:lang w:val="es-AR"/>
        </w:rPr>
        <w:t>d'études</w:t>
      </w:r>
      <w:proofErr w:type="spellEnd"/>
      <w:r w:rsidRPr="00C143A0">
        <w:rPr>
          <w:rFonts w:ascii="Times New Roman" w:hAnsi="Times New Roman"/>
          <w:i/>
          <w:sz w:val="24"/>
          <w:szCs w:val="24"/>
          <w:lang w:val="es-AR"/>
        </w:rPr>
        <w:t xml:space="preserve"> </w:t>
      </w:r>
      <w:proofErr w:type="spellStart"/>
      <w:r w:rsidRPr="00C143A0">
        <w:rPr>
          <w:rFonts w:ascii="Times New Roman" w:hAnsi="Times New Roman"/>
          <w:i/>
          <w:sz w:val="24"/>
          <w:szCs w:val="24"/>
          <w:lang w:val="es-AR"/>
        </w:rPr>
        <w:t>andines</w:t>
      </w:r>
      <w:proofErr w:type="spellEnd"/>
      <w:r w:rsidR="00D22D1F">
        <w:rPr>
          <w:rFonts w:ascii="Times New Roman" w:hAnsi="Times New Roman"/>
          <w:sz w:val="24"/>
          <w:szCs w:val="24"/>
          <w:lang w:val="es-AR"/>
        </w:rPr>
        <w:t>,</w:t>
      </w:r>
      <w:r w:rsidRPr="00C143A0">
        <w:rPr>
          <w:rFonts w:ascii="Times New Roman" w:hAnsi="Times New Roman"/>
          <w:i/>
          <w:iCs/>
          <w:sz w:val="24"/>
          <w:szCs w:val="24"/>
          <w:lang w:val="es-AR"/>
        </w:rPr>
        <w:t xml:space="preserve"> </w:t>
      </w:r>
      <w:r w:rsidR="00D22D1F">
        <w:rPr>
          <w:rFonts w:ascii="Times New Roman" w:hAnsi="Times New Roman"/>
          <w:sz w:val="24"/>
          <w:szCs w:val="24"/>
          <w:lang w:val="es-AR"/>
        </w:rPr>
        <w:t>33</w:t>
      </w:r>
      <w:r w:rsidRPr="00C143A0">
        <w:rPr>
          <w:rFonts w:ascii="Times New Roman" w:hAnsi="Times New Roman"/>
          <w:sz w:val="24"/>
          <w:szCs w:val="24"/>
          <w:lang w:val="es-AR"/>
        </w:rPr>
        <w:t>(3)</w:t>
      </w:r>
      <w:r w:rsidR="00D22D1F">
        <w:rPr>
          <w:rFonts w:ascii="Times New Roman" w:hAnsi="Times New Roman"/>
          <w:sz w:val="24"/>
          <w:szCs w:val="24"/>
          <w:lang w:val="es-AR"/>
        </w:rPr>
        <w:t>, pp.</w:t>
      </w:r>
      <w:r w:rsidRPr="00C143A0">
        <w:rPr>
          <w:rFonts w:ascii="Times New Roman" w:hAnsi="Times New Roman"/>
          <w:sz w:val="24"/>
          <w:szCs w:val="24"/>
          <w:lang w:val="es-AR"/>
        </w:rPr>
        <w:t xml:space="preserve"> 507-538. </w:t>
      </w:r>
      <w:commentRangeEnd w:id="132"/>
      <w:r w:rsidR="00751D14">
        <w:rPr>
          <w:rStyle w:val="Refdecomentario"/>
        </w:rPr>
        <w:commentReference w:id="132"/>
      </w:r>
    </w:p>
    <w:p w:rsidR="00160176" w:rsidRPr="00D22D1F" w:rsidRDefault="00C143A0" w:rsidP="00E348F9">
      <w:pPr>
        <w:spacing w:line="360" w:lineRule="auto"/>
        <w:jc w:val="both"/>
        <w:rPr>
          <w:rFonts w:ascii="Times New Roman" w:hAnsi="Times New Roman"/>
          <w:caps/>
          <w:sz w:val="24"/>
          <w:szCs w:val="24"/>
        </w:rPr>
      </w:pPr>
      <w:r w:rsidRPr="00D22D1F">
        <w:rPr>
          <w:rFonts w:ascii="Times New Roman" w:hAnsi="Times New Roman"/>
          <w:caps/>
          <w:sz w:val="24"/>
          <w:szCs w:val="24"/>
        </w:rPr>
        <w:t>Sillar, B</w:t>
      </w:r>
      <w:r w:rsidR="00A65C48" w:rsidRPr="00D22D1F">
        <w:rPr>
          <w:rFonts w:ascii="Times New Roman" w:hAnsi="Times New Roman"/>
          <w:caps/>
          <w:sz w:val="24"/>
          <w:szCs w:val="24"/>
        </w:rPr>
        <w:t xml:space="preserve">. </w:t>
      </w:r>
      <w:r w:rsidR="00D22D1F" w:rsidRPr="00D22D1F">
        <w:rPr>
          <w:rFonts w:ascii="Times New Roman" w:hAnsi="Times New Roman"/>
          <w:caps/>
          <w:sz w:val="24"/>
          <w:szCs w:val="24"/>
        </w:rPr>
        <w:t>(</w:t>
      </w:r>
      <w:r w:rsidR="00D22D1F" w:rsidRPr="00D22D1F">
        <w:rPr>
          <w:rFonts w:ascii="Times New Roman" w:hAnsi="Times New Roman"/>
          <w:sz w:val="24"/>
          <w:szCs w:val="24"/>
        </w:rPr>
        <w:t>2009)</w:t>
      </w:r>
      <w:r w:rsidRPr="00D22D1F">
        <w:rPr>
          <w:rFonts w:ascii="Times New Roman" w:hAnsi="Times New Roman"/>
          <w:sz w:val="24"/>
          <w:szCs w:val="24"/>
        </w:rPr>
        <w:t xml:space="preserve"> </w:t>
      </w:r>
      <w:r w:rsidR="00D22D1F" w:rsidRPr="00D22D1F">
        <w:rPr>
          <w:rFonts w:ascii="Times New Roman" w:hAnsi="Times New Roman"/>
          <w:sz w:val="24"/>
          <w:szCs w:val="24"/>
        </w:rPr>
        <w:t>“</w:t>
      </w:r>
      <w:r w:rsidRPr="00D22D1F">
        <w:rPr>
          <w:rFonts w:ascii="Times New Roman" w:hAnsi="Times New Roman"/>
          <w:sz w:val="24"/>
          <w:szCs w:val="24"/>
        </w:rPr>
        <w:t>The Social Agency of Things? Animi</w:t>
      </w:r>
      <w:r w:rsidR="00D22D1F" w:rsidRPr="00D22D1F">
        <w:rPr>
          <w:rFonts w:ascii="Times New Roman" w:hAnsi="Times New Roman"/>
          <w:sz w:val="24"/>
          <w:szCs w:val="24"/>
        </w:rPr>
        <w:t>sm and Materiality in the Andes”</w:t>
      </w:r>
      <w:r w:rsidRPr="00D22D1F">
        <w:rPr>
          <w:rFonts w:ascii="Times New Roman" w:hAnsi="Times New Roman"/>
          <w:sz w:val="24"/>
          <w:szCs w:val="24"/>
        </w:rPr>
        <w:t xml:space="preserve"> </w:t>
      </w:r>
      <w:r w:rsidRPr="00D22D1F">
        <w:rPr>
          <w:rFonts w:ascii="Times New Roman" w:hAnsi="Times New Roman"/>
          <w:i/>
          <w:sz w:val="24"/>
          <w:szCs w:val="24"/>
        </w:rPr>
        <w:t>Cambridge Archaeological Journal</w:t>
      </w:r>
      <w:r w:rsidR="00D22D1F">
        <w:rPr>
          <w:rFonts w:ascii="Times New Roman" w:hAnsi="Times New Roman"/>
          <w:sz w:val="24"/>
          <w:szCs w:val="24"/>
        </w:rPr>
        <w:t>,</w:t>
      </w:r>
      <w:r w:rsidRPr="00D22D1F">
        <w:rPr>
          <w:rFonts w:ascii="Times New Roman" w:hAnsi="Times New Roman"/>
          <w:i/>
          <w:sz w:val="24"/>
          <w:szCs w:val="24"/>
        </w:rPr>
        <w:t xml:space="preserve"> </w:t>
      </w:r>
      <w:r w:rsidR="00D22D1F">
        <w:rPr>
          <w:rFonts w:ascii="Times New Roman" w:hAnsi="Times New Roman"/>
          <w:sz w:val="24"/>
          <w:szCs w:val="24"/>
        </w:rPr>
        <w:t>19(3), pp.</w:t>
      </w:r>
      <w:r w:rsidRPr="00D22D1F">
        <w:rPr>
          <w:rFonts w:ascii="Times New Roman" w:hAnsi="Times New Roman"/>
          <w:sz w:val="24"/>
          <w:szCs w:val="24"/>
        </w:rPr>
        <w:t xml:space="preserve"> 367-377.</w:t>
      </w:r>
    </w:p>
    <w:p w:rsidR="00160176" w:rsidRPr="005C60BF" w:rsidRDefault="00F21478" w:rsidP="00E348F9">
      <w:pPr>
        <w:spacing w:line="360" w:lineRule="auto"/>
        <w:jc w:val="both"/>
        <w:rPr>
          <w:rFonts w:ascii="Times New Roman" w:eastAsia="TimesLTStd-Roman" w:hAnsi="Times New Roman"/>
          <w:sz w:val="24"/>
          <w:szCs w:val="24"/>
          <w:lang w:val="es-AR"/>
        </w:rPr>
      </w:pPr>
      <w:r w:rsidRPr="007E28B6">
        <w:rPr>
          <w:rFonts w:ascii="Times New Roman" w:hAnsi="Times New Roman"/>
          <w:caps/>
          <w:sz w:val="24"/>
          <w:szCs w:val="24"/>
          <w:lang w:val="es-AR"/>
        </w:rPr>
        <w:t>Tarragó, M.</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1977</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00D22D1F">
        <w:rPr>
          <w:rFonts w:ascii="Times New Roman" w:hAnsi="Times New Roman"/>
          <w:sz w:val="24"/>
          <w:szCs w:val="24"/>
          <w:lang w:val="es-AR"/>
        </w:rPr>
        <w:t>“</w:t>
      </w:r>
      <w:r w:rsidRPr="007E28B6">
        <w:rPr>
          <w:rFonts w:ascii="Times New Roman" w:eastAsia="TimesLTStd-Roman" w:hAnsi="Times New Roman"/>
          <w:sz w:val="24"/>
          <w:szCs w:val="24"/>
          <w:lang w:val="es-AR"/>
        </w:rPr>
        <w:t xml:space="preserve">Relaciones prehispánicas entre San Pedro de Atacama (norte </w:t>
      </w:r>
      <w:r w:rsidR="00D2618E">
        <w:rPr>
          <w:rFonts w:ascii="Times New Roman" w:eastAsia="TimesLTStd-Roman" w:hAnsi="Times New Roman"/>
          <w:sz w:val="24"/>
          <w:szCs w:val="24"/>
          <w:lang w:val="es-AR"/>
        </w:rPr>
        <w:t>de Chile) y regiones aledañas: l</w:t>
      </w:r>
      <w:r w:rsidRPr="007E28B6">
        <w:rPr>
          <w:rFonts w:ascii="Times New Roman" w:eastAsia="TimesLTStd-Roman" w:hAnsi="Times New Roman"/>
          <w:sz w:val="24"/>
          <w:szCs w:val="24"/>
          <w:lang w:val="es-AR"/>
        </w:rPr>
        <w:t>a Quebrada de Humahuaca</w:t>
      </w:r>
      <w:r w:rsidR="00D22D1F">
        <w:rPr>
          <w:rFonts w:ascii="Times New Roman" w:eastAsia="TimesLTStd-Roman" w:hAnsi="Times New Roman"/>
          <w:sz w:val="24"/>
          <w:szCs w:val="24"/>
          <w:lang w:val="es-AR"/>
        </w:rPr>
        <w:t>”</w:t>
      </w:r>
      <w:r w:rsidRPr="007E28B6">
        <w:rPr>
          <w:rFonts w:ascii="Times New Roman" w:eastAsia="TimesLTStd-Roman" w:hAnsi="Times New Roman"/>
          <w:sz w:val="24"/>
          <w:szCs w:val="24"/>
          <w:lang w:val="es-AR"/>
        </w:rPr>
        <w:t xml:space="preserve"> </w:t>
      </w:r>
      <w:r w:rsidRPr="007E28B6">
        <w:rPr>
          <w:rFonts w:ascii="Times New Roman" w:eastAsia="TimesLTStd-Roman" w:hAnsi="Times New Roman"/>
          <w:i/>
          <w:sz w:val="24"/>
          <w:szCs w:val="24"/>
          <w:lang w:val="es-AR"/>
        </w:rPr>
        <w:t>Estudios Atacameños</w:t>
      </w:r>
      <w:r w:rsidR="00D22D1F">
        <w:rPr>
          <w:rFonts w:ascii="Times New Roman" w:eastAsia="TimesLTStd-Roman" w:hAnsi="Times New Roman"/>
          <w:sz w:val="24"/>
          <w:szCs w:val="24"/>
          <w:lang w:val="es-AR"/>
        </w:rPr>
        <w:t>, 5, pp.</w:t>
      </w:r>
      <w:r w:rsidRPr="007E28B6">
        <w:rPr>
          <w:rFonts w:ascii="Times New Roman" w:eastAsia="TimesLTStd-Roman" w:hAnsi="Times New Roman"/>
          <w:sz w:val="24"/>
          <w:szCs w:val="24"/>
          <w:lang w:val="es-AR"/>
        </w:rPr>
        <w:t xml:space="preserve"> 51-64.</w:t>
      </w:r>
    </w:p>
    <w:p w:rsidR="00F21478"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D155E7" w:rsidRPr="007E28B6">
        <w:rPr>
          <w:rFonts w:ascii="Times New Roman" w:hAnsi="Times New Roman"/>
          <w:sz w:val="24"/>
          <w:szCs w:val="24"/>
          <w:lang w:val="es-AR"/>
        </w:rPr>
        <w:t>2000</w:t>
      </w:r>
      <w:r>
        <w:rPr>
          <w:rFonts w:ascii="Times New Roman" w:hAnsi="Times New Roman"/>
          <w:sz w:val="24"/>
          <w:szCs w:val="24"/>
          <w:lang w:val="es-AR"/>
        </w:rPr>
        <w:t>)</w:t>
      </w:r>
      <w:r w:rsidR="00D2618E">
        <w:rPr>
          <w:rFonts w:ascii="Times New Roman" w:hAnsi="Times New Roman"/>
          <w:sz w:val="24"/>
          <w:szCs w:val="24"/>
          <w:lang w:val="es-AR"/>
        </w:rPr>
        <w:t xml:space="preserve"> </w:t>
      </w:r>
      <w:r>
        <w:rPr>
          <w:rFonts w:ascii="Times New Roman" w:hAnsi="Times New Roman"/>
          <w:sz w:val="24"/>
          <w:szCs w:val="24"/>
          <w:lang w:val="es-AR"/>
        </w:rPr>
        <w:t>“</w:t>
      </w:r>
      <w:r w:rsidR="00D2618E">
        <w:rPr>
          <w:rFonts w:ascii="Times New Roman" w:hAnsi="Times New Roman"/>
          <w:sz w:val="24"/>
          <w:szCs w:val="24"/>
          <w:lang w:val="es-AR"/>
        </w:rPr>
        <w:t xml:space="preserve">Chacras y </w:t>
      </w:r>
      <w:proofErr w:type="spellStart"/>
      <w:r w:rsidR="00D2618E">
        <w:rPr>
          <w:rFonts w:ascii="Times New Roman" w:hAnsi="Times New Roman"/>
          <w:sz w:val="24"/>
          <w:szCs w:val="24"/>
          <w:lang w:val="es-AR"/>
        </w:rPr>
        <w:t>pukara</w:t>
      </w:r>
      <w:proofErr w:type="spellEnd"/>
      <w:r w:rsidR="00D2618E">
        <w:rPr>
          <w:rFonts w:ascii="Times New Roman" w:hAnsi="Times New Roman"/>
          <w:sz w:val="24"/>
          <w:szCs w:val="24"/>
          <w:lang w:val="es-AR"/>
        </w:rPr>
        <w:t>. Desarrollos sociales t</w:t>
      </w:r>
      <w:r>
        <w:rPr>
          <w:rFonts w:ascii="Times New Roman" w:hAnsi="Times New Roman"/>
          <w:sz w:val="24"/>
          <w:szCs w:val="24"/>
          <w:lang w:val="es-AR"/>
        </w:rPr>
        <w:t>ardíos”</w:t>
      </w:r>
      <w:r w:rsidR="00D155E7" w:rsidRPr="007E28B6">
        <w:rPr>
          <w:rFonts w:ascii="Times New Roman" w:hAnsi="Times New Roman"/>
          <w:sz w:val="24"/>
          <w:szCs w:val="24"/>
          <w:lang w:val="es-AR"/>
        </w:rPr>
        <w:t xml:space="preserve"> En </w:t>
      </w:r>
      <w:r w:rsidRPr="007E28B6">
        <w:rPr>
          <w:rFonts w:ascii="Times New Roman" w:hAnsi="Times New Roman"/>
          <w:sz w:val="24"/>
          <w:szCs w:val="24"/>
          <w:lang w:val="es-AR"/>
        </w:rPr>
        <w:t xml:space="preserve">M. N. </w:t>
      </w:r>
      <w:proofErr w:type="spellStart"/>
      <w:r w:rsidRPr="007E28B6">
        <w:rPr>
          <w:rFonts w:ascii="Times New Roman" w:hAnsi="Times New Roman"/>
          <w:sz w:val="24"/>
          <w:szCs w:val="24"/>
          <w:lang w:val="es-AR"/>
        </w:rPr>
        <w:t>Tarragó</w:t>
      </w:r>
      <w:proofErr w:type="spellEnd"/>
      <w:r>
        <w:rPr>
          <w:rFonts w:ascii="Times New Roman" w:hAnsi="Times New Roman"/>
          <w:sz w:val="24"/>
          <w:szCs w:val="24"/>
          <w:lang w:val="es-AR"/>
        </w:rPr>
        <w:t xml:space="preserve"> (ed.)</w:t>
      </w:r>
      <w:r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 xml:space="preserve">Nueva historia argentina, </w:t>
      </w:r>
      <w:r w:rsidR="00D155E7" w:rsidRPr="007E28B6">
        <w:rPr>
          <w:rFonts w:ascii="Times New Roman" w:hAnsi="Times New Roman"/>
          <w:sz w:val="24"/>
          <w:szCs w:val="24"/>
          <w:lang w:val="es-AR"/>
        </w:rPr>
        <w:t xml:space="preserve">vol. 1, </w:t>
      </w:r>
      <w:r w:rsidR="00D155E7" w:rsidRPr="007E28B6">
        <w:rPr>
          <w:rFonts w:ascii="Times New Roman" w:hAnsi="Times New Roman"/>
          <w:i/>
          <w:iCs/>
          <w:sz w:val="24"/>
          <w:szCs w:val="24"/>
          <w:lang w:val="es-AR"/>
        </w:rPr>
        <w:t>“Los pueblos originarios y la conquista”</w:t>
      </w:r>
      <w:r>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Pr="00160176">
        <w:rPr>
          <w:rFonts w:ascii="Times New Roman" w:hAnsi="Times New Roman"/>
          <w:sz w:val="24"/>
          <w:szCs w:val="24"/>
          <w:lang w:val="es-AR"/>
        </w:rPr>
        <w:t>Buenos Aires</w:t>
      </w:r>
      <w:r>
        <w:rPr>
          <w:rFonts w:ascii="Times New Roman" w:hAnsi="Times New Roman"/>
          <w:sz w:val="24"/>
          <w:szCs w:val="24"/>
          <w:lang w:val="es-AR"/>
        </w:rPr>
        <w:t>: Sudamericana,</w:t>
      </w:r>
      <w:r w:rsidRPr="007E28B6">
        <w:rPr>
          <w:rFonts w:ascii="Times New Roman" w:hAnsi="Times New Roman"/>
          <w:sz w:val="24"/>
          <w:szCs w:val="24"/>
          <w:lang w:val="es-AR"/>
        </w:rPr>
        <w:t xml:space="preserve"> </w:t>
      </w:r>
      <w:r w:rsidR="00D155E7" w:rsidRPr="007E28B6">
        <w:rPr>
          <w:rFonts w:ascii="Times New Roman" w:hAnsi="Times New Roman"/>
          <w:sz w:val="24"/>
          <w:szCs w:val="24"/>
          <w:lang w:val="es-AR"/>
        </w:rPr>
        <w:t xml:space="preserve">pp. 257-300. </w:t>
      </w:r>
    </w:p>
    <w:p w:rsidR="00D22D1F" w:rsidRPr="00160176" w:rsidRDefault="00D22D1F" w:rsidP="00E348F9">
      <w:pPr>
        <w:spacing w:line="360" w:lineRule="auto"/>
        <w:jc w:val="both"/>
        <w:rPr>
          <w:rFonts w:ascii="Times New Roman" w:hAnsi="Times New Roman"/>
          <w:sz w:val="24"/>
          <w:szCs w:val="24"/>
          <w:lang w:val="es-AR"/>
        </w:rPr>
      </w:pPr>
    </w:p>
    <w:p w:rsidR="00F21478" w:rsidRPr="00BD3BB4" w:rsidRDefault="00BD3BB4" w:rsidP="00E348F9">
      <w:pPr>
        <w:spacing w:line="360" w:lineRule="auto"/>
        <w:jc w:val="both"/>
        <w:rPr>
          <w:rFonts w:ascii="Times New Roman" w:hAnsi="Times New Roman"/>
          <w:sz w:val="24"/>
          <w:szCs w:val="24"/>
          <w:lang w:val="es-AR"/>
        </w:rPr>
      </w:pPr>
      <w:r w:rsidRPr="00BD3BB4">
        <w:rPr>
          <w:rFonts w:ascii="Times New Roman" w:hAnsi="Times New Roman"/>
          <w:sz w:val="24"/>
          <w:szCs w:val="24"/>
          <w:lang w:val="es-AR"/>
        </w:rPr>
        <w:t>Lista de f</w:t>
      </w:r>
      <w:r w:rsidR="006D491D" w:rsidRPr="00BD3BB4">
        <w:rPr>
          <w:rFonts w:ascii="Times New Roman" w:hAnsi="Times New Roman"/>
          <w:sz w:val="24"/>
          <w:szCs w:val="24"/>
          <w:lang w:val="es-AR"/>
        </w:rPr>
        <w:t>iguras</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1. Ubicación geográfica de la Quebrada de Humahuaca, imagen satelital del sector medio de la misma con algunos de los sitios mencionados en el texto e imagen de </w:t>
      </w:r>
      <w:proofErr w:type="spellStart"/>
      <w:r w:rsidRPr="006D491D">
        <w:rPr>
          <w:rFonts w:ascii="Times New Roman" w:hAnsi="Times New Roman"/>
          <w:sz w:val="24"/>
          <w:szCs w:val="24"/>
          <w:lang w:val="es-AR"/>
        </w:rPr>
        <w:t>Juella</w:t>
      </w:r>
      <w:proofErr w:type="spellEnd"/>
      <w:r w:rsidRPr="006D491D">
        <w:rPr>
          <w:rFonts w:ascii="Times New Roman" w:hAnsi="Times New Roman"/>
          <w:sz w:val="24"/>
          <w:szCs w:val="24"/>
          <w:lang w:val="es-AR"/>
        </w:rPr>
        <w:t xml:space="preserve"> desde lo bajo.</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2. Cerámica Humahuaca hallada en las excavaciones realizadas en </w:t>
      </w:r>
      <w:proofErr w:type="spellStart"/>
      <w:r w:rsidRPr="006D491D">
        <w:rPr>
          <w:rFonts w:ascii="Times New Roman" w:hAnsi="Times New Roman"/>
          <w:sz w:val="24"/>
          <w:szCs w:val="24"/>
          <w:lang w:val="es-AR"/>
        </w:rPr>
        <w:t>Juella</w:t>
      </w:r>
      <w:proofErr w:type="spellEnd"/>
      <w:r w:rsidRPr="006D491D">
        <w:rPr>
          <w:rFonts w:ascii="Times New Roman" w:hAnsi="Times New Roman"/>
          <w:sz w:val="24"/>
          <w:szCs w:val="24"/>
          <w:lang w:val="es-AR"/>
        </w:rPr>
        <w:t>.</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3. Plano de </w:t>
      </w:r>
      <w:proofErr w:type="spellStart"/>
      <w:r w:rsidRPr="006D491D">
        <w:rPr>
          <w:rFonts w:ascii="Times New Roman" w:hAnsi="Times New Roman"/>
          <w:sz w:val="24"/>
          <w:szCs w:val="24"/>
          <w:lang w:val="es-AR"/>
        </w:rPr>
        <w:t>Juella</w:t>
      </w:r>
      <w:proofErr w:type="spellEnd"/>
      <w:r w:rsidRPr="006D491D">
        <w:rPr>
          <w:rFonts w:ascii="Times New Roman" w:hAnsi="Times New Roman"/>
          <w:sz w:val="24"/>
          <w:szCs w:val="24"/>
          <w:lang w:val="es-AR"/>
        </w:rPr>
        <w:t xml:space="preserve"> y conjunto de recintos donde se encuentra el R 94.</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4. Planta del R 94 con la ubicación de las vasijas halladas.</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5. </w:t>
      </w:r>
      <w:r w:rsidR="00DB2095">
        <w:rPr>
          <w:rFonts w:ascii="Times New Roman" w:hAnsi="Times New Roman"/>
          <w:sz w:val="24"/>
          <w:szCs w:val="24"/>
          <w:lang w:val="es-AR"/>
        </w:rPr>
        <w:t>Vasija</w:t>
      </w:r>
      <w:r w:rsidRPr="006D491D">
        <w:rPr>
          <w:rFonts w:ascii="Times New Roman" w:hAnsi="Times New Roman"/>
          <w:sz w:val="24"/>
          <w:szCs w:val="24"/>
          <w:lang w:val="es-AR"/>
        </w:rPr>
        <w:t xml:space="preserve"> con atributos estilísticos Isla hallada en el R 94 de </w:t>
      </w:r>
      <w:proofErr w:type="spellStart"/>
      <w:r w:rsidRPr="006D491D">
        <w:rPr>
          <w:rFonts w:ascii="Times New Roman" w:hAnsi="Times New Roman"/>
          <w:sz w:val="24"/>
          <w:szCs w:val="24"/>
          <w:lang w:val="es-AR"/>
        </w:rPr>
        <w:t>Juella</w:t>
      </w:r>
      <w:proofErr w:type="spellEnd"/>
      <w:r w:rsidRPr="006D491D">
        <w:rPr>
          <w:rFonts w:ascii="Times New Roman" w:hAnsi="Times New Roman"/>
          <w:sz w:val="24"/>
          <w:szCs w:val="24"/>
          <w:lang w:val="es-AR"/>
        </w:rPr>
        <w:t>.</w:t>
      </w:r>
    </w:p>
    <w:p w:rsid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6. Comparación de la decoración y tamaño de la </w:t>
      </w:r>
      <w:r w:rsidR="00DB2095">
        <w:rPr>
          <w:rFonts w:ascii="Times New Roman" w:hAnsi="Times New Roman"/>
          <w:sz w:val="24"/>
          <w:szCs w:val="24"/>
          <w:lang w:val="es-AR"/>
        </w:rPr>
        <w:t>vasija</w:t>
      </w:r>
      <w:r w:rsidRPr="006D491D">
        <w:rPr>
          <w:rFonts w:ascii="Times New Roman" w:hAnsi="Times New Roman"/>
          <w:sz w:val="24"/>
          <w:szCs w:val="24"/>
          <w:lang w:val="es-AR"/>
        </w:rPr>
        <w:t xml:space="preserve"> hallada en </w:t>
      </w:r>
      <w:proofErr w:type="spellStart"/>
      <w:r w:rsidRPr="006D491D">
        <w:rPr>
          <w:rFonts w:ascii="Times New Roman" w:hAnsi="Times New Roman"/>
          <w:sz w:val="24"/>
          <w:szCs w:val="24"/>
          <w:lang w:val="es-AR"/>
        </w:rPr>
        <w:t>Juella</w:t>
      </w:r>
      <w:proofErr w:type="spellEnd"/>
      <w:r w:rsidRPr="006D491D">
        <w:rPr>
          <w:rFonts w:ascii="Times New Roman" w:hAnsi="Times New Roman"/>
          <w:sz w:val="24"/>
          <w:szCs w:val="24"/>
          <w:lang w:val="es-AR"/>
        </w:rPr>
        <w:t xml:space="preserve"> con una pieza del Museo Eduardo Casanova de Tilcara. </w:t>
      </w:r>
    </w:p>
    <w:p w:rsidR="005C60BF" w:rsidRPr="005C60BF" w:rsidRDefault="005C60BF" w:rsidP="00E348F9">
      <w:pPr>
        <w:spacing w:line="360" w:lineRule="auto"/>
        <w:jc w:val="both"/>
        <w:rPr>
          <w:rFonts w:ascii="Times New Roman" w:hAnsi="Times New Roman"/>
          <w:sz w:val="24"/>
          <w:szCs w:val="24"/>
          <w:lang w:val="es-AR"/>
        </w:rPr>
      </w:pPr>
    </w:p>
    <w:p w:rsidR="00BD3BB4" w:rsidRPr="005C60BF" w:rsidRDefault="00BD3BB4"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Lista de tablas</w:t>
      </w:r>
    </w:p>
    <w:p w:rsidR="005C60BF" w:rsidRPr="005C60BF" w:rsidRDefault="005C60BF" w:rsidP="00E348F9">
      <w:pPr>
        <w:spacing w:line="360" w:lineRule="auto"/>
        <w:jc w:val="both"/>
        <w:rPr>
          <w:rFonts w:ascii="Times New Roman" w:eastAsia="TimesLTStd-Roman" w:hAnsi="Times New Roman"/>
          <w:sz w:val="24"/>
          <w:szCs w:val="24"/>
          <w:lang w:val="es-AR" w:eastAsia="es-AR"/>
        </w:rPr>
      </w:pPr>
      <w:r w:rsidRPr="005C60BF">
        <w:rPr>
          <w:rFonts w:ascii="Times New Roman" w:eastAsia="TimesLTStd-Roman" w:hAnsi="Times New Roman"/>
          <w:sz w:val="24"/>
          <w:szCs w:val="24"/>
          <w:lang w:val="es-AR" w:eastAsia="es-AR"/>
        </w:rPr>
        <w:t xml:space="preserve">Tabla 1. Fechados obtenidos en </w:t>
      </w:r>
      <w:proofErr w:type="spellStart"/>
      <w:r w:rsidRPr="005C60BF">
        <w:rPr>
          <w:rFonts w:ascii="Times New Roman" w:eastAsia="TimesLTStd-Roman" w:hAnsi="Times New Roman"/>
          <w:sz w:val="24"/>
          <w:szCs w:val="24"/>
          <w:lang w:val="es-AR" w:eastAsia="es-AR"/>
        </w:rPr>
        <w:t>Juella</w:t>
      </w:r>
      <w:proofErr w:type="spellEnd"/>
      <w:r w:rsidRPr="005C60BF">
        <w:rPr>
          <w:rFonts w:ascii="Times New Roman" w:eastAsia="TimesLTStd-Roman" w:hAnsi="Times New Roman"/>
          <w:sz w:val="24"/>
          <w:szCs w:val="24"/>
          <w:lang w:val="es-AR" w:eastAsia="es-AR"/>
        </w:rPr>
        <w:t xml:space="preserve"> por las investigaciones desarrolladas anteriormente.</w:t>
      </w:r>
    </w:p>
    <w:p w:rsidR="005C60BF" w:rsidRPr="005C60BF" w:rsidRDefault="005C60BF" w:rsidP="00E348F9">
      <w:pPr>
        <w:pStyle w:val="ecxmsonormal"/>
        <w:shd w:val="clear" w:color="auto" w:fill="FFFFFF"/>
        <w:spacing w:line="360" w:lineRule="auto"/>
        <w:jc w:val="both"/>
        <w:rPr>
          <w:color w:val="000000"/>
          <w:lang w:val="es-AR"/>
        </w:rPr>
      </w:pPr>
      <w:commentRangeStart w:id="133"/>
      <w:r w:rsidRPr="005C60BF">
        <w:rPr>
          <w:lang w:val="es-AR"/>
        </w:rPr>
        <w:lastRenderedPageBreak/>
        <w:t xml:space="preserve">Tabla 2. Fechados </w:t>
      </w:r>
      <w:proofErr w:type="spellStart"/>
      <w:r w:rsidRPr="005C60BF">
        <w:rPr>
          <w:lang w:val="es-AR"/>
        </w:rPr>
        <w:t>radiocarbónicos</w:t>
      </w:r>
      <w:proofErr w:type="spellEnd"/>
      <w:r w:rsidRPr="005C60BF">
        <w:rPr>
          <w:lang w:val="es-AR"/>
        </w:rPr>
        <w:t xml:space="preserve"> obtenidos en el R 94 de </w:t>
      </w:r>
      <w:proofErr w:type="spellStart"/>
      <w:r w:rsidRPr="005C60BF">
        <w:rPr>
          <w:lang w:val="es-AR"/>
        </w:rPr>
        <w:t>Juella</w:t>
      </w:r>
      <w:proofErr w:type="spellEnd"/>
      <w:r w:rsidRPr="005C60BF">
        <w:rPr>
          <w:lang w:val="es-AR"/>
        </w:rPr>
        <w:t xml:space="preserve">. Calibrados con el programa CALIB de </w:t>
      </w:r>
      <w:proofErr w:type="spellStart"/>
      <w:r w:rsidRPr="005C60BF">
        <w:rPr>
          <w:lang w:val="es-AR"/>
        </w:rPr>
        <w:t>Stuiver</w:t>
      </w:r>
      <w:proofErr w:type="spellEnd"/>
      <w:r w:rsidRPr="005C60BF">
        <w:rPr>
          <w:lang w:val="es-AR"/>
        </w:rPr>
        <w:t xml:space="preserve"> y </w:t>
      </w:r>
      <w:proofErr w:type="spellStart"/>
      <w:r w:rsidRPr="005C60BF">
        <w:rPr>
          <w:lang w:val="es-AR"/>
        </w:rPr>
        <w:t>Reimer</w:t>
      </w:r>
      <w:proofErr w:type="spellEnd"/>
      <w:r w:rsidRPr="005C60BF">
        <w:rPr>
          <w:lang w:val="es-AR"/>
        </w:rPr>
        <w:t xml:space="preserve"> (1993) teniendo en cuenta la curva de calibración para el hemisferio sur</w:t>
      </w:r>
      <w:r w:rsidRPr="005C60BF">
        <w:rPr>
          <w:color w:val="000000"/>
          <w:lang w:val="es-AR"/>
        </w:rPr>
        <w:t xml:space="preserve"> (</w:t>
      </w:r>
      <w:proofErr w:type="spellStart"/>
      <w:r w:rsidRPr="005C60BF">
        <w:rPr>
          <w:color w:val="000000"/>
          <w:lang w:val="es-AR"/>
        </w:rPr>
        <w:t>McCormac</w:t>
      </w:r>
      <w:proofErr w:type="spellEnd"/>
      <w:r w:rsidRPr="005C60BF">
        <w:rPr>
          <w:color w:val="000000"/>
          <w:lang w:val="es-AR"/>
        </w:rPr>
        <w:t xml:space="preserve"> </w:t>
      </w:r>
      <w:r w:rsidRPr="005C60BF">
        <w:rPr>
          <w:i/>
          <w:color w:val="000000"/>
          <w:lang w:val="es-AR"/>
        </w:rPr>
        <w:t>et al</w:t>
      </w:r>
      <w:r w:rsidRPr="005C60BF">
        <w:rPr>
          <w:color w:val="000000"/>
          <w:lang w:val="es-AR"/>
        </w:rPr>
        <w:t xml:space="preserve">. 2004). </w:t>
      </w:r>
      <w:commentRangeEnd w:id="133"/>
      <w:r w:rsidR="00CB7304">
        <w:rPr>
          <w:rStyle w:val="Refdecomentario"/>
          <w:rFonts w:ascii="Calibri" w:eastAsia="Calibri" w:hAnsi="Calibri"/>
        </w:rPr>
        <w:commentReference w:id="133"/>
      </w:r>
    </w:p>
    <w:p w:rsidR="005C60BF" w:rsidRPr="005C60BF" w:rsidRDefault="005C60BF"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 xml:space="preserve">Tabla 3. Total de vasijas halladas en el R 94 de </w:t>
      </w:r>
      <w:proofErr w:type="spellStart"/>
      <w:r w:rsidRPr="005C60BF">
        <w:rPr>
          <w:rFonts w:ascii="Times New Roman" w:hAnsi="Times New Roman"/>
          <w:sz w:val="24"/>
          <w:szCs w:val="24"/>
          <w:lang w:val="es-AR"/>
        </w:rPr>
        <w:t>Juella</w:t>
      </w:r>
      <w:proofErr w:type="spellEnd"/>
      <w:r w:rsidRPr="005C60BF">
        <w:rPr>
          <w:rFonts w:ascii="Times New Roman" w:hAnsi="Times New Roman"/>
          <w:sz w:val="24"/>
          <w:szCs w:val="24"/>
          <w:lang w:val="es-AR"/>
        </w:rPr>
        <w:t>.</w:t>
      </w:r>
    </w:p>
    <w:p w:rsidR="005C60BF" w:rsidRPr="005C60BF" w:rsidRDefault="005C60BF"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 xml:space="preserve">Tabla 4. Medidas de las vasijas posiblemente utilizadas en la producción de chicha. Todos los datos expresados en cm. </w:t>
      </w:r>
    </w:p>
    <w:p w:rsidR="005C60BF" w:rsidRDefault="005C60BF" w:rsidP="00E348F9">
      <w:pPr>
        <w:pStyle w:val="ecxmsonormal"/>
        <w:shd w:val="clear" w:color="auto" w:fill="FFFFFF"/>
        <w:spacing w:line="360" w:lineRule="auto"/>
        <w:jc w:val="both"/>
        <w:rPr>
          <w:color w:val="000000"/>
          <w:sz w:val="20"/>
          <w:szCs w:val="20"/>
          <w:lang w:val="es-AR"/>
        </w:rPr>
      </w:pPr>
    </w:p>
    <w:p w:rsidR="005C60BF" w:rsidRPr="00C7597B" w:rsidRDefault="005C60BF" w:rsidP="00E348F9">
      <w:pPr>
        <w:pStyle w:val="ecxmsonormal"/>
        <w:shd w:val="clear" w:color="auto" w:fill="FFFFFF"/>
        <w:spacing w:line="360" w:lineRule="auto"/>
        <w:jc w:val="both"/>
        <w:rPr>
          <w:sz w:val="20"/>
          <w:szCs w:val="20"/>
          <w:lang w:val="es-AR"/>
        </w:rPr>
      </w:pPr>
    </w:p>
    <w:p w:rsidR="005C60BF" w:rsidRDefault="005C60BF" w:rsidP="00E348F9">
      <w:pPr>
        <w:spacing w:line="360" w:lineRule="auto"/>
        <w:jc w:val="both"/>
        <w:rPr>
          <w:rFonts w:ascii="Times New Roman" w:hAnsi="Times New Roman"/>
          <w:sz w:val="24"/>
          <w:szCs w:val="24"/>
          <w:lang w:val="es-AR"/>
        </w:rPr>
      </w:pPr>
    </w:p>
    <w:p w:rsidR="00DC3332" w:rsidRDefault="00DC3332" w:rsidP="00E348F9">
      <w:pPr>
        <w:spacing w:line="360" w:lineRule="auto"/>
        <w:jc w:val="both"/>
        <w:rPr>
          <w:rFonts w:ascii="Times New Roman" w:hAnsi="Times New Roman"/>
          <w:sz w:val="24"/>
          <w:szCs w:val="24"/>
          <w:lang w:val="es-AR"/>
        </w:rPr>
      </w:pPr>
    </w:p>
    <w:p w:rsidR="009D747F" w:rsidRDefault="009D747F" w:rsidP="00E348F9">
      <w:pPr>
        <w:spacing w:line="360" w:lineRule="auto"/>
        <w:jc w:val="both"/>
        <w:rPr>
          <w:rFonts w:ascii="Times New Roman" w:hAnsi="Times New Roman"/>
          <w:color w:val="FF0000"/>
          <w:sz w:val="24"/>
          <w:szCs w:val="24"/>
          <w:lang w:val="es-AR"/>
        </w:rPr>
      </w:pPr>
    </w:p>
    <w:p w:rsidR="009D747F" w:rsidRPr="00DC3332" w:rsidRDefault="009D747F" w:rsidP="00E348F9">
      <w:pPr>
        <w:spacing w:line="360" w:lineRule="auto"/>
        <w:jc w:val="both"/>
        <w:rPr>
          <w:rFonts w:ascii="Times New Roman" w:hAnsi="Times New Roman"/>
          <w:color w:val="FF0000"/>
          <w:sz w:val="24"/>
          <w:szCs w:val="24"/>
          <w:lang w:val="es-AR"/>
        </w:rPr>
      </w:pPr>
    </w:p>
    <w:p w:rsidR="00BD3BB4" w:rsidRPr="006D491D" w:rsidRDefault="00BD3BB4" w:rsidP="00E348F9">
      <w:pPr>
        <w:spacing w:line="360" w:lineRule="auto"/>
        <w:jc w:val="both"/>
        <w:rPr>
          <w:rFonts w:ascii="Times New Roman" w:hAnsi="Times New Roman"/>
          <w:sz w:val="24"/>
          <w:szCs w:val="24"/>
          <w:lang w:val="es-AR"/>
        </w:rPr>
      </w:pPr>
    </w:p>
    <w:p w:rsidR="00F21478" w:rsidRPr="006D491D" w:rsidRDefault="00F21478" w:rsidP="00E348F9">
      <w:pPr>
        <w:spacing w:line="360" w:lineRule="auto"/>
        <w:rPr>
          <w:rFonts w:ascii="Times New Roman" w:hAnsi="Times New Roman"/>
          <w:sz w:val="24"/>
          <w:szCs w:val="24"/>
          <w:lang w:val="es-AR"/>
        </w:rPr>
      </w:pPr>
    </w:p>
    <w:p w:rsidR="00DF0EB7" w:rsidRPr="007E28B6" w:rsidRDefault="00DF0EB7" w:rsidP="00E348F9">
      <w:pPr>
        <w:spacing w:line="360" w:lineRule="auto"/>
        <w:jc w:val="both"/>
        <w:rPr>
          <w:rFonts w:ascii="Times New Roman" w:hAnsi="Times New Roman"/>
          <w:sz w:val="24"/>
          <w:szCs w:val="24"/>
          <w:lang w:val="es-AR"/>
        </w:rPr>
      </w:pPr>
    </w:p>
    <w:sectPr w:rsidR="00DF0EB7" w:rsidRPr="007E28B6" w:rsidSect="00831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uario" w:date="2015-06-11T17:34:00Z" w:initials="U">
    <w:p w:rsidR="00B42124" w:rsidRPr="00634978" w:rsidRDefault="00B42124">
      <w:pPr>
        <w:pStyle w:val="Textocomentario"/>
        <w:rPr>
          <w:lang w:val="es-AR"/>
        </w:rPr>
      </w:pPr>
      <w:r>
        <w:rPr>
          <w:rStyle w:val="Refdecomentario"/>
        </w:rPr>
        <w:annotationRef/>
      </w:r>
      <w:r w:rsidR="00634978" w:rsidRPr="00634978">
        <w:rPr>
          <w:rStyle w:val="Refdecomentario"/>
          <w:lang w:val="es-AR"/>
        </w:rPr>
        <w:t xml:space="preserve">La oración de comienzo es poco clara. </w:t>
      </w:r>
      <w:r w:rsidR="00634978">
        <w:rPr>
          <w:rStyle w:val="Refdecomentario"/>
          <w:lang w:val="es-AR"/>
        </w:rPr>
        <w:t>No se comprende a qué modelos está haciendo referencia.</w:t>
      </w:r>
    </w:p>
  </w:comment>
  <w:comment w:id="7" w:author="Usuario" w:date="2015-06-04T15:23:00Z" w:initials="U">
    <w:p w:rsidR="00B42124" w:rsidRPr="00BE7D67" w:rsidRDefault="00B42124">
      <w:pPr>
        <w:pStyle w:val="Textocomentario"/>
        <w:rPr>
          <w:lang w:val="es-AR"/>
        </w:rPr>
      </w:pPr>
      <w:r>
        <w:rPr>
          <w:rStyle w:val="Refdecomentario"/>
        </w:rPr>
        <w:annotationRef/>
      </w:r>
      <w:r w:rsidRPr="00BE7D67">
        <w:rPr>
          <w:lang w:val="es-AR"/>
        </w:rPr>
        <w:t>Para no repetir la cita innecesariamente, sugiero unir las dos oraciones “el lapso denominado</w:t>
      </w:r>
      <w:r>
        <w:rPr>
          <w:lang w:val="es-AR"/>
        </w:rPr>
        <w:t>… (</w:t>
      </w:r>
      <w:r w:rsidRPr="00BE7D67">
        <w:rPr>
          <w:lang w:val="es-AR"/>
        </w:rPr>
        <w:t>PDR II</w:t>
      </w:r>
      <w:r>
        <w:rPr>
          <w:lang w:val="es-AR"/>
        </w:rPr>
        <w:t>)</w:t>
      </w:r>
      <w:r w:rsidRPr="00BE7D67">
        <w:rPr>
          <w:lang w:val="es-AR"/>
        </w:rPr>
        <w:t>, que tendr</w:t>
      </w:r>
      <w:r>
        <w:rPr>
          <w:lang w:val="es-AR"/>
        </w:rPr>
        <w:t>ía un rango…” eliminado la primer referencia. Además el lapso cronológico y la cita también están en el acápite anterior, por lo que se vuelve algo redundante.</w:t>
      </w:r>
    </w:p>
  </w:comment>
  <w:comment w:id="11" w:author="Usuario" w:date="2015-06-04T15:27:00Z" w:initials="U">
    <w:p w:rsidR="00B42124" w:rsidRPr="00090E47" w:rsidRDefault="00B42124">
      <w:pPr>
        <w:pStyle w:val="Textocomentario"/>
        <w:rPr>
          <w:lang w:val="es-AR"/>
        </w:rPr>
      </w:pPr>
      <w:r>
        <w:rPr>
          <w:rStyle w:val="Refdecomentario"/>
        </w:rPr>
        <w:annotationRef/>
      </w:r>
      <w:r>
        <w:rPr>
          <w:lang w:val="es-AR"/>
        </w:rPr>
        <w:t>Sugiero r</w:t>
      </w:r>
      <w:r w:rsidRPr="00090E47">
        <w:rPr>
          <w:lang w:val="es-AR"/>
        </w:rPr>
        <w:t>evisar la concordancia y la redacci</w:t>
      </w:r>
      <w:r>
        <w:rPr>
          <w:lang w:val="es-AR"/>
        </w:rPr>
        <w:t>ón de la oración. Resulta muy confusa.</w:t>
      </w:r>
    </w:p>
  </w:comment>
  <w:comment w:id="12" w:author="Usuario" w:date="2015-06-04T15:27:00Z" w:initials="U">
    <w:p w:rsidR="00B42124" w:rsidRPr="00090E47" w:rsidRDefault="00B42124">
      <w:pPr>
        <w:pStyle w:val="Textocomentario"/>
        <w:rPr>
          <w:lang w:val="es-AR"/>
        </w:rPr>
      </w:pPr>
      <w:r>
        <w:rPr>
          <w:rStyle w:val="Refdecomentario"/>
        </w:rPr>
        <w:annotationRef/>
      </w:r>
      <w:r w:rsidRPr="00090E47">
        <w:rPr>
          <w:lang w:val="es-AR"/>
        </w:rPr>
        <w:t xml:space="preserve">Sugiero “momentos”. 200 años son muchos años. </w:t>
      </w:r>
    </w:p>
  </w:comment>
  <w:comment w:id="15" w:author="Usuario" w:date="2015-06-04T15:28:00Z" w:initials="U">
    <w:p w:rsidR="00B42124" w:rsidRPr="00090E47" w:rsidRDefault="00B42124">
      <w:pPr>
        <w:pStyle w:val="Textocomentario"/>
        <w:rPr>
          <w:lang w:val="es-AR"/>
        </w:rPr>
      </w:pPr>
      <w:r>
        <w:rPr>
          <w:rStyle w:val="Refdecomentario"/>
        </w:rPr>
        <w:annotationRef/>
      </w:r>
      <w:r w:rsidRPr="00090E47">
        <w:rPr>
          <w:lang w:val="es-AR"/>
        </w:rPr>
        <w:t>A qué se refiere el concepto de terrazas dom</w:t>
      </w:r>
      <w:r>
        <w:rPr>
          <w:lang w:val="es-AR"/>
        </w:rPr>
        <w:t>ésticas.</w:t>
      </w:r>
    </w:p>
  </w:comment>
  <w:comment w:id="17" w:author="Usuario" w:date="2015-06-04T15:37:00Z" w:initials="U">
    <w:p w:rsidR="00B42124" w:rsidRPr="0016129E" w:rsidRDefault="00B42124">
      <w:pPr>
        <w:pStyle w:val="Textocomentario"/>
        <w:rPr>
          <w:lang w:val="es-AR"/>
        </w:rPr>
      </w:pPr>
      <w:r>
        <w:rPr>
          <w:rStyle w:val="Refdecomentario"/>
        </w:rPr>
        <w:annotationRef/>
      </w:r>
      <w:r w:rsidRPr="0016129E">
        <w:rPr>
          <w:lang w:val="es-AR"/>
        </w:rPr>
        <w:t>Sugiero cambiar el orden de la oraci</w:t>
      </w:r>
      <w:r>
        <w:rPr>
          <w:lang w:val="es-AR"/>
        </w:rPr>
        <w:t>ón para que sea más clara: “Los asentamientos que han sido denominados…, se ubican algo más temprano…”.</w:t>
      </w:r>
    </w:p>
  </w:comment>
  <w:comment w:id="19" w:author="Usuario" w:date="2015-06-04T15:39:00Z" w:initials="U">
    <w:p w:rsidR="00B42124" w:rsidRPr="00206F13" w:rsidRDefault="00B42124">
      <w:pPr>
        <w:pStyle w:val="Textocomentario"/>
        <w:rPr>
          <w:lang w:val="es-AR"/>
        </w:rPr>
      </w:pPr>
      <w:r>
        <w:rPr>
          <w:rStyle w:val="Refdecomentario"/>
        </w:rPr>
        <w:annotationRef/>
      </w:r>
      <w:r w:rsidRPr="00206F13">
        <w:rPr>
          <w:lang w:val="es-AR"/>
        </w:rPr>
        <w:t>Se concentraron?</w:t>
      </w:r>
    </w:p>
  </w:comment>
  <w:comment w:id="20" w:author="Usuario" w:date="2015-06-04T15:39:00Z" w:initials="U">
    <w:p w:rsidR="00B42124" w:rsidRPr="0016129E" w:rsidRDefault="00B42124">
      <w:pPr>
        <w:pStyle w:val="Textocomentario"/>
        <w:rPr>
          <w:lang w:val="es-AR"/>
        </w:rPr>
      </w:pPr>
      <w:r>
        <w:rPr>
          <w:rStyle w:val="Refdecomentario"/>
        </w:rPr>
        <w:annotationRef/>
      </w:r>
      <w:r w:rsidRPr="0016129E">
        <w:rPr>
          <w:lang w:val="es-AR"/>
        </w:rPr>
        <w:t>Sugiero: “De acuerdo a la visi</w:t>
      </w:r>
      <w:r>
        <w:rPr>
          <w:lang w:val="es-AR"/>
        </w:rPr>
        <w:t>ón de varios autores, esta situación ha sido…”</w:t>
      </w:r>
    </w:p>
  </w:comment>
  <w:comment w:id="21" w:author="Usuario" w:date="2015-06-04T15:40:00Z" w:initials="U">
    <w:p w:rsidR="00B42124" w:rsidRPr="0016129E" w:rsidRDefault="00B42124">
      <w:pPr>
        <w:pStyle w:val="Textocomentario"/>
        <w:rPr>
          <w:lang w:val="es-AR"/>
        </w:rPr>
      </w:pPr>
      <w:r>
        <w:rPr>
          <w:rStyle w:val="Refdecomentario"/>
        </w:rPr>
        <w:annotationRef/>
      </w:r>
      <w:r w:rsidRPr="0016129E">
        <w:rPr>
          <w:lang w:val="es-AR"/>
        </w:rPr>
        <w:t>Sugiero: “Debido a sus particularidades f</w:t>
      </w:r>
      <w:r>
        <w:rPr>
          <w:lang w:val="es-AR"/>
        </w:rPr>
        <w:t>ísicas, la cerámica ha sido…”</w:t>
      </w:r>
    </w:p>
  </w:comment>
  <w:comment w:id="22" w:author="Usuario" w:date="2015-06-04T15:44:00Z" w:initials="U">
    <w:p w:rsidR="00B42124" w:rsidRPr="0016129E" w:rsidRDefault="00B42124">
      <w:pPr>
        <w:pStyle w:val="Textocomentario"/>
        <w:rPr>
          <w:lang w:val="es-AR"/>
        </w:rPr>
      </w:pPr>
      <w:r>
        <w:rPr>
          <w:rStyle w:val="Refdecomentario"/>
        </w:rPr>
        <w:annotationRef/>
      </w:r>
      <w:r w:rsidRPr="0016129E">
        <w:rPr>
          <w:lang w:val="es-AR"/>
        </w:rPr>
        <w:t>Sugiero: “más habitualmente empleados”</w:t>
      </w:r>
    </w:p>
  </w:comment>
  <w:comment w:id="24" w:author="Usuario" w:date="2015-06-04T15:45:00Z" w:initials="U">
    <w:p w:rsidR="00B42124" w:rsidRPr="00206F13" w:rsidRDefault="00B42124">
      <w:pPr>
        <w:pStyle w:val="Textocomentario"/>
        <w:rPr>
          <w:lang w:val="es-AR"/>
        </w:rPr>
      </w:pPr>
      <w:r>
        <w:rPr>
          <w:rStyle w:val="Refdecomentario"/>
        </w:rPr>
        <w:annotationRef/>
      </w:r>
      <w:r w:rsidRPr="00206F13">
        <w:rPr>
          <w:lang w:val="es-AR"/>
        </w:rPr>
        <w:t>Incluso?</w:t>
      </w:r>
    </w:p>
  </w:comment>
  <w:comment w:id="25" w:author="Usuario" w:date="2015-06-04T15:45:00Z" w:initials="U">
    <w:p w:rsidR="00B42124" w:rsidRPr="00206F13" w:rsidRDefault="00B42124">
      <w:pPr>
        <w:pStyle w:val="Textocomentario"/>
        <w:rPr>
          <w:lang w:val="es-AR"/>
        </w:rPr>
      </w:pPr>
      <w:r>
        <w:rPr>
          <w:rStyle w:val="Refdecomentario"/>
        </w:rPr>
        <w:annotationRef/>
      </w:r>
      <w:r w:rsidRPr="00206F13">
        <w:rPr>
          <w:lang w:val="es-AR"/>
        </w:rPr>
        <w:t>Se suceden</w:t>
      </w:r>
    </w:p>
  </w:comment>
  <w:comment w:id="26" w:author="Usuario" w:date="2015-06-04T15:57:00Z" w:initials="U">
    <w:p w:rsidR="00B42124" w:rsidRPr="00206F13" w:rsidRDefault="00B42124">
      <w:pPr>
        <w:pStyle w:val="Textocomentario"/>
        <w:rPr>
          <w:lang w:val="es-AR"/>
        </w:rPr>
      </w:pPr>
      <w:r>
        <w:rPr>
          <w:rStyle w:val="Refdecomentario"/>
        </w:rPr>
        <w:annotationRef/>
      </w:r>
      <w:r w:rsidRPr="00206F13">
        <w:rPr>
          <w:lang w:val="es-AR"/>
        </w:rPr>
        <w:t>Interacciones documentadas</w:t>
      </w:r>
    </w:p>
  </w:comment>
  <w:comment w:id="27" w:author="Usuario" w:date="2015-06-04T16:00:00Z" w:initials="U">
    <w:p w:rsidR="00B42124" w:rsidRPr="006858C9" w:rsidRDefault="00B42124">
      <w:pPr>
        <w:pStyle w:val="Textocomentario"/>
        <w:rPr>
          <w:lang w:val="es-AR"/>
        </w:rPr>
      </w:pPr>
      <w:r>
        <w:rPr>
          <w:rStyle w:val="Refdecomentario"/>
        </w:rPr>
        <w:annotationRef/>
      </w:r>
      <w:r w:rsidRPr="006858C9">
        <w:rPr>
          <w:lang w:val="es-AR"/>
        </w:rPr>
        <w:t>Sugiero re redactar la oración: “ La ubicaci</w:t>
      </w:r>
      <w:r>
        <w:rPr>
          <w:lang w:val="es-AR"/>
        </w:rPr>
        <w:t xml:space="preserve">ón cronológica de </w:t>
      </w:r>
      <w:proofErr w:type="spellStart"/>
      <w:r>
        <w:rPr>
          <w:lang w:val="es-AR"/>
        </w:rPr>
        <w:t>Juella</w:t>
      </w:r>
      <w:proofErr w:type="spellEnd"/>
      <w:r>
        <w:rPr>
          <w:lang w:val="es-AR"/>
        </w:rPr>
        <w:t xml:space="preserve"> en el PDR II exclusivamente se ve reforzada por el hecho de que toda la cerámica…”</w:t>
      </w:r>
    </w:p>
  </w:comment>
  <w:comment w:id="29" w:author="Usuario" w:date="2015-06-04T16:21:00Z" w:initials="U">
    <w:p w:rsidR="00B42124" w:rsidRPr="002C69D5" w:rsidRDefault="00B42124">
      <w:pPr>
        <w:pStyle w:val="Textocomentario"/>
        <w:rPr>
          <w:lang w:val="es-AR"/>
        </w:rPr>
      </w:pPr>
      <w:r>
        <w:rPr>
          <w:rStyle w:val="Refdecomentario"/>
        </w:rPr>
        <w:annotationRef/>
      </w:r>
      <w:r w:rsidRPr="002C69D5">
        <w:rPr>
          <w:lang w:val="es-AR"/>
        </w:rPr>
        <w:t xml:space="preserve">En relación al comentario, los platos o escudillas con asa lateral aparecen en numerosos sitios de quebrada y puna asociados a otras piezas </w:t>
      </w:r>
      <w:proofErr w:type="spellStart"/>
      <w:r w:rsidRPr="002C69D5">
        <w:rPr>
          <w:lang w:val="es-AR"/>
        </w:rPr>
        <w:t>inka</w:t>
      </w:r>
      <w:proofErr w:type="spellEnd"/>
      <w:r w:rsidRPr="002C69D5">
        <w:rPr>
          <w:lang w:val="es-AR"/>
        </w:rPr>
        <w:t xml:space="preserve"> provincial de diferentes morfolog</w:t>
      </w:r>
      <w:r>
        <w:rPr>
          <w:lang w:val="es-AR"/>
        </w:rPr>
        <w:t xml:space="preserve">ías, incluyendo platos con apéndice </w:t>
      </w:r>
      <w:proofErr w:type="spellStart"/>
      <w:r>
        <w:rPr>
          <w:lang w:val="es-AR"/>
        </w:rPr>
        <w:t>ornitomorfo</w:t>
      </w:r>
      <w:proofErr w:type="spellEnd"/>
      <w:r>
        <w:rPr>
          <w:lang w:val="es-AR"/>
        </w:rPr>
        <w:t xml:space="preserve"> y </w:t>
      </w:r>
      <w:proofErr w:type="spellStart"/>
      <w:r>
        <w:rPr>
          <w:lang w:val="es-AR"/>
        </w:rPr>
        <w:t>aríbalos</w:t>
      </w:r>
      <w:proofErr w:type="spellEnd"/>
      <w:r>
        <w:rPr>
          <w:lang w:val="es-AR"/>
        </w:rPr>
        <w:t>. Asimismo, como destacan diferentes autores (</w:t>
      </w:r>
      <w:proofErr w:type="spellStart"/>
      <w:r>
        <w:rPr>
          <w:lang w:val="es-AR"/>
        </w:rPr>
        <w:t>Hayashida</w:t>
      </w:r>
      <w:proofErr w:type="spellEnd"/>
      <w:r>
        <w:rPr>
          <w:lang w:val="es-AR"/>
        </w:rPr>
        <w:t xml:space="preserve">, </w:t>
      </w:r>
      <w:proofErr w:type="spellStart"/>
      <w:r>
        <w:rPr>
          <w:lang w:val="es-AR"/>
        </w:rPr>
        <w:t>Paez</w:t>
      </w:r>
      <w:proofErr w:type="spellEnd"/>
      <w:r>
        <w:rPr>
          <w:lang w:val="es-AR"/>
        </w:rPr>
        <w:t xml:space="preserve">; </w:t>
      </w:r>
      <w:proofErr w:type="spellStart"/>
      <w:r>
        <w:rPr>
          <w:lang w:val="es-AR"/>
        </w:rPr>
        <w:t>Cremonte</w:t>
      </w:r>
      <w:proofErr w:type="spellEnd"/>
      <w:r>
        <w:rPr>
          <w:lang w:val="es-AR"/>
        </w:rPr>
        <w:t>, entre otros) la producción de cerámica en el marco del imperio inca tuvo diferentes órdenes de control e influencia imperial, con numerosas variantes locales.</w:t>
      </w:r>
    </w:p>
  </w:comment>
  <w:comment w:id="32" w:author="Usuario" w:date="2015-06-04T16:22:00Z" w:initials="U">
    <w:p w:rsidR="00B42124" w:rsidRPr="00C007E7" w:rsidRDefault="00B42124">
      <w:pPr>
        <w:pStyle w:val="Textocomentario"/>
        <w:rPr>
          <w:lang w:val="es-AR"/>
        </w:rPr>
      </w:pPr>
      <w:r>
        <w:rPr>
          <w:rStyle w:val="Refdecomentario"/>
        </w:rPr>
        <w:annotationRef/>
      </w:r>
      <w:r w:rsidRPr="00C007E7">
        <w:rPr>
          <w:lang w:val="es-AR"/>
        </w:rPr>
        <w:t>Aclararía si son de morfología troncoc</w:t>
      </w:r>
      <w:r>
        <w:rPr>
          <w:lang w:val="es-AR"/>
        </w:rPr>
        <w:t>ónica, hemisférica y otra, porque con el término resaltado no se comprende como son los pucos mencionados.</w:t>
      </w:r>
    </w:p>
  </w:comment>
  <w:comment w:id="33" w:author="Usuario" w:date="2015-06-04T16:25:00Z" w:initials="U">
    <w:p w:rsidR="00B42124" w:rsidRPr="00C007E7" w:rsidRDefault="00B42124">
      <w:pPr>
        <w:pStyle w:val="Textocomentario"/>
        <w:rPr>
          <w:lang w:val="es-AR"/>
        </w:rPr>
      </w:pPr>
      <w:r>
        <w:rPr>
          <w:rStyle w:val="Refdecomentario"/>
        </w:rPr>
        <w:annotationRef/>
      </w:r>
      <w:r w:rsidRPr="00C007E7">
        <w:rPr>
          <w:lang w:val="es-AR"/>
        </w:rPr>
        <w:t>Para todo el texto sugiero usar la denominaci</w:t>
      </w:r>
      <w:r>
        <w:rPr>
          <w:lang w:val="es-AR"/>
        </w:rPr>
        <w:t>ón de cerámica ordinaria. Considero que Tosca implica frecuentemente escaso trabajo en la producción, lo cual sabemos que no es necesariamente cierto. Ordinario remite más a la falta de decoración, que es lo que entiendo que se quiere hacer alusión en el texto.</w:t>
      </w:r>
    </w:p>
  </w:comment>
  <w:comment w:id="34" w:author="Usuario" w:date="2015-06-04T16:27:00Z" w:initials="U">
    <w:p w:rsidR="00B42124" w:rsidRPr="00C007E7" w:rsidRDefault="00B42124">
      <w:pPr>
        <w:pStyle w:val="Textocomentario"/>
        <w:rPr>
          <w:lang w:val="es-AR"/>
        </w:rPr>
      </w:pPr>
      <w:r>
        <w:rPr>
          <w:rStyle w:val="Refdecomentario"/>
        </w:rPr>
        <w:annotationRef/>
      </w:r>
      <w:r>
        <w:rPr>
          <w:lang w:val="es-AR"/>
        </w:rPr>
        <w:t>Ya se aclaró</w:t>
      </w:r>
      <w:r w:rsidRPr="00C007E7">
        <w:rPr>
          <w:lang w:val="es-AR"/>
        </w:rPr>
        <w:t xml:space="preserve"> al comienzo del art</w:t>
      </w:r>
      <w:r>
        <w:rPr>
          <w:lang w:val="es-AR"/>
        </w:rPr>
        <w:t xml:space="preserve">ículo cuáles son los componentes cerámicos definidos por </w:t>
      </w:r>
      <w:proofErr w:type="spellStart"/>
      <w:r>
        <w:rPr>
          <w:lang w:val="es-AR"/>
        </w:rPr>
        <w:t>Nielsen</w:t>
      </w:r>
      <w:proofErr w:type="spellEnd"/>
      <w:r>
        <w:rPr>
          <w:lang w:val="es-AR"/>
        </w:rPr>
        <w:t>, con la cita correspondiente. Considero redundante repetir la cita sistemáticamente cada vez que se menciona alguno de estos componentes.</w:t>
      </w:r>
    </w:p>
  </w:comment>
  <w:comment w:id="35" w:author="Usuario" w:date="2015-06-04T16:31:00Z" w:initials="U">
    <w:p w:rsidR="00B42124" w:rsidRPr="00C007E7" w:rsidRDefault="00B42124">
      <w:pPr>
        <w:pStyle w:val="Textocomentario"/>
        <w:rPr>
          <w:lang w:val="es-AR"/>
        </w:rPr>
      </w:pPr>
      <w:r>
        <w:rPr>
          <w:rStyle w:val="Refdecomentario"/>
        </w:rPr>
        <w:annotationRef/>
      </w:r>
      <w:r w:rsidRPr="00C007E7">
        <w:rPr>
          <w:lang w:val="es-AR"/>
        </w:rPr>
        <w:t xml:space="preserve">Los Pucos Interior Negro Pulido aparecen en un amplio rango temporal y zonal, incluyendo la puna de Jujuy, y exhiben una gran variabilidad interna. </w:t>
      </w:r>
      <w:r>
        <w:rPr>
          <w:lang w:val="es-AR"/>
        </w:rPr>
        <w:t>Además, sugiero reemplazar la expresión “componente cerámico” en la última oración del párrafo por “este tipo de recipientes” o similar, para no establecer equivalencias con los componentes previamente definidos, en todos los cuales pueden aparecer este tipo de pucos.</w:t>
      </w:r>
    </w:p>
  </w:comment>
  <w:comment w:id="39" w:author="Usuario" w:date="2015-06-04T16:37:00Z" w:initials="U">
    <w:p w:rsidR="00B42124" w:rsidRPr="00432CB2" w:rsidRDefault="00B42124">
      <w:pPr>
        <w:pStyle w:val="Textocomentario"/>
        <w:rPr>
          <w:lang w:val="es-AR"/>
        </w:rPr>
      </w:pPr>
      <w:r>
        <w:rPr>
          <w:rStyle w:val="Refdecomentario"/>
        </w:rPr>
        <w:annotationRef/>
      </w:r>
      <w:r w:rsidRPr="00432CB2">
        <w:rPr>
          <w:lang w:val="es-AR"/>
        </w:rPr>
        <w:t>Sugiero no desmerecer los aportes d</w:t>
      </w:r>
      <w:r>
        <w:rPr>
          <w:lang w:val="es-AR"/>
        </w:rPr>
        <w:t>e las investigaciones previas, sobre los cuales construimos y reelaboramos nuevas visiones del pasado, a la luz de nuevas perspectivas teóricas, y que son producto, junto con sus marcos teóricos, de un momento histórico dado.</w:t>
      </w:r>
    </w:p>
  </w:comment>
  <w:comment w:id="41" w:author="Usuario" w:date="2015-06-04T16:38:00Z" w:initials="U">
    <w:p w:rsidR="00B42124" w:rsidRPr="00206F13" w:rsidRDefault="00B42124">
      <w:pPr>
        <w:pStyle w:val="Textocomentario"/>
        <w:rPr>
          <w:lang w:val="es-AR"/>
        </w:rPr>
      </w:pPr>
      <w:r>
        <w:rPr>
          <w:rStyle w:val="Refdecomentario"/>
        </w:rPr>
        <w:annotationRef/>
      </w:r>
      <w:r w:rsidRPr="00206F13">
        <w:rPr>
          <w:lang w:val="es-AR"/>
        </w:rPr>
        <w:t>Sugiero “indicadores considerados clave”</w:t>
      </w:r>
    </w:p>
  </w:comment>
  <w:comment w:id="42" w:author="Usuario" w:date="2015-06-04T16:41:00Z" w:initials="U">
    <w:p w:rsidR="00B42124" w:rsidRPr="00432CB2" w:rsidRDefault="00B42124">
      <w:pPr>
        <w:pStyle w:val="Textocomentario"/>
        <w:rPr>
          <w:lang w:val="es-AR"/>
        </w:rPr>
      </w:pPr>
      <w:r>
        <w:rPr>
          <w:rStyle w:val="Refdecomentario"/>
        </w:rPr>
        <w:annotationRef/>
      </w:r>
      <w:r w:rsidRPr="00432CB2">
        <w:rPr>
          <w:lang w:val="es-AR"/>
        </w:rPr>
        <w:t>Sugiero citar la perspectiva de corporativism</w:t>
      </w:r>
      <w:r>
        <w:rPr>
          <w:lang w:val="es-AR"/>
        </w:rPr>
        <w:t xml:space="preserve">o de </w:t>
      </w:r>
      <w:proofErr w:type="spellStart"/>
      <w:r>
        <w:rPr>
          <w:lang w:val="es-AR"/>
        </w:rPr>
        <w:t>Nielsen</w:t>
      </w:r>
      <w:proofErr w:type="spellEnd"/>
      <w:r>
        <w:rPr>
          <w:lang w:val="es-AR"/>
        </w:rPr>
        <w:t xml:space="preserve">, que plantea algo similar para la Quebrada y el área de </w:t>
      </w:r>
      <w:proofErr w:type="spellStart"/>
      <w:r>
        <w:rPr>
          <w:lang w:val="es-AR"/>
        </w:rPr>
        <w:t>Lípez</w:t>
      </w:r>
      <w:proofErr w:type="spellEnd"/>
      <w:r>
        <w:rPr>
          <w:lang w:val="es-AR"/>
        </w:rPr>
        <w:t>, para completar las referencias.</w:t>
      </w:r>
    </w:p>
  </w:comment>
  <w:comment w:id="43" w:author="Usuario" w:date="2015-06-04T17:19:00Z" w:initials="U">
    <w:p w:rsidR="00B42124" w:rsidRPr="00FC028A" w:rsidRDefault="00B42124">
      <w:pPr>
        <w:pStyle w:val="Textocomentario"/>
        <w:rPr>
          <w:lang w:val="es-AR"/>
        </w:rPr>
      </w:pPr>
      <w:r>
        <w:rPr>
          <w:rStyle w:val="Refdecomentario"/>
        </w:rPr>
        <w:annotationRef/>
      </w:r>
      <w:r w:rsidRPr="00FC028A">
        <w:rPr>
          <w:lang w:val="es-AR"/>
        </w:rPr>
        <w:t>Sugiero re redactar: “De acuerdo a los materiales all</w:t>
      </w:r>
      <w:r>
        <w:rPr>
          <w:lang w:val="es-AR"/>
        </w:rPr>
        <w:t>í encontrados, tanto muebles como inmuebles, y los fechados congruentes, se ha caracterizado a este asentamiento como…, siendo notable la casi total ausencia …, en relación con el contexto regional.”</w:t>
      </w:r>
    </w:p>
  </w:comment>
  <w:comment w:id="44" w:author="Usuario" w:date="2015-06-04T17:19:00Z" w:initials="U">
    <w:p w:rsidR="00B42124" w:rsidRPr="00206F13" w:rsidRDefault="00B42124">
      <w:pPr>
        <w:pStyle w:val="Textocomentario"/>
        <w:rPr>
          <w:lang w:val="es-AR"/>
        </w:rPr>
      </w:pPr>
      <w:r>
        <w:rPr>
          <w:rStyle w:val="Refdecomentario"/>
        </w:rPr>
        <w:annotationRef/>
      </w:r>
      <w:r w:rsidRPr="00206F13">
        <w:rPr>
          <w:lang w:val="es-AR"/>
        </w:rPr>
        <w:t>Trabajos anteriores.</w:t>
      </w:r>
    </w:p>
  </w:comment>
  <w:comment w:id="45" w:author="Usuario" w:date="2015-06-04T17:21:00Z" w:initials="U">
    <w:p w:rsidR="00B42124" w:rsidRPr="00206F13" w:rsidRDefault="00B42124">
      <w:pPr>
        <w:pStyle w:val="Textocomentario"/>
        <w:rPr>
          <w:lang w:val="es-AR"/>
        </w:rPr>
      </w:pPr>
      <w:r>
        <w:rPr>
          <w:rStyle w:val="Refdecomentario"/>
        </w:rPr>
        <w:annotationRef/>
      </w:r>
      <w:r w:rsidRPr="00206F13">
        <w:rPr>
          <w:lang w:val="es-AR"/>
        </w:rPr>
        <w:t>En adelante</w:t>
      </w:r>
    </w:p>
  </w:comment>
  <w:comment w:id="50" w:author="Usuario" w:date="2015-06-11T18:07:00Z" w:initials="U">
    <w:p w:rsidR="00B42124" w:rsidRPr="00082117" w:rsidRDefault="00B42124">
      <w:pPr>
        <w:pStyle w:val="Textocomentario"/>
        <w:rPr>
          <w:lang w:val="es-AR"/>
        </w:rPr>
      </w:pPr>
      <w:r>
        <w:rPr>
          <w:rStyle w:val="Refdecomentario"/>
        </w:rPr>
        <w:annotationRef/>
      </w:r>
      <w:r w:rsidR="00D41283">
        <w:rPr>
          <w:lang w:val="es-AR"/>
        </w:rPr>
        <w:t>Considero que sería importante</w:t>
      </w:r>
      <w:r>
        <w:rPr>
          <w:lang w:val="es-AR"/>
        </w:rPr>
        <w:t xml:space="preserve"> aclarar en una nota al pie por qué es indicativa del procesamiento de chicha la presencia de</w:t>
      </w:r>
      <w:r w:rsidRPr="00082117">
        <w:rPr>
          <w:lang w:val="es-AR"/>
        </w:rPr>
        <w:t xml:space="preserve"> este g</w:t>
      </w:r>
      <w:r>
        <w:rPr>
          <w:lang w:val="es-AR"/>
        </w:rPr>
        <w:t>énero de coleópteros en los recipientes.</w:t>
      </w:r>
    </w:p>
  </w:comment>
  <w:comment w:id="51" w:author="Usuario" w:date="2015-06-04T17:25:00Z" w:initials="U">
    <w:p w:rsidR="00B42124" w:rsidRPr="00FC028A" w:rsidRDefault="00B42124">
      <w:pPr>
        <w:pStyle w:val="Textocomentario"/>
        <w:rPr>
          <w:lang w:val="es-AR"/>
        </w:rPr>
      </w:pPr>
      <w:r>
        <w:rPr>
          <w:rStyle w:val="Refdecomentario"/>
        </w:rPr>
        <w:annotationRef/>
      </w:r>
      <w:r w:rsidRPr="00FC028A">
        <w:rPr>
          <w:lang w:val="es-AR"/>
        </w:rPr>
        <w:t>Los epítetos específicos van en min</w:t>
      </w:r>
      <w:r>
        <w:rPr>
          <w:lang w:val="es-AR"/>
        </w:rPr>
        <w:t>úscula</w:t>
      </w:r>
    </w:p>
  </w:comment>
  <w:comment w:id="56" w:author="Usuario" w:date="2015-06-04T17:31:00Z" w:initials="U">
    <w:p w:rsidR="00B42124" w:rsidRPr="00206F13" w:rsidRDefault="00B42124">
      <w:pPr>
        <w:pStyle w:val="Textocomentario"/>
        <w:rPr>
          <w:lang w:val="es-AR"/>
        </w:rPr>
      </w:pPr>
      <w:r>
        <w:rPr>
          <w:rStyle w:val="Refdecomentario"/>
        </w:rPr>
        <w:annotationRef/>
      </w:r>
      <w:r w:rsidRPr="00206F13">
        <w:rPr>
          <w:lang w:val="es-AR"/>
        </w:rPr>
        <w:t>Punto seguido.</w:t>
      </w:r>
    </w:p>
  </w:comment>
  <w:comment w:id="60" w:author="Usuario" w:date="2015-06-11T17:31:00Z" w:initials="U">
    <w:p w:rsidR="00CB7304" w:rsidRPr="00CB7304" w:rsidRDefault="00CB7304">
      <w:pPr>
        <w:pStyle w:val="Textocomentario"/>
        <w:rPr>
          <w:lang w:val="es-AR"/>
        </w:rPr>
      </w:pPr>
      <w:r>
        <w:rPr>
          <w:rStyle w:val="Refdecomentario"/>
        </w:rPr>
        <w:annotationRef/>
      </w:r>
      <w:r w:rsidRPr="00CB7304">
        <w:rPr>
          <w:lang w:val="es-AR"/>
        </w:rPr>
        <w:t>Falta referencia en la bibliografía.</w:t>
      </w:r>
    </w:p>
  </w:comment>
  <w:comment w:id="61" w:author="Usuario" w:date="2015-06-11T17:31:00Z" w:initials="U">
    <w:p w:rsidR="00CB7304" w:rsidRDefault="00CB7304">
      <w:pPr>
        <w:pStyle w:val="Textocomentario"/>
      </w:pPr>
      <w:r>
        <w:rPr>
          <w:rStyle w:val="Refdecomentario"/>
        </w:rPr>
        <w:annotationRef/>
      </w:r>
      <w:r>
        <w:t>Idem anterior.</w:t>
      </w:r>
    </w:p>
  </w:comment>
  <w:comment w:id="68" w:author="Usuario" w:date="2015-06-04T17:37:00Z" w:initials="U">
    <w:p w:rsidR="00B42124" w:rsidRPr="00A75074" w:rsidRDefault="00B42124">
      <w:pPr>
        <w:pStyle w:val="Textocomentario"/>
        <w:rPr>
          <w:lang w:val="es-AR"/>
        </w:rPr>
      </w:pPr>
      <w:r>
        <w:rPr>
          <w:rStyle w:val="Refdecomentario"/>
        </w:rPr>
        <w:annotationRef/>
      </w:r>
      <w:r w:rsidRPr="00A75074">
        <w:rPr>
          <w:lang w:val="es-AR"/>
        </w:rPr>
        <w:t>A una o a todas?</w:t>
      </w:r>
    </w:p>
  </w:comment>
  <w:comment w:id="69" w:author="Usuario" w:date="2015-06-04T17:39:00Z" w:initials="U">
    <w:p w:rsidR="00B42124" w:rsidRPr="00A75074" w:rsidRDefault="00B42124">
      <w:pPr>
        <w:pStyle w:val="Textocomentario"/>
        <w:rPr>
          <w:lang w:val="es-AR"/>
        </w:rPr>
      </w:pPr>
      <w:r>
        <w:rPr>
          <w:rStyle w:val="Refdecomentario"/>
        </w:rPr>
        <w:annotationRef/>
      </w:r>
      <w:r w:rsidRPr="00A75074">
        <w:rPr>
          <w:lang w:val="es-AR"/>
        </w:rPr>
        <w:t>No me parece necesaria la aclaraci</w:t>
      </w:r>
      <w:r>
        <w:rPr>
          <w:lang w:val="es-AR"/>
        </w:rPr>
        <w:t>ón. Sugiero eliminarla.</w:t>
      </w:r>
    </w:p>
  </w:comment>
  <w:comment w:id="72" w:author="Usuario" w:date="2015-06-11T18:08:00Z" w:initials="U">
    <w:p w:rsidR="00B42124" w:rsidRPr="00A75074" w:rsidRDefault="00B42124">
      <w:pPr>
        <w:pStyle w:val="Textocomentario"/>
        <w:rPr>
          <w:lang w:val="es-AR"/>
        </w:rPr>
      </w:pPr>
      <w:r>
        <w:rPr>
          <w:rStyle w:val="Refdecomentario"/>
        </w:rPr>
        <w:annotationRef/>
      </w:r>
      <w:r w:rsidRPr="00A75074">
        <w:rPr>
          <w:lang w:val="es-AR"/>
        </w:rPr>
        <w:t>Sugiero eliminar esta expresión vaga por la granulometr</w:t>
      </w:r>
      <w:r>
        <w:rPr>
          <w:lang w:val="es-AR"/>
        </w:rPr>
        <w:t>ía</w:t>
      </w:r>
      <w:r w:rsidR="00D41283">
        <w:rPr>
          <w:lang w:val="es-AR"/>
        </w:rPr>
        <w:t xml:space="preserve"> predominante</w:t>
      </w:r>
      <w:r>
        <w:rPr>
          <w:lang w:val="es-AR"/>
        </w:rPr>
        <w:t xml:space="preserve"> apropiada. Si es arena, podría ponerse “sedimento arenoso”</w:t>
      </w:r>
    </w:p>
  </w:comment>
  <w:comment w:id="75" w:author="Usuario" w:date="2015-06-04T17:43:00Z" w:initials="U">
    <w:p w:rsidR="00B42124" w:rsidRPr="00A75074" w:rsidRDefault="00B42124">
      <w:pPr>
        <w:pStyle w:val="Textocomentario"/>
        <w:rPr>
          <w:lang w:val="es-AR"/>
        </w:rPr>
      </w:pPr>
      <w:r>
        <w:rPr>
          <w:rStyle w:val="Refdecomentario"/>
        </w:rPr>
        <w:annotationRef/>
      </w:r>
      <w:r w:rsidRPr="00A75074">
        <w:rPr>
          <w:lang w:val="es-AR"/>
        </w:rPr>
        <w:t>Vasijas, piezas, recipientes.</w:t>
      </w:r>
      <w:r>
        <w:rPr>
          <w:lang w:val="es-AR"/>
        </w:rPr>
        <w:t xml:space="preserve"> Sugiero u</w:t>
      </w:r>
      <w:r w:rsidRPr="00A75074">
        <w:rPr>
          <w:lang w:val="es-AR"/>
        </w:rPr>
        <w:t>sar sinónimos</w:t>
      </w:r>
      <w:r>
        <w:rPr>
          <w:lang w:val="es-AR"/>
        </w:rPr>
        <w:t xml:space="preserve"> u otros términos</w:t>
      </w:r>
      <w:r w:rsidRPr="00A75074">
        <w:rPr>
          <w:lang w:val="es-AR"/>
        </w:rPr>
        <w:t xml:space="preserve"> para no repetir tanto.</w:t>
      </w:r>
    </w:p>
  </w:comment>
  <w:comment w:id="99" w:author="Usuario" w:date="2015-06-04T17:45:00Z" w:initials="U">
    <w:p w:rsidR="00B42124" w:rsidRPr="00A75074" w:rsidRDefault="00B42124">
      <w:pPr>
        <w:pStyle w:val="Textocomentario"/>
        <w:rPr>
          <w:lang w:val="es-AR"/>
        </w:rPr>
      </w:pPr>
      <w:r>
        <w:rPr>
          <w:rStyle w:val="Refdecomentario"/>
        </w:rPr>
        <w:annotationRef/>
      </w:r>
      <w:r w:rsidRPr="00A75074">
        <w:rPr>
          <w:lang w:val="es-AR"/>
        </w:rPr>
        <w:t>Sugiero re redactar, porque esta oraci</w:t>
      </w:r>
      <w:r>
        <w:rPr>
          <w:lang w:val="es-AR"/>
        </w:rPr>
        <w:t>ón está muy confusa.</w:t>
      </w:r>
    </w:p>
  </w:comment>
  <w:comment w:id="101" w:author="Usuario" w:date="2015-06-11T16:09:00Z" w:initials="U">
    <w:p w:rsidR="00B42124" w:rsidRPr="00206F13" w:rsidRDefault="00B42124">
      <w:pPr>
        <w:pStyle w:val="Textocomentario"/>
        <w:rPr>
          <w:lang w:val="es-AR"/>
        </w:rPr>
      </w:pPr>
      <w:r>
        <w:rPr>
          <w:rStyle w:val="Refdecomentario"/>
        </w:rPr>
        <w:annotationRef/>
      </w:r>
      <w:r w:rsidRPr="00206F13">
        <w:rPr>
          <w:lang w:val="es-AR"/>
        </w:rPr>
        <w:t>Sugiero quitar la interpretación. No sabemos si pueden representar pintura facial u otra cosa adem</w:t>
      </w:r>
      <w:r>
        <w:rPr>
          <w:lang w:val="es-AR"/>
        </w:rPr>
        <w:t>ás de lágrimas.</w:t>
      </w:r>
    </w:p>
  </w:comment>
  <w:comment w:id="102" w:author="Usuario" w:date="2015-06-11T16:11:00Z" w:initials="U">
    <w:p w:rsidR="00B42124" w:rsidRPr="00206F13" w:rsidRDefault="00B42124">
      <w:pPr>
        <w:pStyle w:val="Textocomentario"/>
        <w:rPr>
          <w:lang w:val="es-AR"/>
        </w:rPr>
      </w:pPr>
      <w:r>
        <w:rPr>
          <w:rStyle w:val="Refdecomentario"/>
        </w:rPr>
        <w:annotationRef/>
      </w:r>
      <w:r w:rsidRPr="00206F13">
        <w:rPr>
          <w:lang w:val="es-AR"/>
        </w:rPr>
        <w:t>Todo esto junto con la tabla sugiero ponerlo en el ac</w:t>
      </w:r>
      <w:r>
        <w:rPr>
          <w:lang w:val="es-AR"/>
        </w:rPr>
        <w:t xml:space="preserve">ápite anterior, dado que se refiere al repertorio completo y no a esta vasija particular que se discute en esta sección. </w:t>
      </w:r>
    </w:p>
  </w:comment>
  <w:comment w:id="110" w:author="Usuario" w:date="2015-06-11T18:08:00Z" w:initials="U">
    <w:p w:rsidR="00B42124" w:rsidRDefault="00B42124">
      <w:pPr>
        <w:pStyle w:val="Textocomentario"/>
      </w:pPr>
      <w:r>
        <w:rPr>
          <w:rStyle w:val="Refdecomentario"/>
        </w:rPr>
        <w:annotationRef/>
      </w:r>
      <w:r w:rsidRPr="00D41283">
        <w:rPr>
          <w:lang w:val="es-AR"/>
        </w:rPr>
        <w:t>Dimensiones</w:t>
      </w:r>
    </w:p>
  </w:comment>
  <w:comment w:id="111" w:author="Usuario" w:date="2015-06-11T16:16:00Z" w:initials="U">
    <w:p w:rsidR="00B42124" w:rsidRPr="00206F13" w:rsidRDefault="00B42124">
      <w:pPr>
        <w:pStyle w:val="Textocomentario"/>
        <w:rPr>
          <w:lang w:val="es-AR"/>
        </w:rPr>
      </w:pPr>
      <w:r>
        <w:rPr>
          <w:rStyle w:val="Refdecomentario"/>
        </w:rPr>
        <w:annotationRef/>
      </w:r>
      <w:r>
        <w:rPr>
          <w:lang w:val="es-AR"/>
        </w:rPr>
        <w:t>É</w:t>
      </w:r>
      <w:r w:rsidRPr="00206F13">
        <w:rPr>
          <w:lang w:val="es-AR"/>
        </w:rPr>
        <w:t>sta interpretación que</w:t>
      </w:r>
      <w:r>
        <w:rPr>
          <w:lang w:val="es-AR"/>
        </w:rPr>
        <w:t>da descolgada en un pie de tabla. Dado que se ha presentado esta interpretación a comienzos del trabajo quizás sea redundante aclararlo aquí.</w:t>
      </w:r>
    </w:p>
  </w:comment>
  <w:comment w:id="116" w:author="Usuario" w:date="2015-06-11T16:18:00Z" w:initials="U">
    <w:p w:rsidR="00B42124" w:rsidRPr="00C00EA0" w:rsidRDefault="00B42124">
      <w:pPr>
        <w:pStyle w:val="Textocomentario"/>
        <w:rPr>
          <w:lang w:val="es-AR"/>
        </w:rPr>
      </w:pPr>
      <w:r>
        <w:rPr>
          <w:rStyle w:val="Refdecomentario"/>
        </w:rPr>
        <w:annotationRef/>
      </w:r>
      <w:r>
        <w:t xml:space="preserve">O </w:t>
      </w:r>
      <w:proofErr w:type="spellStart"/>
      <w:r>
        <w:t>estilo</w:t>
      </w:r>
      <w:proofErr w:type="spellEnd"/>
      <w:r>
        <w:t xml:space="preserve"> </w:t>
      </w:r>
      <w:proofErr w:type="spellStart"/>
      <w:r>
        <w:t>cerámico</w:t>
      </w:r>
      <w:proofErr w:type="spellEnd"/>
      <w:r>
        <w:t>.</w:t>
      </w:r>
    </w:p>
  </w:comment>
  <w:comment w:id="125" w:author="Usuario" w:date="2015-06-11T18:09:00Z" w:initials="U">
    <w:p w:rsidR="00B42124" w:rsidRPr="00B42124" w:rsidRDefault="00B42124">
      <w:pPr>
        <w:pStyle w:val="Textocomentario"/>
        <w:rPr>
          <w:lang w:val="es-AR"/>
        </w:rPr>
      </w:pPr>
      <w:r>
        <w:rPr>
          <w:rStyle w:val="Refdecomentario"/>
        </w:rPr>
        <w:annotationRef/>
      </w:r>
      <w:r w:rsidRPr="00B42124">
        <w:rPr>
          <w:lang w:val="es-AR"/>
        </w:rPr>
        <w:t>Hubiese sido bueno ahondar en las caracter</w:t>
      </w:r>
      <w:r>
        <w:rPr>
          <w:lang w:val="es-AR"/>
        </w:rPr>
        <w:t xml:space="preserve">ísticas tecnológicas y estilísticas del recipiente a fin de ponerlo en relación  con aquellos del estilo Isla o del N/R del PDR II, </w:t>
      </w:r>
      <w:r w:rsidR="00D41283">
        <w:rPr>
          <w:lang w:val="es-AR"/>
        </w:rPr>
        <w:t>de manera</w:t>
      </w:r>
      <w:r>
        <w:rPr>
          <w:lang w:val="es-AR"/>
        </w:rPr>
        <w:t xml:space="preserve"> </w:t>
      </w:r>
      <w:proofErr w:type="spellStart"/>
      <w:r>
        <w:rPr>
          <w:lang w:val="es-AR"/>
        </w:rPr>
        <w:t>de</w:t>
      </w:r>
      <w:proofErr w:type="spellEnd"/>
      <w:r>
        <w:rPr>
          <w:lang w:val="es-AR"/>
        </w:rPr>
        <w:t xml:space="preserve"> evaluar más profundamente la singularidad de este recipiente.</w:t>
      </w:r>
      <w:bookmarkStart w:id="126" w:name="_GoBack"/>
      <w:bookmarkEnd w:id="126"/>
    </w:p>
  </w:comment>
  <w:comment w:id="132" w:author="Usuario" w:date="2015-06-11T17:26:00Z" w:initials="U">
    <w:p w:rsidR="00751D14" w:rsidRPr="00751D14" w:rsidRDefault="00751D14">
      <w:pPr>
        <w:pStyle w:val="Textocomentario"/>
        <w:rPr>
          <w:lang w:val="es-AR"/>
        </w:rPr>
      </w:pPr>
      <w:r>
        <w:rPr>
          <w:rStyle w:val="Refdecomentario"/>
        </w:rPr>
        <w:annotationRef/>
      </w:r>
      <w:r w:rsidRPr="00751D14">
        <w:rPr>
          <w:lang w:val="es-AR"/>
        </w:rPr>
        <w:t>Ésta referencia no aparece en el texto-</w:t>
      </w:r>
    </w:p>
  </w:comment>
  <w:comment w:id="133" w:author="Usuario" w:date="2015-06-11T17:33:00Z" w:initials="U">
    <w:p w:rsidR="00CB7304" w:rsidRPr="00CB7304" w:rsidRDefault="00CB7304">
      <w:pPr>
        <w:pStyle w:val="Textocomentario"/>
        <w:rPr>
          <w:lang w:val="es-AR"/>
        </w:rPr>
      </w:pPr>
      <w:r>
        <w:rPr>
          <w:rStyle w:val="Refdecomentario"/>
        </w:rPr>
        <w:annotationRef/>
      </w:r>
      <w:r w:rsidRPr="00CB7304">
        <w:rPr>
          <w:lang w:val="es-AR"/>
        </w:rPr>
        <w:t>Faltan las referencias en la bibliograf</w:t>
      </w:r>
      <w:r>
        <w:rPr>
          <w:lang w:val="es-AR"/>
        </w:rPr>
        <w:t>ía.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124" w:rsidRDefault="00B42124" w:rsidP="00D155E7">
      <w:pPr>
        <w:spacing w:after="0" w:line="240" w:lineRule="auto"/>
      </w:pPr>
      <w:r>
        <w:separator/>
      </w:r>
    </w:p>
  </w:endnote>
  <w:endnote w:type="continuationSeparator" w:id="0">
    <w:p w:rsidR="00B42124" w:rsidRDefault="00B42124" w:rsidP="00D1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altName w:val="MS Mincho"/>
    <w:panose1 w:val="00000000000000000000"/>
    <w:charset w:val="80"/>
    <w:family w:val="roman"/>
    <w:notTrueType/>
    <w:pitch w:val="default"/>
    <w:sig w:usb0="00000003" w:usb1="08070000" w:usb2="00000010" w:usb3="00000000" w:csb0="0002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124" w:rsidRDefault="00B42124" w:rsidP="00D155E7">
      <w:pPr>
        <w:spacing w:after="0" w:line="240" w:lineRule="auto"/>
      </w:pPr>
      <w:r>
        <w:separator/>
      </w:r>
    </w:p>
  </w:footnote>
  <w:footnote w:type="continuationSeparator" w:id="0">
    <w:p w:rsidR="00B42124" w:rsidRDefault="00B42124" w:rsidP="00D155E7">
      <w:pPr>
        <w:spacing w:after="0" w:line="240" w:lineRule="auto"/>
      </w:pPr>
      <w:r>
        <w:continuationSeparator/>
      </w:r>
    </w:p>
  </w:footnote>
  <w:footnote w:id="1">
    <w:p w:rsidR="00B42124" w:rsidRPr="00A65C48" w:rsidRDefault="00B42124" w:rsidP="00A65C48">
      <w:pPr>
        <w:spacing w:line="240" w:lineRule="auto"/>
        <w:jc w:val="both"/>
        <w:rPr>
          <w:rFonts w:ascii="Times New Roman" w:hAnsi="Times New Roman"/>
          <w:sz w:val="20"/>
          <w:szCs w:val="20"/>
          <w:lang w:val="es-AR"/>
        </w:rPr>
      </w:pPr>
      <w:r w:rsidRPr="00A65C48">
        <w:rPr>
          <w:rStyle w:val="Refdenotaalpie"/>
          <w:rFonts w:ascii="Times New Roman" w:hAnsi="Times New Roman"/>
          <w:sz w:val="20"/>
          <w:szCs w:val="20"/>
        </w:rPr>
        <w:footnoteRef/>
      </w:r>
      <w:r w:rsidRPr="00A65C48">
        <w:rPr>
          <w:rFonts w:ascii="Times New Roman" w:hAnsi="Times New Roman"/>
          <w:sz w:val="20"/>
          <w:szCs w:val="20"/>
          <w:lang w:val="es-AR"/>
        </w:rPr>
        <w:t xml:space="preserve"> Cabe destacar que existen en las colecciones del Museo Eduardo Casanova de Tilcara tres pucos con asa lateral procedentes de </w:t>
      </w:r>
      <w:proofErr w:type="spellStart"/>
      <w:r w:rsidRPr="00A65C48">
        <w:rPr>
          <w:rFonts w:ascii="Times New Roman" w:hAnsi="Times New Roman"/>
          <w:sz w:val="20"/>
          <w:szCs w:val="20"/>
          <w:lang w:val="es-AR"/>
        </w:rPr>
        <w:t>Juella</w:t>
      </w:r>
      <w:proofErr w:type="spellEnd"/>
      <w:r w:rsidRPr="00A65C48">
        <w:rPr>
          <w:rFonts w:ascii="Times New Roman" w:hAnsi="Times New Roman"/>
          <w:sz w:val="20"/>
          <w:szCs w:val="20"/>
          <w:lang w:val="es-AR"/>
        </w:rPr>
        <w:t xml:space="preserve">. Estas piezas han sido relacionadas con la presencia </w:t>
      </w:r>
      <w:proofErr w:type="spellStart"/>
      <w:r w:rsidRPr="00A65C48">
        <w:rPr>
          <w:rFonts w:ascii="Times New Roman" w:hAnsi="Times New Roman"/>
          <w:sz w:val="20"/>
          <w:szCs w:val="20"/>
          <w:lang w:val="es-AR"/>
        </w:rPr>
        <w:t>inkaica</w:t>
      </w:r>
      <w:proofErr w:type="spellEnd"/>
      <w:r w:rsidRPr="00A65C48">
        <w:rPr>
          <w:rFonts w:ascii="Times New Roman" w:hAnsi="Times New Roman"/>
          <w:sz w:val="20"/>
          <w:szCs w:val="20"/>
          <w:lang w:val="es-AR"/>
        </w:rPr>
        <w:t xml:space="preserve"> en la región. Sin embargo en este caso surgen algunos inconvenientes al momento de relacionar directamente estas piezas ce</w:t>
      </w:r>
      <w:r>
        <w:rPr>
          <w:rFonts w:ascii="Times New Roman" w:hAnsi="Times New Roman"/>
          <w:sz w:val="20"/>
          <w:szCs w:val="20"/>
          <w:lang w:val="es-AR"/>
        </w:rPr>
        <w:t xml:space="preserve">rámicas con la presencia </w:t>
      </w:r>
      <w:proofErr w:type="spellStart"/>
      <w:r>
        <w:rPr>
          <w:rFonts w:ascii="Times New Roman" w:hAnsi="Times New Roman"/>
          <w:sz w:val="20"/>
          <w:szCs w:val="20"/>
          <w:lang w:val="es-AR"/>
        </w:rPr>
        <w:t>inka</w:t>
      </w:r>
      <w:proofErr w:type="spellEnd"/>
      <w:r>
        <w:rPr>
          <w:rFonts w:ascii="Times New Roman" w:hAnsi="Times New Roman"/>
          <w:sz w:val="20"/>
          <w:szCs w:val="20"/>
          <w:lang w:val="es-AR"/>
        </w:rPr>
        <w:t xml:space="preserve">. </w:t>
      </w:r>
      <w:r w:rsidRPr="00A65C48">
        <w:rPr>
          <w:rFonts w:ascii="Times New Roman" w:hAnsi="Times New Roman"/>
          <w:sz w:val="20"/>
          <w:szCs w:val="20"/>
          <w:lang w:val="es-AR"/>
        </w:rPr>
        <w:t xml:space="preserve">El primero de ellos es la procedencia de los pucos. Estos fueron recuperados por </w:t>
      </w:r>
      <w:proofErr w:type="spellStart"/>
      <w:r w:rsidRPr="00A65C48">
        <w:rPr>
          <w:rFonts w:ascii="Times New Roman" w:hAnsi="Times New Roman"/>
          <w:sz w:val="20"/>
          <w:szCs w:val="20"/>
          <w:lang w:val="es-AR"/>
        </w:rPr>
        <w:t>Pelissero</w:t>
      </w:r>
      <w:proofErr w:type="spellEnd"/>
      <w:r w:rsidRPr="00A65C48">
        <w:rPr>
          <w:rFonts w:ascii="Times New Roman" w:hAnsi="Times New Roman"/>
          <w:sz w:val="20"/>
          <w:szCs w:val="20"/>
          <w:lang w:val="es-AR"/>
        </w:rPr>
        <w:t xml:space="preserve"> (1969) en los recintos que hemos denominado 43 y 44 (B y C en su nomenclatura). Estas excavaciones, a diferencia de las realizadas por </w:t>
      </w:r>
      <w:proofErr w:type="spellStart"/>
      <w:r w:rsidRPr="00A65C48">
        <w:rPr>
          <w:rFonts w:ascii="Times New Roman" w:hAnsi="Times New Roman"/>
          <w:sz w:val="20"/>
          <w:szCs w:val="20"/>
          <w:lang w:val="es-AR"/>
        </w:rPr>
        <w:t>Cigliano</w:t>
      </w:r>
      <w:proofErr w:type="spellEnd"/>
      <w:r w:rsidRPr="00A65C48">
        <w:rPr>
          <w:rFonts w:ascii="Times New Roman" w:hAnsi="Times New Roman"/>
          <w:sz w:val="20"/>
          <w:szCs w:val="20"/>
          <w:lang w:val="es-AR"/>
        </w:rPr>
        <w:t xml:space="preserve"> y </w:t>
      </w:r>
      <w:proofErr w:type="spellStart"/>
      <w:r w:rsidRPr="00A65C48">
        <w:rPr>
          <w:rFonts w:ascii="Times New Roman" w:hAnsi="Times New Roman"/>
          <w:sz w:val="20"/>
          <w:szCs w:val="20"/>
          <w:lang w:val="es-AR"/>
        </w:rPr>
        <w:t>Nielsen</w:t>
      </w:r>
      <w:proofErr w:type="spellEnd"/>
      <w:r w:rsidRPr="00A65C48">
        <w:rPr>
          <w:rFonts w:ascii="Times New Roman" w:hAnsi="Times New Roman"/>
          <w:sz w:val="20"/>
          <w:szCs w:val="20"/>
          <w:lang w:val="es-AR"/>
        </w:rPr>
        <w:t xml:space="preserve"> y colaboradores (2004), son presentadas de un modo un tanto caótico, no siendo, al contrari</w:t>
      </w:r>
      <w:r>
        <w:rPr>
          <w:rFonts w:ascii="Times New Roman" w:hAnsi="Times New Roman"/>
          <w:sz w:val="20"/>
          <w:szCs w:val="20"/>
          <w:lang w:val="es-AR"/>
        </w:rPr>
        <w:t xml:space="preserve">o de los otros, muy confiables. </w:t>
      </w:r>
      <w:r w:rsidRPr="00A65C48">
        <w:rPr>
          <w:rFonts w:ascii="Times New Roman" w:hAnsi="Times New Roman"/>
          <w:sz w:val="20"/>
          <w:szCs w:val="20"/>
          <w:lang w:val="es-AR"/>
        </w:rPr>
        <w:t xml:space="preserve">Por otro lado, si bien estas piezas se han relacionado con la conquista </w:t>
      </w:r>
      <w:proofErr w:type="spellStart"/>
      <w:r w:rsidRPr="00A65C48">
        <w:rPr>
          <w:rFonts w:ascii="Times New Roman" w:hAnsi="Times New Roman"/>
          <w:sz w:val="20"/>
          <w:szCs w:val="20"/>
          <w:lang w:val="es-AR"/>
        </w:rPr>
        <w:t>inkaica</w:t>
      </w:r>
      <w:proofErr w:type="spellEnd"/>
      <w:r w:rsidRPr="00A65C48">
        <w:rPr>
          <w:rFonts w:ascii="Times New Roman" w:hAnsi="Times New Roman"/>
          <w:sz w:val="20"/>
          <w:szCs w:val="20"/>
          <w:lang w:val="es-AR"/>
        </w:rPr>
        <w:t xml:space="preserve"> de la región, consideramos que éstas no pueden ser consideradas piezas </w:t>
      </w:r>
      <w:del w:id="30" w:author="Usuario" w:date="2015-06-04T16:06:00Z">
        <w:r w:rsidRPr="00A65C48" w:rsidDel="006858C9">
          <w:rPr>
            <w:rFonts w:ascii="Times New Roman" w:hAnsi="Times New Roman"/>
            <w:sz w:val="20"/>
            <w:szCs w:val="20"/>
            <w:lang w:val="es-AR"/>
          </w:rPr>
          <w:delText>diagnosticas</w:delText>
        </w:r>
      </w:del>
      <w:ins w:id="31" w:author="Usuario" w:date="2015-06-04T16:06:00Z">
        <w:r w:rsidRPr="00A65C48">
          <w:rPr>
            <w:rFonts w:ascii="Times New Roman" w:hAnsi="Times New Roman"/>
            <w:sz w:val="20"/>
            <w:szCs w:val="20"/>
            <w:lang w:val="es-AR"/>
          </w:rPr>
          <w:t>diagnósticas</w:t>
        </w:r>
      </w:ins>
      <w:r w:rsidRPr="00A65C48">
        <w:rPr>
          <w:rFonts w:ascii="Times New Roman" w:hAnsi="Times New Roman"/>
          <w:sz w:val="20"/>
          <w:szCs w:val="20"/>
          <w:lang w:val="es-AR"/>
        </w:rPr>
        <w:t xml:space="preserve">. Es decir, no estamos hablando de </w:t>
      </w:r>
      <w:proofErr w:type="spellStart"/>
      <w:r w:rsidRPr="00A65C48">
        <w:rPr>
          <w:rFonts w:ascii="Times New Roman" w:hAnsi="Times New Roman"/>
          <w:sz w:val="20"/>
          <w:szCs w:val="20"/>
          <w:lang w:val="es-AR"/>
        </w:rPr>
        <w:t>aríbalos</w:t>
      </w:r>
      <w:proofErr w:type="spellEnd"/>
      <w:r w:rsidRPr="00A65C48">
        <w:rPr>
          <w:rFonts w:ascii="Times New Roman" w:hAnsi="Times New Roman"/>
          <w:sz w:val="20"/>
          <w:szCs w:val="20"/>
          <w:lang w:val="es-AR"/>
        </w:rPr>
        <w:t xml:space="preserve">, platos pato u vasijas con pie de compotera, formas cerámicas que dan cuenta de una presencia </w:t>
      </w:r>
      <w:proofErr w:type="spellStart"/>
      <w:r w:rsidRPr="00A65C48">
        <w:rPr>
          <w:rFonts w:ascii="Times New Roman" w:hAnsi="Times New Roman"/>
          <w:sz w:val="20"/>
          <w:szCs w:val="20"/>
          <w:lang w:val="es-AR"/>
        </w:rPr>
        <w:t>inka</w:t>
      </w:r>
      <w:proofErr w:type="spellEnd"/>
      <w:r w:rsidRPr="00A65C48">
        <w:rPr>
          <w:rFonts w:ascii="Times New Roman" w:hAnsi="Times New Roman"/>
          <w:sz w:val="20"/>
          <w:szCs w:val="20"/>
          <w:lang w:val="es-AR"/>
        </w:rPr>
        <w:t xml:space="preserve"> concreta en las provincias (</w:t>
      </w:r>
      <w:proofErr w:type="spellStart"/>
      <w:r w:rsidRPr="00A65C48">
        <w:rPr>
          <w:rFonts w:ascii="Times New Roman" w:hAnsi="Times New Roman"/>
          <w:sz w:val="20"/>
          <w:szCs w:val="20"/>
          <w:lang w:val="es-AR"/>
        </w:rPr>
        <w:t>Bray</w:t>
      </w:r>
      <w:proofErr w:type="spellEnd"/>
      <w:r w:rsidRPr="00A65C48">
        <w:rPr>
          <w:rFonts w:ascii="Times New Roman" w:hAnsi="Times New Roman"/>
          <w:sz w:val="20"/>
          <w:szCs w:val="20"/>
          <w:lang w:val="es-AR"/>
        </w:rPr>
        <w:t xml:space="preserve"> 2004).</w:t>
      </w:r>
      <w:r>
        <w:rPr>
          <w:rFonts w:ascii="Times New Roman" w:hAnsi="Times New Roman"/>
          <w:sz w:val="20"/>
          <w:szCs w:val="20"/>
          <w:lang w:val="es-AR"/>
        </w:rPr>
        <w:t xml:space="preserve"> </w:t>
      </w:r>
      <w:r w:rsidRPr="00A65C48">
        <w:rPr>
          <w:rFonts w:ascii="Times New Roman" w:hAnsi="Times New Roman"/>
          <w:sz w:val="20"/>
          <w:szCs w:val="20"/>
          <w:lang w:val="es-AR"/>
        </w:rPr>
        <w:t>Asimismo, en otro trabajo (</w:t>
      </w:r>
      <w:proofErr w:type="spellStart"/>
      <w:r w:rsidRPr="00A65C48">
        <w:rPr>
          <w:rFonts w:ascii="Times New Roman" w:hAnsi="Times New Roman"/>
          <w:sz w:val="20"/>
          <w:szCs w:val="20"/>
          <w:lang w:val="es-AR"/>
        </w:rPr>
        <w:t>Leibowicz</w:t>
      </w:r>
      <w:proofErr w:type="spellEnd"/>
      <w:r w:rsidRPr="00A65C48">
        <w:rPr>
          <w:rFonts w:ascii="Times New Roman" w:hAnsi="Times New Roman"/>
          <w:sz w:val="20"/>
          <w:szCs w:val="20"/>
          <w:lang w:val="es-AR"/>
        </w:rPr>
        <w:t xml:space="preserve"> 2013a) hemos reflexionado sobre la posible presencia </w:t>
      </w:r>
      <w:proofErr w:type="spellStart"/>
      <w:r w:rsidRPr="00A65C48">
        <w:rPr>
          <w:rFonts w:ascii="Times New Roman" w:hAnsi="Times New Roman"/>
          <w:sz w:val="20"/>
          <w:szCs w:val="20"/>
          <w:lang w:val="es-AR"/>
        </w:rPr>
        <w:t>inkaica</w:t>
      </w:r>
      <w:proofErr w:type="spellEnd"/>
      <w:r w:rsidRPr="00A65C48">
        <w:rPr>
          <w:rFonts w:ascii="Times New Roman" w:hAnsi="Times New Roman"/>
          <w:sz w:val="20"/>
          <w:szCs w:val="20"/>
          <w:lang w:val="es-AR"/>
        </w:rPr>
        <w:t xml:space="preserve"> en </w:t>
      </w:r>
      <w:proofErr w:type="spellStart"/>
      <w:r w:rsidRPr="00A65C48">
        <w:rPr>
          <w:rFonts w:ascii="Times New Roman" w:hAnsi="Times New Roman"/>
          <w:sz w:val="20"/>
          <w:szCs w:val="20"/>
          <w:lang w:val="es-AR"/>
        </w:rPr>
        <w:t>Juella</w:t>
      </w:r>
      <w:proofErr w:type="spellEnd"/>
      <w:r w:rsidRPr="00A65C48">
        <w:rPr>
          <w:rFonts w:ascii="Times New Roman" w:hAnsi="Times New Roman"/>
          <w:sz w:val="20"/>
          <w:szCs w:val="20"/>
          <w:lang w:val="es-AR"/>
        </w:rPr>
        <w:t xml:space="preserve">, a partir del hallazgo de una espátula de hueso con decoración geométrica y fechados del R94 algo tardíos. No quedan dudas que el abandono de </w:t>
      </w:r>
      <w:proofErr w:type="spellStart"/>
      <w:r w:rsidRPr="00A65C48">
        <w:rPr>
          <w:rFonts w:ascii="Times New Roman" w:hAnsi="Times New Roman"/>
          <w:sz w:val="20"/>
          <w:szCs w:val="20"/>
          <w:lang w:val="es-AR"/>
        </w:rPr>
        <w:t>Juella</w:t>
      </w:r>
      <w:proofErr w:type="spellEnd"/>
      <w:r w:rsidRPr="00A65C48">
        <w:rPr>
          <w:rFonts w:ascii="Times New Roman" w:hAnsi="Times New Roman"/>
          <w:sz w:val="20"/>
          <w:szCs w:val="20"/>
          <w:lang w:val="es-AR"/>
        </w:rPr>
        <w:t xml:space="preserve"> estuvo directamente relacionado con la conquista </w:t>
      </w:r>
      <w:proofErr w:type="spellStart"/>
      <w:r w:rsidRPr="00A65C48">
        <w:rPr>
          <w:rFonts w:ascii="Times New Roman" w:hAnsi="Times New Roman"/>
          <w:sz w:val="20"/>
          <w:szCs w:val="20"/>
          <w:lang w:val="es-AR"/>
        </w:rPr>
        <w:t>inka</w:t>
      </w:r>
      <w:proofErr w:type="spellEnd"/>
      <w:r w:rsidRPr="00A65C48">
        <w:rPr>
          <w:rFonts w:ascii="Times New Roman" w:hAnsi="Times New Roman"/>
          <w:sz w:val="20"/>
          <w:szCs w:val="20"/>
          <w:lang w:val="es-AR"/>
        </w:rPr>
        <w:t xml:space="preserve"> de la región, y que debieron existir interacciones entre los habitantes del sitio y los conquistadores cusqueños. Sin embargo, la evidencia existente hasta el momento no permite hablar de una intrusión u ocupación </w:t>
      </w:r>
      <w:proofErr w:type="spellStart"/>
      <w:r w:rsidRPr="00A65C48">
        <w:rPr>
          <w:rFonts w:ascii="Times New Roman" w:hAnsi="Times New Roman"/>
          <w:sz w:val="20"/>
          <w:szCs w:val="20"/>
          <w:lang w:val="es-AR"/>
        </w:rPr>
        <w:t>inkaica</w:t>
      </w:r>
      <w:proofErr w:type="spellEnd"/>
      <w:r w:rsidRPr="00A65C48">
        <w:rPr>
          <w:rFonts w:ascii="Times New Roman" w:hAnsi="Times New Roman"/>
          <w:sz w:val="20"/>
          <w:szCs w:val="20"/>
          <w:lang w:val="es-AR"/>
        </w:rPr>
        <w:t xml:space="preserve"> en </w:t>
      </w:r>
      <w:proofErr w:type="spellStart"/>
      <w:r w:rsidRPr="00A65C48">
        <w:rPr>
          <w:rFonts w:ascii="Times New Roman" w:hAnsi="Times New Roman"/>
          <w:sz w:val="20"/>
          <w:szCs w:val="20"/>
          <w:lang w:val="es-AR"/>
        </w:rPr>
        <w:t>Juella</w:t>
      </w:r>
      <w:proofErr w:type="spellEnd"/>
      <w:r w:rsidRPr="00A65C48">
        <w:rPr>
          <w:rFonts w:ascii="Times New Roman" w:hAnsi="Times New Roman"/>
          <w:sz w:val="20"/>
          <w:szCs w:val="20"/>
          <w:lang w:val="es-AR"/>
        </w:rPr>
        <w:t xml:space="preserve"> (</w:t>
      </w:r>
      <w:proofErr w:type="spellStart"/>
      <w:r w:rsidRPr="00A65C48">
        <w:rPr>
          <w:rFonts w:ascii="Times New Roman" w:hAnsi="Times New Roman"/>
          <w:sz w:val="20"/>
          <w:szCs w:val="20"/>
          <w:lang w:val="es-AR"/>
        </w:rPr>
        <w:t>Leibowicz</w:t>
      </w:r>
      <w:proofErr w:type="spellEnd"/>
      <w:r w:rsidRPr="00A65C48">
        <w:rPr>
          <w:rFonts w:ascii="Times New Roman" w:hAnsi="Times New Roman"/>
          <w:sz w:val="20"/>
          <w:szCs w:val="20"/>
          <w:lang w:val="es-AR"/>
        </w:rPr>
        <w:t xml:space="preserve"> 2013a). </w:t>
      </w:r>
    </w:p>
    <w:p w:rsidR="00B42124" w:rsidRPr="00A65C48" w:rsidRDefault="00B42124">
      <w:pPr>
        <w:pStyle w:val="Textonotapie"/>
        <w:rPr>
          <w:lang w:val="es-AR"/>
        </w:rPr>
      </w:pPr>
    </w:p>
  </w:footnote>
  <w:footnote w:id="2">
    <w:p w:rsidR="00B42124" w:rsidRDefault="00B42124" w:rsidP="00D155E7">
      <w:pPr>
        <w:spacing w:line="360" w:lineRule="auto"/>
        <w:jc w:val="both"/>
        <w:rPr>
          <w:sz w:val="23"/>
          <w:szCs w:val="23"/>
          <w:lang w:val="es-AR"/>
        </w:rPr>
      </w:pPr>
      <w:r w:rsidRPr="00A65C48">
        <w:rPr>
          <w:rStyle w:val="Refdenotaalpie"/>
          <w:rFonts w:ascii="Times New Roman" w:hAnsi="Times New Roman"/>
          <w:sz w:val="20"/>
          <w:szCs w:val="20"/>
        </w:rPr>
        <w:footnoteRef/>
      </w:r>
      <w:r w:rsidRPr="00A65C48">
        <w:rPr>
          <w:rFonts w:ascii="Times New Roman" w:hAnsi="Times New Roman"/>
          <w:sz w:val="20"/>
          <w:szCs w:val="20"/>
          <w:lang w:val="es-AR"/>
        </w:rPr>
        <w:t xml:space="preserve"> </w:t>
      </w:r>
      <w:proofErr w:type="spellStart"/>
      <w:r w:rsidRPr="003D0A43">
        <w:rPr>
          <w:rFonts w:ascii="Times New Roman" w:hAnsi="Times New Roman"/>
          <w:sz w:val="20"/>
          <w:szCs w:val="20"/>
          <w:lang w:val="es-AR"/>
        </w:rPr>
        <w:t>Acuto</w:t>
      </w:r>
      <w:proofErr w:type="spellEnd"/>
      <w:r w:rsidRPr="003D0A43">
        <w:rPr>
          <w:rFonts w:ascii="Times New Roman" w:hAnsi="Times New Roman"/>
          <w:sz w:val="20"/>
          <w:szCs w:val="20"/>
          <w:lang w:val="es-AR"/>
        </w:rPr>
        <w:t xml:space="preserve"> (2007) al analizar diferentes sitios </w:t>
      </w:r>
      <w:r>
        <w:rPr>
          <w:rFonts w:ascii="Times New Roman" w:hAnsi="Times New Roman"/>
          <w:sz w:val="20"/>
          <w:szCs w:val="20"/>
          <w:lang w:val="es-AR"/>
        </w:rPr>
        <w:t>a lo largo de todo el</w:t>
      </w:r>
      <w:r w:rsidRPr="003D0A43">
        <w:rPr>
          <w:rFonts w:ascii="Times New Roman" w:hAnsi="Times New Roman"/>
          <w:sz w:val="20"/>
          <w:szCs w:val="20"/>
          <w:lang w:val="es-AR"/>
        </w:rPr>
        <w:t xml:space="preserve"> NOA, destaca la ausencia de evidencias de movilización, control y administración de la producción de bienes primarios o de la apropiación de la producción excedente que podría haber servido para financiar y asegurar la posición de las elites y sus instituciones. Al tiempo que menciona que no se han encontrado en los principales asentamientos de este período sectores político/administrativos demarcados y segregados de los complejos residenciales, o estructuras cuyo tamaño y calidad constructiva estén indicando algún tipo de poder político centralizado, o un nivel de toma de decisiones por encima de la comunidad o de las unidades domésticas.</w:t>
      </w:r>
    </w:p>
    <w:p w:rsidR="00B42124" w:rsidRPr="00D155E7" w:rsidRDefault="00B42124">
      <w:pPr>
        <w:pStyle w:val="Textonotapie"/>
        <w:rPr>
          <w:lang w:val="es-AR"/>
        </w:rPr>
      </w:pPr>
    </w:p>
  </w:footnote>
  <w:footnote w:id="3">
    <w:p w:rsidR="00B42124" w:rsidRPr="00DB2095" w:rsidRDefault="00B42124" w:rsidP="004E7D32">
      <w:pPr>
        <w:spacing w:line="360" w:lineRule="auto"/>
        <w:jc w:val="both"/>
        <w:rPr>
          <w:rFonts w:ascii="Times New Roman" w:hAnsi="Times New Roman"/>
          <w:sz w:val="20"/>
          <w:szCs w:val="20"/>
          <w:lang w:val="es-AR"/>
        </w:rPr>
      </w:pPr>
      <w:r w:rsidRPr="004E7D32">
        <w:rPr>
          <w:rStyle w:val="Refdenotaalpie"/>
          <w:rFonts w:ascii="Times New Roman" w:hAnsi="Times New Roman"/>
        </w:rPr>
        <w:footnoteRef/>
      </w:r>
      <w:r w:rsidRPr="004E7D32">
        <w:rPr>
          <w:lang w:val="es-AR"/>
        </w:rPr>
        <w:t xml:space="preserve"> </w:t>
      </w:r>
      <w:r w:rsidRPr="00DB2095">
        <w:rPr>
          <w:rFonts w:ascii="Times New Roman" w:hAnsi="Times New Roman"/>
          <w:sz w:val="20"/>
          <w:szCs w:val="20"/>
          <w:lang w:val="es-AR"/>
        </w:rPr>
        <w:t xml:space="preserve">Se excluyen la </w:t>
      </w:r>
      <w:r>
        <w:rPr>
          <w:rFonts w:ascii="Times New Roman" w:hAnsi="Times New Roman"/>
          <w:sz w:val="20"/>
          <w:szCs w:val="20"/>
          <w:lang w:val="es-AR"/>
        </w:rPr>
        <w:t>vasija</w:t>
      </w:r>
      <w:r w:rsidRPr="00DB2095">
        <w:rPr>
          <w:rFonts w:ascii="Times New Roman" w:hAnsi="Times New Roman"/>
          <w:sz w:val="20"/>
          <w:szCs w:val="20"/>
          <w:lang w:val="es-AR"/>
        </w:rPr>
        <w:t xml:space="preserve"> Rojo Pulido (</w:t>
      </w:r>
      <w:r>
        <w:rPr>
          <w:rFonts w:ascii="Times New Roman" w:hAnsi="Times New Roman"/>
          <w:sz w:val="20"/>
          <w:szCs w:val="20"/>
          <w:lang w:val="es-AR"/>
        </w:rPr>
        <w:t>vasija</w:t>
      </w:r>
      <w:r w:rsidRPr="00DB2095">
        <w:rPr>
          <w:rFonts w:ascii="Times New Roman" w:hAnsi="Times New Roman"/>
          <w:sz w:val="20"/>
          <w:szCs w:val="20"/>
          <w:lang w:val="es-AR"/>
        </w:rPr>
        <w:t xml:space="preserve"> 9), utilizada para almacenar pigmento rojo o </w:t>
      </w:r>
      <w:proofErr w:type="spellStart"/>
      <w:r w:rsidRPr="00DB2095">
        <w:rPr>
          <w:rFonts w:ascii="Times New Roman" w:hAnsi="Times New Roman"/>
          <w:sz w:val="20"/>
          <w:szCs w:val="20"/>
          <w:lang w:val="es-AR"/>
        </w:rPr>
        <w:t>hematita</w:t>
      </w:r>
      <w:proofErr w:type="spellEnd"/>
      <w:r w:rsidRPr="00DB2095">
        <w:rPr>
          <w:rFonts w:ascii="Times New Roman" w:hAnsi="Times New Roman"/>
          <w:sz w:val="20"/>
          <w:szCs w:val="20"/>
          <w:lang w:val="es-AR"/>
        </w:rPr>
        <w:t xml:space="preserve">, la pequeña </w:t>
      </w:r>
      <w:r>
        <w:rPr>
          <w:rFonts w:ascii="Times New Roman" w:hAnsi="Times New Roman"/>
          <w:sz w:val="20"/>
          <w:szCs w:val="20"/>
          <w:lang w:val="es-AR"/>
        </w:rPr>
        <w:t>vasija</w:t>
      </w:r>
      <w:r w:rsidRPr="00DB2095">
        <w:rPr>
          <w:rFonts w:ascii="Times New Roman" w:hAnsi="Times New Roman"/>
          <w:sz w:val="20"/>
          <w:szCs w:val="20"/>
          <w:lang w:val="es-AR"/>
        </w:rPr>
        <w:t xml:space="preserve"> tricolor (</w:t>
      </w:r>
      <w:r>
        <w:rPr>
          <w:rFonts w:ascii="Times New Roman" w:hAnsi="Times New Roman"/>
          <w:sz w:val="20"/>
          <w:szCs w:val="20"/>
          <w:lang w:val="es-AR"/>
        </w:rPr>
        <w:t>vasija</w:t>
      </w:r>
      <w:r w:rsidRPr="00DB2095">
        <w:rPr>
          <w:rFonts w:ascii="Times New Roman" w:hAnsi="Times New Roman"/>
          <w:sz w:val="20"/>
          <w:szCs w:val="20"/>
          <w:lang w:val="es-AR"/>
        </w:rPr>
        <w:t xml:space="preserve"> 8) y las tres reconstruidas en el laboratorio.</w:t>
      </w:r>
    </w:p>
    <w:p w:rsidR="00B42124" w:rsidRPr="004E7D32" w:rsidRDefault="00B42124">
      <w:pPr>
        <w:pStyle w:val="Textonotapie"/>
        <w:rPr>
          <w:lang w:val="es-A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61BC0"/>
    <w:rsid w:val="000327CA"/>
    <w:rsid w:val="000328DE"/>
    <w:rsid w:val="00033F84"/>
    <w:rsid w:val="00035489"/>
    <w:rsid w:val="00046B35"/>
    <w:rsid w:val="0005104A"/>
    <w:rsid w:val="00053B47"/>
    <w:rsid w:val="00061B85"/>
    <w:rsid w:val="00066F09"/>
    <w:rsid w:val="000739A5"/>
    <w:rsid w:val="000744D3"/>
    <w:rsid w:val="00074B77"/>
    <w:rsid w:val="00082117"/>
    <w:rsid w:val="0008504D"/>
    <w:rsid w:val="00090E47"/>
    <w:rsid w:val="000A074C"/>
    <w:rsid w:val="000A251E"/>
    <w:rsid w:val="000B1B13"/>
    <w:rsid w:val="000B3BB3"/>
    <w:rsid w:val="000B5A7A"/>
    <w:rsid w:val="000E2364"/>
    <w:rsid w:val="000E541A"/>
    <w:rsid w:val="00100C59"/>
    <w:rsid w:val="00102437"/>
    <w:rsid w:val="00105DC0"/>
    <w:rsid w:val="00107900"/>
    <w:rsid w:val="00110573"/>
    <w:rsid w:val="00117E57"/>
    <w:rsid w:val="001315AD"/>
    <w:rsid w:val="00156A4B"/>
    <w:rsid w:val="00160176"/>
    <w:rsid w:val="0016129E"/>
    <w:rsid w:val="001756E5"/>
    <w:rsid w:val="00175B61"/>
    <w:rsid w:val="001952A6"/>
    <w:rsid w:val="001A1938"/>
    <w:rsid w:val="001B10B1"/>
    <w:rsid w:val="001B38C2"/>
    <w:rsid w:val="001B77FF"/>
    <w:rsid w:val="001C5679"/>
    <w:rsid w:val="001D0853"/>
    <w:rsid w:val="001D36CF"/>
    <w:rsid w:val="001E2958"/>
    <w:rsid w:val="001E5341"/>
    <w:rsid w:val="00201E32"/>
    <w:rsid w:val="0020277A"/>
    <w:rsid w:val="00205DE0"/>
    <w:rsid w:val="00206F13"/>
    <w:rsid w:val="002151FF"/>
    <w:rsid w:val="0021558F"/>
    <w:rsid w:val="00223B34"/>
    <w:rsid w:val="00232B5B"/>
    <w:rsid w:val="00236EDB"/>
    <w:rsid w:val="00250121"/>
    <w:rsid w:val="002611A5"/>
    <w:rsid w:val="0026574B"/>
    <w:rsid w:val="0027174E"/>
    <w:rsid w:val="00272B88"/>
    <w:rsid w:val="002762AF"/>
    <w:rsid w:val="00286F8D"/>
    <w:rsid w:val="00295247"/>
    <w:rsid w:val="002A2105"/>
    <w:rsid w:val="002C334B"/>
    <w:rsid w:val="002C38F1"/>
    <w:rsid w:val="002C5580"/>
    <w:rsid w:val="002C69D5"/>
    <w:rsid w:val="002D3514"/>
    <w:rsid w:val="00321F5D"/>
    <w:rsid w:val="00342C24"/>
    <w:rsid w:val="00346983"/>
    <w:rsid w:val="0035130B"/>
    <w:rsid w:val="00355C0B"/>
    <w:rsid w:val="00356E6F"/>
    <w:rsid w:val="00367A05"/>
    <w:rsid w:val="0039321A"/>
    <w:rsid w:val="003A37EB"/>
    <w:rsid w:val="003B6EAC"/>
    <w:rsid w:val="003C3B9D"/>
    <w:rsid w:val="003C74FA"/>
    <w:rsid w:val="003C796E"/>
    <w:rsid w:val="003D0A43"/>
    <w:rsid w:val="003E201E"/>
    <w:rsid w:val="003E5A78"/>
    <w:rsid w:val="003E6309"/>
    <w:rsid w:val="003E6F5F"/>
    <w:rsid w:val="003F69CF"/>
    <w:rsid w:val="00411AD8"/>
    <w:rsid w:val="004132B6"/>
    <w:rsid w:val="00424B1F"/>
    <w:rsid w:val="00426CAC"/>
    <w:rsid w:val="00432CB2"/>
    <w:rsid w:val="0044192A"/>
    <w:rsid w:val="004558E1"/>
    <w:rsid w:val="00462701"/>
    <w:rsid w:val="004A4C93"/>
    <w:rsid w:val="004A66C0"/>
    <w:rsid w:val="004B6D3C"/>
    <w:rsid w:val="004D03EA"/>
    <w:rsid w:val="004D10DB"/>
    <w:rsid w:val="004D1A1B"/>
    <w:rsid w:val="004E58CF"/>
    <w:rsid w:val="004E6A70"/>
    <w:rsid w:val="004E7D32"/>
    <w:rsid w:val="004F3139"/>
    <w:rsid w:val="004F6BAB"/>
    <w:rsid w:val="0050077D"/>
    <w:rsid w:val="00511F1E"/>
    <w:rsid w:val="00520118"/>
    <w:rsid w:val="00557467"/>
    <w:rsid w:val="0056537F"/>
    <w:rsid w:val="00575588"/>
    <w:rsid w:val="00583049"/>
    <w:rsid w:val="00585729"/>
    <w:rsid w:val="00592761"/>
    <w:rsid w:val="00595C91"/>
    <w:rsid w:val="005A02CE"/>
    <w:rsid w:val="005B4A59"/>
    <w:rsid w:val="005B6255"/>
    <w:rsid w:val="005B64B4"/>
    <w:rsid w:val="005C60BF"/>
    <w:rsid w:val="005C6263"/>
    <w:rsid w:val="005D6BCF"/>
    <w:rsid w:val="005E5D3C"/>
    <w:rsid w:val="005F07BD"/>
    <w:rsid w:val="00606B78"/>
    <w:rsid w:val="006114B4"/>
    <w:rsid w:val="00632969"/>
    <w:rsid w:val="00634978"/>
    <w:rsid w:val="006368A0"/>
    <w:rsid w:val="00671061"/>
    <w:rsid w:val="00677BDD"/>
    <w:rsid w:val="00680926"/>
    <w:rsid w:val="006858C9"/>
    <w:rsid w:val="006C53E2"/>
    <w:rsid w:val="006D275E"/>
    <w:rsid w:val="006D491D"/>
    <w:rsid w:val="006E0013"/>
    <w:rsid w:val="006E182E"/>
    <w:rsid w:val="006F1E15"/>
    <w:rsid w:val="0070084F"/>
    <w:rsid w:val="007019A3"/>
    <w:rsid w:val="0070432F"/>
    <w:rsid w:val="00705AFF"/>
    <w:rsid w:val="007217EF"/>
    <w:rsid w:val="007302AA"/>
    <w:rsid w:val="0073108F"/>
    <w:rsid w:val="00731C09"/>
    <w:rsid w:val="00743557"/>
    <w:rsid w:val="0074675C"/>
    <w:rsid w:val="00751D14"/>
    <w:rsid w:val="00764430"/>
    <w:rsid w:val="00773D5D"/>
    <w:rsid w:val="00776237"/>
    <w:rsid w:val="00782B9D"/>
    <w:rsid w:val="007926AF"/>
    <w:rsid w:val="007A24D6"/>
    <w:rsid w:val="007A566B"/>
    <w:rsid w:val="007B2AE5"/>
    <w:rsid w:val="007B5BC6"/>
    <w:rsid w:val="007C74A2"/>
    <w:rsid w:val="007C7C07"/>
    <w:rsid w:val="007E28B6"/>
    <w:rsid w:val="007F6737"/>
    <w:rsid w:val="00803A97"/>
    <w:rsid w:val="00815399"/>
    <w:rsid w:val="0081754A"/>
    <w:rsid w:val="0082000C"/>
    <w:rsid w:val="008304A0"/>
    <w:rsid w:val="008318B3"/>
    <w:rsid w:val="00840E9E"/>
    <w:rsid w:val="008536B9"/>
    <w:rsid w:val="00853AEF"/>
    <w:rsid w:val="00853C54"/>
    <w:rsid w:val="0086199A"/>
    <w:rsid w:val="00874E9E"/>
    <w:rsid w:val="00876F6D"/>
    <w:rsid w:val="00877486"/>
    <w:rsid w:val="00885D24"/>
    <w:rsid w:val="008915CB"/>
    <w:rsid w:val="008C3152"/>
    <w:rsid w:val="008D28BE"/>
    <w:rsid w:val="009014DE"/>
    <w:rsid w:val="00926BB4"/>
    <w:rsid w:val="009422D6"/>
    <w:rsid w:val="00953A35"/>
    <w:rsid w:val="00961BC0"/>
    <w:rsid w:val="00974066"/>
    <w:rsid w:val="00986BBB"/>
    <w:rsid w:val="00992196"/>
    <w:rsid w:val="00994F7A"/>
    <w:rsid w:val="009A139D"/>
    <w:rsid w:val="009B4030"/>
    <w:rsid w:val="009C2D95"/>
    <w:rsid w:val="009C6DD4"/>
    <w:rsid w:val="009D2882"/>
    <w:rsid w:val="009D2EE1"/>
    <w:rsid w:val="009D747F"/>
    <w:rsid w:val="009E012A"/>
    <w:rsid w:val="009E01E4"/>
    <w:rsid w:val="009E4AA6"/>
    <w:rsid w:val="009F4C2E"/>
    <w:rsid w:val="00A03463"/>
    <w:rsid w:val="00A0369B"/>
    <w:rsid w:val="00A04AF6"/>
    <w:rsid w:val="00A062DD"/>
    <w:rsid w:val="00A0720C"/>
    <w:rsid w:val="00A34CC5"/>
    <w:rsid w:val="00A46210"/>
    <w:rsid w:val="00A552FE"/>
    <w:rsid w:val="00A571FA"/>
    <w:rsid w:val="00A65C48"/>
    <w:rsid w:val="00A7066B"/>
    <w:rsid w:val="00A729AB"/>
    <w:rsid w:val="00A74DA3"/>
    <w:rsid w:val="00A75074"/>
    <w:rsid w:val="00A8032C"/>
    <w:rsid w:val="00A90377"/>
    <w:rsid w:val="00A95E65"/>
    <w:rsid w:val="00AA0A92"/>
    <w:rsid w:val="00AA7266"/>
    <w:rsid w:val="00AC0223"/>
    <w:rsid w:val="00AC3626"/>
    <w:rsid w:val="00AD038F"/>
    <w:rsid w:val="00AD6CE5"/>
    <w:rsid w:val="00AE69CB"/>
    <w:rsid w:val="00AF6EDE"/>
    <w:rsid w:val="00B10319"/>
    <w:rsid w:val="00B1360A"/>
    <w:rsid w:val="00B17930"/>
    <w:rsid w:val="00B26CE9"/>
    <w:rsid w:val="00B3011D"/>
    <w:rsid w:val="00B41F61"/>
    <w:rsid w:val="00B42124"/>
    <w:rsid w:val="00B52835"/>
    <w:rsid w:val="00B56461"/>
    <w:rsid w:val="00B6364E"/>
    <w:rsid w:val="00B63CF5"/>
    <w:rsid w:val="00B71FBB"/>
    <w:rsid w:val="00B72747"/>
    <w:rsid w:val="00B859A2"/>
    <w:rsid w:val="00B945D0"/>
    <w:rsid w:val="00B9722C"/>
    <w:rsid w:val="00BA7965"/>
    <w:rsid w:val="00BC0E58"/>
    <w:rsid w:val="00BD3BB4"/>
    <w:rsid w:val="00BE0933"/>
    <w:rsid w:val="00BE4CE8"/>
    <w:rsid w:val="00BE7D67"/>
    <w:rsid w:val="00BF4D8F"/>
    <w:rsid w:val="00C007E7"/>
    <w:rsid w:val="00C00EA0"/>
    <w:rsid w:val="00C143A0"/>
    <w:rsid w:val="00C20C8D"/>
    <w:rsid w:val="00C331A6"/>
    <w:rsid w:val="00C47335"/>
    <w:rsid w:val="00C5646A"/>
    <w:rsid w:val="00C8154C"/>
    <w:rsid w:val="00C96C79"/>
    <w:rsid w:val="00CA260B"/>
    <w:rsid w:val="00CB18B8"/>
    <w:rsid w:val="00CB7304"/>
    <w:rsid w:val="00CC602B"/>
    <w:rsid w:val="00CD1A16"/>
    <w:rsid w:val="00CD52CB"/>
    <w:rsid w:val="00CE4CC5"/>
    <w:rsid w:val="00CF1577"/>
    <w:rsid w:val="00CF7A33"/>
    <w:rsid w:val="00D00921"/>
    <w:rsid w:val="00D07184"/>
    <w:rsid w:val="00D155E7"/>
    <w:rsid w:val="00D22D1F"/>
    <w:rsid w:val="00D24E02"/>
    <w:rsid w:val="00D2618E"/>
    <w:rsid w:val="00D263B1"/>
    <w:rsid w:val="00D3166B"/>
    <w:rsid w:val="00D353BB"/>
    <w:rsid w:val="00D41283"/>
    <w:rsid w:val="00D415A6"/>
    <w:rsid w:val="00D51DCE"/>
    <w:rsid w:val="00D63C12"/>
    <w:rsid w:val="00D72C2E"/>
    <w:rsid w:val="00D84315"/>
    <w:rsid w:val="00DA2EDE"/>
    <w:rsid w:val="00DA6F7E"/>
    <w:rsid w:val="00DB2095"/>
    <w:rsid w:val="00DB3A3B"/>
    <w:rsid w:val="00DC3332"/>
    <w:rsid w:val="00DE449B"/>
    <w:rsid w:val="00DE7908"/>
    <w:rsid w:val="00DF0424"/>
    <w:rsid w:val="00DF0EB7"/>
    <w:rsid w:val="00DF5A16"/>
    <w:rsid w:val="00E141B5"/>
    <w:rsid w:val="00E17536"/>
    <w:rsid w:val="00E25BFD"/>
    <w:rsid w:val="00E348F9"/>
    <w:rsid w:val="00E42E04"/>
    <w:rsid w:val="00E4408E"/>
    <w:rsid w:val="00E6302B"/>
    <w:rsid w:val="00E63AD9"/>
    <w:rsid w:val="00E65F7C"/>
    <w:rsid w:val="00E74E7C"/>
    <w:rsid w:val="00E85A62"/>
    <w:rsid w:val="00EA44A2"/>
    <w:rsid w:val="00EC2DFC"/>
    <w:rsid w:val="00ED317A"/>
    <w:rsid w:val="00EE1B2F"/>
    <w:rsid w:val="00EE3C04"/>
    <w:rsid w:val="00EE6B2F"/>
    <w:rsid w:val="00EE759F"/>
    <w:rsid w:val="00F21478"/>
    <w:rsid w:val="00F323EA"/>
    <w:rsid w:val="00F4526C"/>
    <w:rsid w:val="00F475AE"/>
    <w:rsid w:val="00F62593"/>
    <w:rsid w:val="00F72A28"/>
    <w:rsid w:val="00F75CFE"/>
    <w:rsid w:val="00F96ED9"/>
    <w:rsid w:val="00F97047"/>
    <w:rsid w:val="00FA3065"/>
    <w:rsid w:val="00FB5DD7"/>
    <w:rsid w:val="00FC028A"/>
    <w:rsid w:val="00FC1ABA"/>
    <w:rsid w:val="00FC65B8"/>
    <w:rsid w:val="00FE3203"/>
    <w:rsid w:val="00FF37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8B3"/>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5399"/>
    <w:pPr>
      <w:autoSpaceDE w:val="0"/>
      <w:autoSpaceDN w:val="0"/>
      <w:adjustRightInd w:val="0"/>
    </w:pPr>
    <w:rPr>
      <w:rFonts w:ascii="Times New Roman" w:hAnsi="Times New Roman"/>
      <w:color w:val="000000"/>
      <w:sz w:val="24"/>
      <w:szCs w:val="24"/>
    </w:rPr>
  </w:style>
  <w:style w:type="table" w:styleId="Tablaconcuadrcula">
    <w:name w:val="Table Grid"/>
    <w:basedOn w:val="Tablanormal"/>
    <w:uiPriority w:val="59"/>
    <w:rsid w:val="002C334B"/>
    <w:rPr>
      <w:rFonts w:ascii="Times New Roman" w:hAnsi="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angra2detindependiente">
    <w:name w:val="Body Text Indent 2"/>
    <w:basedOn w:val="Normal"/>
    <w:link w:val="Sangra2detindependienteCar"/>
    <w:rsid w:val="00B10319"/>
    <w:pPr>
      <w:spacing w:after="0" w:line="240" w:lineRule="auto"/>
      <w:ind w:firstLine="708"/>
      <w:jc w:val="both"/>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B10319"/>
    <w:rPr>
      <w:rFonts w:ascii="Times New Roman" w:eastAsia="Times New Roman" w:hAnsi="Times New Roman"/>
      <w:sz w:val="24"/>
      <w:szCs w:val="24"/>
      <w:lang w:val="es-ES" w:eastAsia="es-ES"/>
    </w:rPr>
  </w:style>
  <w:style w:type="character" w:customStyle="1" w:styleId="hps">
    <w:name w:val="hps"/>
    <w:basedOn w:val="Fuentedeprrafopredeter"/>
    <w:rsid w:val="00B10319"/>
  </w:style>
  <w:style w:type="paragraph" w:styleId="Textonotapie">
    <w:name w:val="footnote text"/>
    <w:basedOn w:val="Normal"/>
    <w:link w:val="TextonotapieCar"/>
    <w:uiPriority w:val="99"/>
    <w:semiHidden/>
    <w:unhideWhenUsed/>
    <w:rsid w:val="00D155E7"/>
    <w:rPr>
      <w:sz w:val="20"/>
      <w:szCs w:val="20"/>
    </w:rPr>
  </w:style>
  <w:style w:type="character" w:customStyle="1" w:styleId="TextonotapieCar">
    <w:name w:val="Texto nota pie Car"/>
    <w:basedOn w:val="Fuentedeprrafopredeter"/>
    <w:link w:val="Textonotapie"/>
    <w:uiPriority w:val="99"/>
    <w:semiHidden/>
    <w:rsid w:val="00D155E7"/>
    <w:rPr>
      <w:lang w:val="en-US" w:eastAsia="en-US"/>
    </w:rPr>
  </w:style>
  <w:style w:type="character" w:styleId="Refdenotaalpie">
    <w:name w:val="footnote reference"/>
    <w:basedOn w:val="Fuentedeprrafopredeter"/>
    <w:uiPriority w:val="99"/>
    <w:semiHidden/>
    <w:unhideWhenUsed/>
    <w:rsid w:val="00D155E7"/>
    <w:rPr>
      <w:vertAlign w:val="superscript"/>
    </w:rPr>
  </w:style>
  <w:style w:type="character" w:styleId="Hipervnculo">
    <w:name w:val="Hyperlink"/>
    <w:basedOn w:val="Fuentedeprrafopredeter"/>
    <w:uiPriority w:val="99"/>
    <w:unhideWhenUsed/>
    <w:rsid w:val="00F475AE"/>
    <w:rPr>
      <w:color w:val="0000FF"/>
      <w:u w:val="single"/>
    </w:rPr>
  </w:style>
  <w:style w:type="paragraph" w:styleId="Textoindependiente">
    <w:name w:val="Body Text"/>
    <w:basedOn w:val="Normal"/>
    <w:link w:val="TextoindependienteCar"/>
    <w:uiPriority w:val="99"/>
    <w:semiHidden/>
    <w:unhideWhenUsed/>
    <w:rsid w:val="000A251E"/>
    <w:pPr>
      <w:spacing w:after="120"/>
    </w:pPr>
  </w:style>
  <w:style w:type="character" w:customStyle="1" w:styleId="TextoindependienteCar">
    <w:name w:val="Texto independiente Car"/>
    <w:basedOn w:val="Fuentedeprrafopredeter"/>
    <w:link w:val="Textoindependiente"/>
    <w:uiPriority w:val="99"/>
    <w:semiHidden/>
    <w:rsid w:val="000A251E"/>
    <w:rPr>
      <w:sz w:val="22"/>
      <w:szCs w:val="22"/>
      <w:lang w:val="en-US" w:eastAsia="en-US"/>
    </w:rPr>
  </w:style>
  <w:style w:type="character" w:customStyle="1" w:styleId="apple-converted-space">
    <w:name w:val="apple-converted-space"/>
    <w:basedOn w:val="Fuentedeprrafopredeter"/>
    <w:rsid w:val="00BC0E58"/>
  </w:style>
  <w:style w:type="paragraph" w:customStyle="1" w:styleId="ecxmsonormal">
    <w:name w:val="ecxmsonormal"/>
    <w:basedOn w:val="Normal"/>
    <w:rsid w:val="004F6BAB"/>
    <w:pPr>
      <w:spacing w:after="324" w:line="240" w:lineRule="auto"/>
    </w:pPr>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2151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1FF"/>
    <w:rPr>
      <w:rFonts w:ascii="Tahoma" w:hAnsi="Tahoma" w:cs="Tahoma"/>
      <w:sz w:val="16"/>
      <w:szCs w:val="16"/>
      <w:lang w:val="en-US" w:eastAsia="en-US"/>
    </w:rPr>
  </w:style>
  <w:style w:type="character" w:styleId="Refdecomentario">
    <w:name w:val="annotation reference"/>
    <w:basedOn w:val="Fuentedeprrafopredeter"/>
    <w:uiPriority w:val="99"/>
    <w:semiHidden/>
    <w:unhideWhenUsed/>
    <w:rsid w:val="002151FF"/>
    <w:rPr>
      <w:sz w:val="16"/>
      <w:szCs w:val="16"/>
    </w:rPr>
  </w:style>
  <w:style w:type="paragraph" w:styleId="Textocomentario">
    <w:name w:val="annotation text"/>
    <w:basedOn w:val="Normal"/>
    <w:link w:val="TextocomentarioCar"/>
    <w:uiPriority w:val="99"/>
    <w:semiHidden/>
    <w:unhideWhenUsed/>
    <w:rsid w:val="002151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51FF"/>
    <w:rPr>
      <w:lang w:val="en-US" w:eastAsia="en-US"/>
    </w:rPr>
  </w:style>
  <w:style w:type="paragraph" w:styleId="Asuntodelcomentario">
    <w:name w:val="annotation subject"/>
    <w:basedOn w:val="Textocomentario"/>
    <w:next w:val="Textocomentario"/>
    <w:link w:val="AsuntodelcomentarioCar"/>
    <w:uiPriority w:val="99"/>
    <w:semiHidden/>
    <w:unhideWhenUsed/>
    <w:rsid w:val="002151FF"/>
    <w:rPr>
      <w:b/>
      <w:bCs/>
    </w:rPr>
  </w:style>
  <w:style w:type="character" w:customStyle="1" w:styleId="AsuntodelcomentarioCar">
    <w:name w:val="Asunto del comentario Car"/>
    <w:basedOn w:val="TextocomentarioCar"/>
    <w:link w:val="Asuntodelcomentario"/>
    <w:uiPriority w:val="99"/>
    <w:semiHidden/>
    <w:rsid w:val="002151FF"/>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236651">
      <w:bodyDiv w:val="1"/>
      <w:marLeft w:val="0"/>
      <w:marRight w:val="0"/>
      <w:marTop w:val="0"/>
      <w:marBottom w:val="0"/>
      <w:divBdr>
        <w:top w:val="none" w:sz="0" w:space="0" w:color="auto"/>
        <w:left w:val="none" w:sz="0" w:space="0" w:color="auto"/>
        <w:bottom w:val="none" w:sz="0" w:space="0" w:color="auto"/>
        <w:right w:val="none" w:sz="0" w:space="0" w:color="auto"/>
      </w:divBdr>
      <w:divsChild>
        <w:div w:id="21054137">
          <w:marLeft w:val="0"/>
          <w:marRight w:val="0"/>
          <w:marTop w:val="0"/>
          <w:marBottom w:val="0"/>
          <w:divBdr>
            <w:top w:val="none" w:sz="0" w:space="0" w:color="auto"/>
            <w:left w:val="none" w:sz="0" w:space="0" w:color="auto"/>
            <w:bottom w:val="none" w:sz="0" w:space="0" w:color="auto"/>
            <w:right w:val="none" w:sz="0" w:space="0" w:color="auto"/>
          </w:divBdr>
        </w:div>
        <w:div w:id="45683343">
          <w:marLeft w:val="0"/>
          <w:marRight w:val="0"/>
          <w:marTop w:val="0"/>
          <w:marBottom w:val="0"/>
          <w:divBdr>
            <w:top w:val="none" w:sz="0" w:space="0" w:color="auto"/>
            <w:left w:val="none" w:sz="0" w:space="0" w:color="auto"/>
            <w:bottom w:val="none" w:sz="0" w:space="0" w:color="auto"/>
            <w:right w:val="none" w:sz="0" w:space="0" w:color="auto"/>
          </w:divBdr>
        </w:div>
        <w:div w:id="98839158">
          <w:marLeft w:val="0"/>
          <w:marRight w:val="0"/>
          <w:marTop w:val="0"/>
          <w:marBottom w:val="0"/>
          <w:divBdr>
            <w:top w:val="none" w:sz="0" w:space="0" w:color="auto"/>
            <w:left w:val="none" w:sz="0" w:space="0" w:color="auto"/>
            <w:bottom w:val="none" w:sz="0" w:space="0" w:color="auto"/>
            <w:right w:val="none" w:sz="0" w:space="0" w:color="auto"/>
          </w:divBdr>
        </w:div>
      </w:divsChild>
    </w:div>
    <w:div w:id="1441754851">
      <w:bodyDiv w:val="1"/>
      <w:marLeft w:val="0"/>
      <w:marRight w:val="0"/>
      <w:marTop w:val="0"/>
      <w:marBottom w:val="0"/>
      <w:divBdr>
        <w:top w:val="none" w:sz="0" w:space="0" w:color="auto"/>
        <w:left w:val="none" w:sz="0" w:space="0" w:color="auto"/>
        <w:bottom w:val="none" w:sz="0" w:space="0" w:color="auto"/>
        <w:right w:val="none" w:sz="0" w:space="0" w:color="auto"/>
      </w:divBdr>
    </w:div>
    <w:div w:id="1478524358">
      <w:bodyDiv w:val="1"/>
      <w:marLeft w:val="0"/>
      <w:marRight w:val="0"/>
      <w:marTop w:val="0"/>
      <w:marBottom w:val="0"/>
      <w:divBdr>
        <w:top w:val="none" w:sz="0" w:space="0" w:color="auto"/>
        <w:left w:val="none" w:sz="0" w:space="0" w:color="auto"/>
        <w:bottom w:val="none" w:sz="0" w:space="0" w:color="auto"/>
        <w:right w:val="none" w:sz="0" w:space="0" w:color="auto"/>
      </w:divBdr>
      <w:divsChild>
        <w:div w:id="317081467">
          <w:marLeft w:val="0"/>
          <w:marRight w:val="0"/>
          <w:marTop w:val="0"/>
          <w:marBottom w:val="0"/>
          <w:divBdr>
            <w:top w:val="none" w:sz="0" w:space="0" w:color="auto"/>
            <w:left w:val="none" w:sz="0" w:space="0" w:color="auto"/>
            <w:bottom w:val="none" w:sz="0" w:space="0" w:color="auto"/>
            <w:right w:val="none" w:sz="0" w:space="0" w:color="auto"/>
          </w:divBdr>
        </w:div>
        <w:div w:id="976299121">
          <w:marLeft w:val="0"/>
          <w:marRight w:val="0"/>
          <w:marTop w:val="0"/>
          <w:marBottom w:val="0"/>
          <w:divBdr>
            <w:top w:val="none" w:sz="0" w:space="0" w:color="auto"/>
            <w:left w:val="none" w:sz="0" w:space="0" w:color="auto"/>
            <w:bottom w:val="none" w:sz="0" w:space="0" w:color="auto"/>
            <w:right w:val="none" w:sz="0" w:space="0" w:color="auto"/>
          </w:divBdr>
        </w:div>
        <w:div w:id="1665741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nocarriaga@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E915F-778D-4F55-91C8-38407B06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22</Pages>
  <Words>6753</Words>
  <Characters>37144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43810</CharactersWithSpaces>
  <SharedDoc>false</SharedDoc>
  <HLinks>
    <vt:vector size="6" baseType="variant">
      <vt:variant>
        <vt:i4>589869</vt:i4>
      </vt:variant>
      <vt:variant>
        <vt:i4>0</vt:i4>
      </vt:variant>
      <vt:variant>
        <vt:i4>0</vt:i4>
      </vt:variant>
      <vt:variant>
        <vt:i4>5</vt:i4>
      </vt:variant>
      <vt:variant>
        <vt:lpwstr>mailto:pinocarriaga@hotmail.com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Usuario</cp:lastModifiedBy>
  <cp:revision>11</cp:revision>
  <dcterms:created xsi:type="dcterms:W3CDTF">2014-03-31T20:49:00Z</dcterms:created>
  <dcterms:modified xsi:type="dcterms:W3CDTF">2015-06-11T21:17:00Z</dcterms:modified>
</cp:coreProperties>
</file>